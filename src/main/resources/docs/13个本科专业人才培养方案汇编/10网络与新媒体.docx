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44BDD0">
      <w:pPr>
        <w:outlineLvl w:val="0"/>
        <w:rPr>
          <w:rFonts w:ascii="黑体" w:hAnsi="黑体" w:eastAsia="黑体"/>
          <w:b/>
          <w:bCs/>
          <w:sz w:val="24"/>
        </w:rPr>
      </w:pPr>
      <w:r>
        <w:rPr>
          <w:rFonts w:hint="eastAsia" w:ascii="黑体" w:hAnsi="黑体" w:eastAsia="黑体"/>
          <w:b/>
          <w:bCs/>
          <w:sz w:val="24"/>
        </w:rPr>
        <w:t>附件1</w:t>
      </w:r>
    </w:p>
    <w:p w14:paraId="5DFC78C2">
      <w:pPr>
        <w:jc w:val="center"/>
        <w:outlineLvl w:val="0"/>
        <w:rPr>
          <w:rFonts w:eastAsia="隶书"/>
          <w:b/>
          <w:sz w:val="84"/>
        </w:rPr>
      </w:pPr>
    </w:p>
    <w:p w14:paraId="640CEA74">
      <w:pPr>
        <w:spacing w:line="360" w:lineRule="auto"/>
        <w:jc w:val="center"/>
        <w:rPr>
          <w:rFonts w:ascii="微软雅黑" w:hAnsi="微软雅黑" w:eastAsia="微软雅黑" w:cs="方正小标宋简体"/>
          <w:b/>
          <w:kern w:val="0"/>
          <w:sz w:val="72"/>
          <w:szCs w:val="72"/>
          <w:lang w:bidi="en-US"/>
        </w:rPr>
      </w:pPr>
      <w:r>
        <w:rPr>
          <w:rFonts w:ascii="微软雅黑" w:hAnsi="微软雅黑" w:eastAsia="微软雅黑" w:cs="方正小标宋简体"/>
          <w:b/>
          <w:kern w:val="0"/>
          <w:sz w:val="72"/>
          <w:szCs w:val="72"/>
          <w:lang w:bidi="en-US"/>
        </w:rPr>
        <w:t>京津冀职教改革示范园区</w:t>
      </w:r>
    </w:p>
    <w:p w14:paraId="57882362">
      <w:pPr>
        <w:spacing w:line="360" w:lineRule="auto"/>
        <w:jc w:val="center"/>
        <w:rPr>
          <w:rFonts w:ascii="方正小标宋简体" w:hAnsi="方正小标宋简体" w:eastAsia="方正小标宋简体" w:cs="方正小标宋简体"/>
          <w:b/>
          <w:kern w:val="0"/>
          <w:sz w:val="52"/>
          <w:szCs w:val="52"/>
          <w:lang w:bidi="en-US"/>
        </w:rPr>
      </w:pPr>
      <w:r>
        <w:rPr>
          <w:rFonts w:ascii="方正小标宋简体" w:hAnsi="方正小标宋简体" w:eastAsia="方正小标宋简体" w:cs="方正小标宋简体"/>
          <w:b/>
          <w:kern w:val="0"/>
          <w:sz w:val="52"/>
          <w:szCs w:val="52"/>
          <w:lang w:bidi="en-US"/>
        </w:rPr>
        <w:t>2024级本科人才培养方案</w:t>
      </w:r>
    </w:p>
    <w:p w14:paraId="592DE50E">
      <w:pPr>
        <w:jc w:val="center"/>
        <w:rPr>
          <w:b/>
          <w:sz w:val="36"/>
        </w:rPr>
      </w:pPr>
    </w:p>
    <w:p w14:paraId="3CBD085D">
      <w:pPr>
        <w:jc w:val="center"/>
        <w:rPr>
          <w:b/>
        </w:rPr>
      </w:pPr>
    </w:p>
    <w:p w14:paraId="3724C4F7">
      <w:pPr>
        <w:jc w:val="center"/>
        <w:rPr>
          <w:b/>
        </w:rPr>
      </w:pPr>
    </w:p>
    <w:p w14:paraId="5D1D9075">
      <w:pPr>
        <w:jc w:val="center"/>
        <w:rPr>
          <w:b/>
        </w:rPr>
      </w:pPr>
    </w:p>
    <w:p w14:paraId="7E55647C">
      <w:pPr>
        <w:jc w:val="center"/>
        <w:rPr>
          <w:b/>
        </w:rPr>
      </w:pPr>
    </w:p>
    <w:p w14:paraId="5AFDC54C">
      <w:pPr>
        <w:jc w:val="center"/>
        <w:rPr>
          <w:b/>
        </w:rPr>
      </w:pPr>
    </w:p>
    <w:p w14:paraId="5D030274">
      <w:pPr>
        <w:jc w:val="center"/>
        <w:rPr>
          <w:b/>
        </w:rPr>
      </w:pPr>
    </w:p>
    <w:p w14:paraId="75E229D2">
      <w:pPr>
        <w:jc w:val="center"/>
        <w:rPr>
          <w:b/>
        </w:rPr>
      </w:pPr>
    </w:p>
    <w:p w14:paraId="0807AB00">
      <w:pPr>
        <w:jc w:val="center"/>
        <w:rPr>
          <w:b/>
        </w:rPr>
      </w:pPr>
    </w:p>
    <w:p w14:paraId="7735904B">
      <w:pPr>
        <w:jc w:val="center"/>
        <w:rPr>
          <w:b/>
        </w:rPr>
      </w:pPr>
    </w:p>
    <w:p w14:paraId="05614354">
      <w:pPr>
        <w:jc w:val="center"/>
        <w:rPr>
          <w:b/>
        </w:rPr>
      </w:pPr>
    </w:p>
    <w:p w14:paraId="5111C74C">
      <w:pPr>
        <w:jc w:val="center"/>
        <w:rPr>
          <w:b/>
        </w:rPr>
      </w:pPr>
    </w:p>
    <w:p w14:paraId="0FC4E148">
      <w:pPr>
        <w:jc w:val="center"/>
        <w:rPr>
          <w:b/>
        </w:rPr>
      </w:pPr>
    </w:p>
    <w:p w14:paraId="39B48854">
      <w:pPr>
        <w:spacing w:line="360" w:lineRule="auto"/>
        <w:ind w:firstLine="1606" w:firstLineChars="400"/>
        <w:jc w:val="left"/>
        <w:outlineLvl w:val="0"/>
        <w:rPr>
          <w:rFonts w:eastAsia="黑体"/>
          <w:b/>
          <w:sz w:val="40"/>
          <w:szCs w:val="32"/>
        </w:rPr>
      </w:pPr>
      <w:r>
        <w:rPr>
          <w:rFonts w:eastAsia="黑体"/>
          <w:b/>
          <w:sz w:val="40"/>
          <w:szCs w:val="32"/>
        </w:rPr>
        <w:t>专</w:t>
      </w:r>
      <w:r>
        <w:rPr>
          <w:rFonts w:hint="eastAsia" w:eastAsia="黑体"/>
          <w:b/>
          <w:sz w:val="40"/>
          <w:szCs w:val="32"/>
        </w:rPr>
        <w:t xml:space="preserve">  </w:t>
      </w:r>
      <w:r>
        <w:rPr>
          <w:rFonts w:eastAsia="黑体"/>
          <w:b/>
          <w:sz w:val="40"/>
          <w:szCs w:val="32"/>
        </w:rPr>
        <w:t xml:space="preserve">    </w:t>
      </w:r>
      <w:r>
        <w:rPr>
          <w:rFonts w:hint="eastAsia" w:eastAsia="黑体"/>
          <w:b/>
          <w:sz w:val="40"/>
          <w:szCs w:val="32"/>
        </w:rPr>
        <w:t xml:space="preserve">  </w:t>
      </w:r>
      <w:r>
        <w:rPr>
          <w:rFonts w:eastAsia="黑体"/>
          <w:b/>
          <w:sz w:val="40"/>
          <w:szCs w:val="32"/>
        </w:rPr>
        <w:t>业</w:t>
      </w:r>
      <w:r>
        <w:rPr>
          <w:rFonts w:eastAsia="黑体"/>
          <w:b/>
          <w:sz w:val="40"/>
          <w:szCs w:val="32"/>
          <w:u w:val="single"/>
        </w:rPr>
        <w:t xml:space="preserve"> </w:t>
      </w:r>
      <w:r>
        <w:rPr>
          <w:rFonts w:hint="eastAsia" w:eastAsia="黑体"/>
          <w:b/>
          <w:sz w:val="40"/>
          <w:szCs w:val="32"/>
          <w:u w:val="single"/>
        </w:rPr>
        <w:t>网络与新媒体</w:t>
      </w:r>
      <w:r>
        <w:rPr>
          <w:rFonts w:eastAsia="黑体"/>
          <w:b/>
          <w:sz w:val="40"/>
          <w:szCs w:val="32"/>
          <w:u w:val="single"/>
        </w:rPr>
        <w:t xml:space="preserve">                </w:t>
      </w:r>
    </w:p>
    <w:p w14:paraId="5E05F984">
      <w:pPr>
        <w:spacing w:line="360" w:lineRule="auto"/>
        <w:ind w:firstLine="1606" w:firstLineChars="400"/>
        <w:jc w:val="left"/>
        <w:outlineLvl w:val="0"/>
        <w:rPr>
          <w:rFonts w:eastAsia="黑体"/>
          <w:b/>
          <w:sz w:val="40"/>
          <w:szCs w:val="32"/>
        </w:rPr>
      </w:pPr>
      <w:r>
        <w:rPr>
          <w:rFonts w:eastAsia="黑体"/>
          <w:b/>
          <w:sz w:val="40"/>
          <w:szCs w:val="32"/>
        </w:rPr>
        <w:t>产业学院</w:t>
      </w:r>
      <w:r>
        <w:rPr>
          <w:rFonts w:eastAsia="黑体"/>
          <w:b/>
          <w:sz w:val="40"/>
          <w:szCs w:val="32"/>
          <w:u w:val="single"/>
        </w:rPr>
        <w:t xml:space="preserve"> </w:t>
      </w:r>
      <w:r>
        <w:rPr>
          <w:rFonts w:hint="eastAsia" w:eastAsia="黑体"/>
          <w:b/>
          <w:sz w:val="40"/>
          <w:szCs w:val="32"/>
          <w:u w:val="single"/>
        </w:rPr>
        <w:t>珠宝科创产业学院</w:t>
      </w:r>
      <w:r>
        <w:rPr>
          <w:rFonts w:eastAsia="黑体"/>
          <w:b/>
          <w:sz w:val="40"/>
          <w:szCs w:val="32"/>
          <w:u w:val="single"/>
        </w:rPr>
        <w:t xml:space="preserve">             </w:t>
      </w:r>
    </w:p>
    <w:p w14:paraId="1CF3D350">
      <w:pPr>
        <w:spacing w:line="360" w:lineRule="auto"/>
        <w:ind w:firstLine="1606" w:firstLineChars="400"/>
        <w:jc w:val="left"/>
        <w:outlineLvl w:val="0"/>
        <w:rPr>
          <w:rFonts w:eastAsia="黑体"/>
          <w:b/>
          <w:sz w:val="40"/>
          <w:szCs w:val="32"/>
        </w:rPr>
      </w:pPr>
      <w:r>
        <w:rPr>
          <w:rFonts w:hint="eastAsia" w:eastAsia="黑体"/>
          <w:b/>
          <w:sz w:val="40"/>
          <w:szCs w:val="32"/>
        </w:rPr>
        <w:t>合作高校</w:t>
      </w:r>
      <w:r>
        <w:rPr>
          <w:rFonts w:eastAsia="黑体"/>
          <w:b/>
          <w:sz w:val="40"/>
          <w:szCs w:val="32"/>
          <w:u w:val="single"/>
        </w:rPr>
        <w:t xml:space="preserve"> </w:t>
      </w:r>
      <w:r>
        <w:rPr>
          <w:rFonts w:hint="eastAsia" w:eastAsia="黑体"/>
          <w:b/>
          <w:sz w:val="40"/>
          <w:szCs w:val="32"/>
          <w:u w:val="single"/>
        </w:rPr>
        <w:t>北京信息科技大学</w:t>
      </w:r>
      <w:r>
        <w:rPr>
          <w:rFonts w:eastAsia="黑体"/>
          <w:b/>
          <w:sz w:val="40"/>
          <w:szCs w:val="32"/>
          <w:u w:val="single"/>
        </w:rPr>
        <w:t xml:space="preserve">                 </w:t>
      </w:r>
    </w:p>
    <w:p w14:paraId="54CC2B31">
      <w:pPr>
        <w:spacing w:line="360" w:lineRule="auto"/>
        <w:ind w:firstLine="1606" w:firstLineChars="400"/>
        <w:jc w:val="left"/>
        <w:outlineLvl w:val="0"/>
        <w:rPr>
          <w:rFonts w:eastAsia="黑体"/>
          <w:b/>
          <w:sz w:val="40"/>
          <w:szCs w:val="32"/>
          <w:u w:val="single"/>
        </w:rPr>
      </w:pPr>
      <w:r>
        <w:rPr>
          <w:rFonts w:hint="eastAsia" w:eastAsia="黑体"/>
          <w:b/>
          <w:sz w:val="40"/>
          <w:szCs w:val="32"/>
        </w:rPr>
        <w:t xml:space="preserve">合作企业 </w:t>
      </w:r>
      <w:r>
        <w:rPr>
          <w:rFonts w:hint="eastAsia" w:eastAsia="黑体"/>
          <w:b/>
          <w:sz w:val="40"/>
          <w:szCs w:val="32"/>
          <w:u w:val="single"/>
        </w:rPr>
        <w:t>北京惠买在线网络科技有限公司</w:t>
      </w:r>
      <w:r>
        <w:rPr>
          <w:rFonts w:eastAsia="黑体"/>
          <w:b/>
          <w:sz w:val="40"/>
          <w:szCs w:val="32"/>
          <w:u w:val="single"/>
        </w:rPr>
        <w:t xml:space="preserve">     </w:t>
      </w:r>
    </w:p>
    <w:p w14:paraId="241CB769">
      <w:pPr>
        <w:pStyle w:val="20"/>
        <w:jc w:val="center"/>
        <w:rPr>
          <w:rFonts w:hint="default" w:ascii="Times New Roman" w:hAnsi="Times New Roman"/>
          <w:b/>
        </w:rPr>
      </w:pPr>
    </w:p>
    <w:p w14:paraId="7AE41C07">
      <w:pPr>
        <w:pStyle w:val="20"/>
        <w:jc w:val="center"/>
        <w:rPr>
          <w:rFonts w:hint="default" w:ascii="Times New Roman" w:hAnsi="Times New Roman"/>
          <w:b/>
        </w:rPr>
      </w:pPr>
    </w:p>
    <w:p w14:paraId="168662B7">
      <w:pPr>
        <w:pStyle w:val="20"/>
        <w:jc w:val="center"/>
        <w:rPr>
          <w:rFonts w:hint="default" w:ascii="Times New Roman" w:hAnsi="Times New Roman"/>
          <w:b/>
        </w:rPr>
      </w:pPr>
    </w:p>
    <w:p w14:paraId="51690E17">
      <w:pPr>
        <w:jc w:val="center"/>
        <w:rPr>
          <w:b/>
        </w:rPr>
      </w:pPr>
    </w:p>
    <w:p w14:paraId="39BCDB18">
      <w:pPr>
        <w:jc w:val="center"/>
        <w:rPr>
          <w:b/>
        </w:rPr>
      </w:pPr>
    </w:p>
    <w:p w14:paraId="5BEF6D12">
      <w:pPr>
        <w:jc w:val="center"/>
        <w:rPr>
          <w:b/>
        </w:rPr>
      </w:pPr>
    </w:p>
    <w:p w14:paraId="5033616F">
      <w:pPr>
        <w:jc w:val="center"/>
        <w:rPr>
          <w:b/>
          <w:sz w:val="32"/>
        </w:rPr>
      </w:pPr>
    </w:p>
    <w:p w14:paraId="54EF2CCC">
      <w:pPr>
        <w:jc w:val="center"/>
        <w:rPr>
          <w:b/>
          <w:sz w:val="32"/>
        </w:rPr>
      </w:pPr>
    </w:p>
    <w:p w14:paraId="25BDBF69">
      <w:pPr>
        <w:rPr>
          <w:b/>
          <w:sz w:val="32"/>
        </w:rPr>
      </w:pPr>
    </w:p>
    <w:p w14:paraId="0D5FCC62">
      <w:pPr>
        <w:spacing w:line="360" w:lineRule="auto"/>
        <w:jc w:val="center"/>
        <w:rPr>
          <w:rFonts w:eastAsia="黑体"/>
          <w:b/>
          <w:sz w:val="36"/>
          <w:szCs w:val="32"/>
        </w:rPr>
      </w:pPr>
      <w:r>
        <w:rPr>
          <w:rFonts w:hint="eastAsia" w:eastAsia="黑体"/>
          <w:b/>
          <w:sz w:val="36"/>
          <w:szCs w:val="32"/>
        </w:rPr>
        <w:t>2024</w:t>
      </w:r>
      <w:r>
        <w:rPr>
          <w:rFonts w:eastAsia="黑体"/>
          <w:b/>
          <w:sz w:val="36"/>
          <w:szCs w:val="32"/>
        </w:rPr>
        <w:t xml:space="preserve"> 年 </w:t>
      </w:r>
      <w:del w:id="0" w:author="好好说话" w:date="2024-08-14T18:27:43Z">
        <w:r>
          <w:rPr>
            <w:rFonts w:hint="default" w:eastAsia="黑体"/>
            <w:b/>
            <w:sz w:val="36"/>
            <w:szCs w:val="32"/>
            <w:lang w:val="en-US" w:eastAsia="zh-CN"/>
          </w:rPr>
          <w:delText>5</w:delText>
        </w:r>
      </w:del>
      <w:ins w:id="1" w:author="好好说话" w:date="2024-08-14T18:27:43Z">
        <w:r>
          <w:rPr>
            <w:rFonts w:hint="eastAsia" w:eastAsia="黑体"/>
            <w:b/>
            <w:sz w:val="36"/>
            <w:szCs w:val="32"/>
            <w:lang w:val="en-US" w:eastAsia="zh-CN"/>
          </w:rPr>
          <w:t>7</w:t>
        </w:r>
      </w:ins>
      <w:r>
        <w:rPr>
          <w:rFonts w:eastAsia="黑体"/>
          <w:b/>
          <w:sz w:val="36"/>
          <w:szCs w:val="32"/>
        </w:rPr>
        <w:t xml:space="preserve">月 </w:t>
      </w:r>
    </w:p>
    <w:p w14:paraId="5256800E">
      <w:pPr>
        <w:rPr>
          <w:rFonts w:eastAsia="黑体"/>
          <w:b/>
          <w:sz w:val="36"/>
          <w:szCs w:val="32"/>
        </w:rPr>
      </w:pPr>
      <w:r>
        <w:rPr>
          <w:rFonts w:eastAsia="黑体"/>
          <w:b/>
          <w:sz w:val="36"/>
          <w:szCs w:val="32"/>
        </w:rPr>
        <w:br w:type="page"/>
      </w:r>
    </w:p>
    <w:p w14:paraId="15A827D7">
      <w:pPr>
        <w:spacing w:before="96" w:line="360" w:lineRule="exact"/>
        <w:ind w:firstLine="360" w:firstLineChars="150"/>
        <w:rPr>
          <w:rFonts w:ascii="宋体" w:hAnsi="宋体"/>
          <w:szCs w:val="21"/>
        </w:rPr>
      </w:pPr>
      <w:r>
        <w:rPr>
          <w:rFonts w:eastAsia="黑体"/>
          <w:sz w:val="24"/>
        </w:rPr>
        <w:t>一、</w:t>
      </w:r>
      <w:r>
        <w:rPr>
          <w:rFonts w:hint="eastAsia" w:eastAsia="黑体"/>
          <w:sz w:val="24"/>
        </w:rPr>
        <w:t>学科</w:t>
      </w:r>
      <w:r>
        <w:rPr>
          <w:rFonts w:eastAsia="黑体"/>
          <w:sz w:val="24"/>
        </w:rPr>
        <w:t>门类：</w:t>
      </w:r>
      <w:r>
        <w:rPr>
          <w:rFonts w:hint="eastAsia" w:ascii="宋体" w:hAnsi="宋体"/>
          <w:szCs w:val="21"/>
        </w:rPr>
        <w:t>文学</w:t>
      </w:r>
      <w:r>
        <w:rPr>
          <w:rFonts w:ascii="宋体" w:hAnsi="宋体"/>
          <w:szCs w:val="21"/>
        </w:rPr>
        <w:t>；</w:t>
      </w:r>
      <w:r>
        <w:rPr>
          <w:i/>
          <w:szCs w:val="21"/>
        </w:rPr>
        <w:t xml:space="preserve">   </w:t>
      </w:r>
      <w:r>
        <w:rPr>
          <w:szCs w:val="21"/>
        </w:rPr>
        <w:t xml:space="preserve">                                                         </w:t>
      </w:r>
      <w:r>
        <w:rPr>
          <w:rFonts w:eastAsia="黑体"/>
          <w:sz w:val="24"/>
        </w:rPr>
        <w:t>代码：</w:t>
      </w:r>
      <w:r>
        <w:rPr>
          <w:rFonts w:hint="eastAsia" w:ascii="宋体" w:hAnsi="宋体"/>
          <w:szCs w:val="21"/>
        </w:rPr>
        <w:t>05</w:t>
      </w:r>
    </w:p>
    <w:p w14:paraId="41E3183C">
      <w:pPr>
        <w:spacing w:before="120" w:line="360" w:lineRule="exact"/>
        <w:ind w:firstLine="360" w:firstLineChars="150"/>
        <w:rPr>
          <w:rFonts w:ascii="宋体" w:hAnsi="宋体"/>
          <w:szCs w:val="21"/>
        </w:rPr>
      </w:pPr>
      <w:r>
        <w:rPr>
          <w:rFonts w:eastAsia="黑体"/>
          <w:sz w:val="24"/>
        </w:rPr>
        <w:t>二、专业名称：</w:t>
      </w:r>
      <w:r>
        <w:rPr>
          <w:rFonts w:hint="eastAsia" w:ascii="宋体" w:hAnsi="宋体"/>
          <w:szCs w:val="21"/>
        </w:rPr>
        <w:t>网络与新媒体（京津冀职教改革项目）；</w:t>
      </w:r>
      <w:r>
        <w:rPr>
          <w:rFonts w:eastAsia="黑体"/>
          <w:sz w:val="24"/>
        </w:rPr>
        <w:t>代码：</w:t>
      </w:r>
      <w:r>
        <w:rPr>
          <w:rFonts w:hint="eastAsia" w:ascii="宋体" w:hAnsi="宋体"/>
          <w:szCs w:val="21"/>
        </w:rPr>
        <w:t>050306T</w:t>
      </w:r>
    </w:p>
    <w:p w14:paraId="38096E6C">
      <w:pPr>
        <w:spacing w:before="120" w:line="360" w:lineRule="exact"/>
        <w:ind w:firstLine="360" w:firstLineChars="150"/>
        <w:rPr>
          <w:rFonts w:ascii="宋体" w:hAnsi="宋体"/>
          <w:szCs w:val="21"/>
        </w:rPr>
      </w:pPr>
      <w:r>
        <w:rPr>
          <w:rFonts w:eastAsia="黑体"/>
          <w:sz w:val="24"/>
        </w:rPr>
        <w:t>三、标准学制（修业年限）：</w:t>
      </w:r>
      <w:r>
        <w:rPr>
          <w:rFonts w:hint="eastAsia" w:ascii="宋体" w:hAnsi="宋体"/>
          <w:szCs w:val="21"/>
        </w:rPr>
        <w:t xml:space="preserve">4年； </w:t>
      </w:r>
      <w:r>
        <w:rPr>
          <w:i/>
          <w:szCs w:val="21"/>
        </w:rPr>
        <w:t xml:space="preserve">                                </w:t>
      </w:r>
      <w:r>
        <w:rPr>
          <w:rFonts w:eastAsia="黑体"/>
          <w:sz w:val="24"/>
        </w:rPr>
        <w:t>弹性学制：</w:t>
      </w:r>
      <w:r>
        <w:rPr>
          <w:rFonts w:hint="eastAsia" w:ascii="宋体" w:hAnsi="宋体"/>
          <w:szCs w:val="21"/>
        </w:rPr>
        <w:t>3-6 年</w:t>
      </w:r>
    </w:p>
    <w:p w14:paraId="0CC9F50E">
      <w:pPr>
        <w:spacing w:before="120" w:line="360" w:lineRule="exact"/>
        <w:ind w:firstLine="360" w:firstLineChars="150"/>
        <w:rPr>
          <w:rFonts w:ascii="宋体" w:hAnsi="宋体"/>
          <w:szCs w:val="21"/>
        </w:rPr>
      </w:pPr>
      <w:r>
        <w:rPr>
          <w:rFonts w:eastAsia="黑体"/>
          <w:sz w:val="24"/>
        </w:rPr>
        <w:t>四</w:t>
      </w:r>
      <w:r>
        <w:rPr>
          <w:sz w:val="24"/>
        </w:rPr>
        <w:t>、</w:t>
      </w:r>
      <w:r>
        <w:rPr>
          <w:rFonts w:eastAsia="黑体"/>
          <w:sz w:val="24"/>
        </w:rPr>
        <w:t>毕业学分：</w:t>
      </w:r>
      <w:r>
        <w:rPr>
          <w:rFonts w:hint="eastAsia" w:ascii="宋体" w:hAnsi="宋体"/>
          <w:szCs w:val="21"/>
        </w:rPr>
        <w:t>15</w:t>
      </w:r>
      <w:del w:id="2" w:author="好好说话" w:date="2024-07-06T19:18:47Z">
        <w:r>
          <w:rPr>
            <w:rFonts w:hint="default" w:ascii="宋体" w:hAnsi="宋体"/>
            <w:szCs w:val="21"/>
            <w:lang w:val="en-US"/>
          </w:rPr>
          <w:delText>0</w:delText>
        </w:r>
      </w:del>
      <w:ins w:id="3" w:author="好好说话" w:date="2024-07-06T19:18:47Z">
        <w:r>
          <w:rPr>
            <w:rFonts w:hint="eastAsia" w:ascii="宋体" w:hAnsi="宋体"/>
            <w:szCs w:val="21"/>
            <w:lang w:val="en-US" w:eastAsia="zh-CN"/>
          </w:rPr>
          <w:t>1</w:t>
        </w:r>
      </w:ins>
      <w:r>
        <w:rPr>
          <w:rFonts w:hint="eastAsia" w:ascii="宋体" w:hAnsi="宋体"/>
          <w:szCs w:val="21"/>
        </w:rPr>
        <w:t>学分</w:t>
      </w:r>
    </w:p>
    <w:p w14:paraId="4DEAE3DC">
      <w:pPr>
        <w:spacing w:before="120" w:line="360" w:lineRule="exact"/>
        <w:ind w:firstLine="360" w:firstLineChars="150"/>
        <w:rPr>
          <w:rFonts w:ascii="宋体" w:hAnsi="宋体"/>
          <w:szCs w:val="21"/>
        </w:rPr>
      </w:pPr>
      <w:r>
        <w:rPr>
          <w:rFonts w:eastAsia="黑体"/>
          <w:sz w:val="24"/>
        </w:rPr>
        <w:t>五、授予学位：</w:t>
      </w:r>
      <w:r>
        <w:rPr>
          <w:rFonts w:hint="eastAsia" w:ascii="宋体" w:hAnsi="宋体"/>
          <w:szCs w:val="21"/>
        </w:rPr>
        <w:t>文学学士</w:t>
      </w:r>
    </w:p>
    <w:p w14:paraId="7B22BDFC">
      <w:pPr>
        <w:spacing w:before="120" w:line="360" w:lineRule="exact"/>
        <w:ind w:firstLine="360" w:firstLineChars="150"/>
        <w:rPr>
          <w:rFonts w:eastAsia="黑体"/>
          <w:sz w:val="24"/>
        </w:rPr>
      </w:pPr>
      <w:r>
        <w:rPr>
          <w:rFonts w:hint="eastAsia" w:eastAsia="黑体"/>
          <w:sz w:val="24"/>
        </w:rPr>
        <w:t>六</w:t>
      </w:r>
      <w:r>
        <w:rPr>
          <w:rFonts w:eastAsia="黑体"/>
          <w:sz w:val="24"/>
        </w:rPr>
        <w:t>、培养目标</w:t>
      </w:r>
    </w:p>
    <w:p w14:paraId="4A4D5F96">
      <w:pPr>
        <w:spacing w:before="96" w:line="360" w:lineRule="exact"/>
        <w:ind w:firstLine="406" w:firstLineChars="200"/>
        <w:rPr>
          <w:rFonts w:hAnsi="宋体"/>
          <w:b/>
          <w:spacing w:val="-4"/>
          <w:szCs w:val="21"/>
        </w:rPr>
      </w:pPr>
      <w:bookmarkStart w:id="0" w:name="_Toc9546"/>
      <w:r>
        <w:rPr>
          <w:rFonts w:hAnsi="宋体"/>
          <w:b/>
          <w:spacing w:val="-4"/>
          <w:szCs w:val="21"/>
        </w:rPr>
        <w:t>（</w:t>
      </w:r>
      <w:r>
        <w:rPr>
          <w:rFonts w:hint="eastAsia" w:hAnsi="宋体"/>
          <w:b/>
          <w:spacing w:val="-4"/>
          <w:szCs w:val="21"/>
        </w:rPr>
        <w:t>一</w:t>
      </w:r>
      <w:r>
        <w:rPr>
          <w:rFonts w:hAnsi="宋体"/>
          <w:b/>
          <w:spacing w:val="-4"/>
          <w:szCs w:val="21"/>
        </w:rPr>
        <w:t>）</w:t>
      </w:r>
      <w:r>
        <w:rPr>
          <w:rFonts w:hint="eastAsia" w:hAnsi="宋体"/>
          <w:b/>
          <w:spacing w:val="-4"/>
          <w:szCs w:val="21"/>
        </w:rPr>
        <w:t>职业面向</w:t>
      </w:r>
      <w:bookmarkEnd w:id="0"/>
    </w:p>
    <w:p w14:paraId="30645B42">
      <w:r>
        <w:rPr>
          <w:rFonts w:hint="eastAsia"/>
        </w:rPr>
        <w:t xml:space="preserve"> </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2"/>
        <w:gridCol w:w="1337"/>
        <w:gridCol w:w="1239"/>
        <w:gridCol w:w="1787"/>
        <w:gridCol w:w="1936"/>
        <w:gridCol w:w="808"/>
        <w:gridCol w:w="1062"/>
      </w:tblGrid>
      <w:tr w14:paraId="48A2AC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2" w:type="dxa"/>
            <w:vAlign w:val="center"/>
          </w:tcPr>
          <w:p w14:paraId="37ECAD8C">
            <w:pPr>
              <w:jc w:val="center"/>
              <w:rPr>
                <w:rFonts w:ascii="宋体" w:hAnsi="宋体" w:cs="宋体"/>
                <w:kern w:val="0"/>
                <w:szCs w:val="21"/>
              </w:rPr>
            </w:pPr>
            <w:r>
              <w:rPr>
                <w:rFonts w:hint="eastAsia" w:ascii="宋体" w:hAnsi="宋体" w:cs="宋体"/>
                <w:kern w:val="0"/>
                <w:szCs w:val="21"/>
              </w:rPr>
              <w:t>所属专业大类（代码）</w:t>
            </w:r>
          </w:p>
        </w:tc>
        <w:tc>
          <w:tcPr>
            <w:tcW w:w="1337" w:type="dxa"/>
            <w:vAlign w:val="center"/>
          </w:tcPr>
          <w:p w14:paraId="30D4A530">
            <w:pPr>
              <w:jc w:val="center"/>
              <w:rPr>
                <w:rFonts w:ascii="宋体" w:hAnsi="宋体" w:cs="宋体"/>
                <w:kern w:val="0"/>
                <w:szCs w:val="21"/>
              </w:rPr>
            </w:pPr>
            <w:r>
              <w:rPr>
                <w:rFonts w:hint="eastAsia" w:ascii="宋体" w:hAnsi="宋体" w:cs="宋体"/>
                <w:kern w:val="0"/>
                <w:szCs w:val="21"/>
              </w:rPr>
              <w:t>所属专业类（代码）</w:t>
            </w:r>
          </w:p>
        </w:tc>
        <w:tc>
          <w:tcPr>
            <w:tcW w:w="1239" w:type="dxa"/>
            <w:vAlign w:val="center"/>
          </w:tcPr>
          <w:p w14:paraId="45C0EC28">
            <w:pPr>
              <w:jc w:val="center"/>
              <w:rPr>
                <w:rFonts w:ascii="宋体" w:hAnsi="宋体" w:cs="宋体"/>
                <w:kern w:val="0"/>
                <w:szCs w:val="21"/>
              </w:rPr>
            </w:pPr>
            <w:r>
              <w:rPr>
                <w:rFonts w:hint="eastAsia" w:ascii="宋体" w:hAnsi="宋体" w:cs="宋体"/>
                <w:kern w:val="0"/>
                <w:szCs w:val="21"/>
              </w:rPr>
              <w:t>对应行业</w:t>
            </w:r>
          </w:p>
          <w:p w14:paraId="2C76BC89">
            <w:pPr>
              <w:jc w:val="center"/>
              <w:rPr>
                <w:rFonts w:ascii="宋体" w:hAnsi="宋体" w:cs="宋体"/>
                <w:kern w:val="0"/>
                <w:szCs w:val="21"/>
              </w:rPr>
            </w:pPr>
            <w:r>
              <w:rPr>
                <w:rFonts w:hint="eastAsia" w:ascii="宋体" w:hAnsi="宋体" w:cs="宋体"/>
                <w:kern w:val="0"/>
                <w:szCs w:val="21"/>
              </w:rPr>
              <w:t>（代码）</w:t>
            </w:r>
          </w:p>
          <w:p w14:paraId="6A857EE5">
            <w:pPr>
              <w:jc w:val="center"/>
              <w:rPr>
                <w:rFonts w:ascii="宋体" w:hAnsi="宋体" w:cs="宋体"/>
                <w:kern w:val="0"/>
                <w:szCs w:val="21"/>
              </w:rPr>
            </w:pPr>
            <w:r>
              <w:rPr>
                <w:rFonts w:hint="eastAsia" w:ascii="宋体" w:hAnsi="宋体" w:cs="宋体"/>
                <w:kern w:val="0"/>
                <w:szCs w:val="21"/>
              </w:rPr>
              <w:t>龙头企业</w:t>
            </w:r>
          </w:p>
        </w:tc>
        <w:tc>
          <w:tcPr>
            <w:tcW w:w="1787" w:type="dxa"/>
            <w:vAlign w:val="center"/>
          </w:tcPr>
          <w:p w14:paraId="6FE1525F">
            <w:pPr>
              <w:jc w:val="center"/>
              <w:rPr>
                <w:rFonts w:ascii="宋体" w:hAnsi="宋体" w:cs="宋体"/>
                <w:kern w:val="0"/>
                <w:szCs w:val="21"/>
              </w:rPr>
            </w:pPr>
            <w:r>
              <w:rPr>
                <w:rFonts w:hint="eastAsia" w:ascii="宋体" w:hAnsi="宋体" w:cs="宋体"/>
                <w:kern w:val="0"/>
                <w:szCs w:val="21"/>
              </w:rPr>
              <w:t>主要职业类别（代码）</w:t>
            </w:r>
          </w:p>
        </w:tc>
        <w:tc>
          <w:tcPr>
            <w:tcW w:w="1936" w:type="dxa"/>
            <w:vAlign w:val="center"/>
          </w:tcPr>
          <w:p w14:paraId="31E8E4D1">
            <w:pPr>
              <w:jc w:val="center"/>
              <w:rPr>
                <w:rFonts w:ascii="宋体" w:hAnsi="宋体" w:cs="宋体"/>
                <w:kern w:val="0"/>
                <w:szCs w:val="21"/>
              </w:rPr>
            </w:pPr>
            <w:r>
              <w:rPr>
                <w:rFonts w:hint="eastAsia" w:ascii="宋体" w:hAnsi="宋体" w:cs="宋体"/>
                <w:kern w:val="0"/>
                <w:szCs w:val="21"/>
              </w:rPr>
              <w:t>主要岗位类别（或技术领域）</w:t>
            </w:r>
          </w:p>
        </w:tc>
        <w:tc>
          <w:tcPr>
            <w:tcW w:w="808" w:type="dxa"/>
            <w:vAlign w:val="center"/>
          </w:tcPr>
          <w:p w14:paraId="115F4324">
            <w:pPr>
              <w:jc w:val="center"/>
              <w:rPr>
                <w:rFonts w:ascii="宋体" w:hAnsi="宋体" w:cs="宋体"/>
                <w:kern w:val="0"/>
                <w:szCs w:val="21"/>
              </w:rPr>
            </w:pPr>
            <w:r>
              <w:rPr>
                <w:rFonts w:hint="eastAsia" w:ascii="宋体" w:hAnsi="宋体" w:cs="宋体"/>
                <w:kern w:val="0"/>
                <w:szCs w:val="21"/>
              </w:rPr>
              <w:t>职业资格证书</w:t>
            </w:r>
          </w:p>
        </w:tc>
        <w:tc>
          <w:tcPr>
            <w:tcW w:w="1062" w:type="dxa"/>
            <w:vAlign w:val="center"/>
          </w:tcPr>
          <w:p w14:paraId="53D7DCAE">
            <w:pPr>
              <w:jc w:val="center"/>
              <w:rPr>
                <w:rFonts w:ascii="宋体" w:hAnsi="宋体" w:cs="宋体"/>
                <w:kern w:val="0"/>
                <w:szCs w:val="21"/>
              </w:rPr>
            </w:pPr>
            <w:r>
              <w:rPr>
                <w:rFonts w:hint="eastAsia" w:ascii="宋体" w:hAnsi="宋体" w:cs="宋体"/>
                <w:kern w:val="0"/>
                <w:szCs w:val="21"/>
              </w:rPr>
              <w:t>技能大赛</w:t>
            </w:r>
          </w:p>
        </w:tc>
      </w:tr>
      <w:tr w14:paraId="6A6C22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6" w:hRule="atLeast"/>
        </w:trPr>
        <w:tc>
          <w:tcPr>
            <w:tcW w:w="1032" w:type="dxa"/>
          </w:tcPr>
          <w:p w14:paraId="642F92B4">
            <w:pPr>
              <w:jc w:val="center"/>
              <w:rPr>
                <w:rFonts w:ascii="宋体" w:hAnsi="宋体" w:cs="宋体"/>
                <w:szCs w:val="21"/>
              </w:rPr>
            </w:pPr>
            <w:r>
              <w:rPr>
                <w:rFonts w:hint="eastAsia" w:ascii="宋体" w:hAnsi="宋体" w:cs="宋体"/>
                <w:bCs/>
                <w:szCs w:val="21"/>
              </w:rPr>
              <w:t>新闻传播学类（</w:t>
            </w:r>
            <w:r>
              <w:rPr>
                <w:rFonts w:ascii="宋体" w:hAnsi="宋体" w:cs="宋体"/>
                <w:bCs/>
                <w:szCs w:val="21"/>
              </w:rPr>
              <w:t>05</w:t>
            </w:r>
            <w:r>
              <w:rPr>
                <w:rFonts w:hint="eastAsia" w:ascii="宋体" w:hAnsi="宋体" w:cs="宋体"/>
                <w:bCs/>
                <w:szCs w:val="21"/>
              </w:rPr>
              <w:t>）</w:t>
            </w:r>
          </w:p>
        </w:tc>
        <w:tc>
          <w:tcPr>
            <w:tcW w:w="1337" w:type="dxa"/>
          </w:tcPr>
          <w:p w14:paraId="4B6B526E">
            <w:pPr>
              <w:jc w:val="left"/>
              <w:rPr>
                <w:rFonts w:ascii="宋体" w:hAnsi="宋体" w:cs="宋体"/>
                <w:szCs w:val="21"/>
              </w:rPr>
            </w:pPr>
            <w:r>
              <w:rPr>
                <w:rFonts w:hint="eastAsia" w:ascii="宋体" w:hAnsi="宋体" w:cs="宋体"/>
                <w:szCs w:val="21"/>
              </w:rPr>
              <w:t>网络与新媒体</w:t>
            </w:r>
          </w:p>
          <w:p w14:paraId="2FB049F3">
            <w:pPr>
              <w:jc w:val="left"/>
              <w:rPr>
                <w:rFonts w:ascii="宋体" w:hAnsi="宋体" w:cs="宋体"/>
                <w:szCs w:val="21"/>
              </w:rPr>
            </w:pPr>
            <w:r>
              <w:rPr>
                <w:rFonts w:hint="eastAsia" w:ascii="宋体" w:hAnsi="宋体" w:cs="宋体"/>
                <w:szCs w:val="21"/>
              </w:rPr>
              <w:t>（</w:t>
            </w:r>
            <w:r>
              <w:t>0503</w:t>
            </w:r>
            <w:r>
              <w:rPr>
                <w:rFonts w:hint="eastAsia" w:ascii="宋体" w:hAnsi="宋体" w:cs="宋体"/>
                <w:szCs w:val="21"/>
              </w:rPr>
              <w:t>）</w:t>
            </w:r>
          </w:p>
        </w:tc>
        <w:tc>
          <w:tcPr>
            <w:tcW w:w="1239" w:type="dxa"/>
          </w:tcPr>
          <w:p w14:paraId="502EED22">
            <w:pPr>
              <w:jc w:val="left"/>
              <w:rPr>
                <w:rFonts w:ascii="宋体" w:hAnsi="宋体" w:cs="宋体"/>
                <w:color w:val="000000"/>
                <w:szCs w:val="21"/>
              </w:rPr>
            </w:pPr>
            <w:r>
              <w:rPr>
                <w:rFonts w:hint="eastAsia" w:ascii="宋体" w:hAnsi="宋体" w:cs="宋体"/>
                <w:color w:val="000000"/>
                <w:szCs w:val="21"/>
              </w:rPr>
              <w:t>新闻和出版（</w:t>
            </w:r>
            <w:r>
              <w:rPr>
                <w:rFonts w:ascii="宋体" w:hAnsi="宋体" w:cs="宋体"/>
                <w:color w:val="000000"/>
                <w:szCs w:val="21"/>
              </w:rPr>
              <w:t>86</w:t>
            </w:r>
            <w:r>
              <w:rPr>
                <w:rFonts w:hint="eastAsia" w:ascii="宋体" w:hAnsi="宋体" w:cs="宋体"/>
                <w:color w:val="000000"/>
                <w:szCs w:val="21"/>
              </w:rPr>
              <w:t>）</w:t>
            </w:r>
          </w:p>
          <w:p w14:paraId="58DCA30A">
            <w:pPr>
              <w:jc w:val="left"/>
              <w:rPr>
                <w:rFonts w:ascii="宋体" w:hAnsi="宋体" w:cs="宋体"/>
                <w:color w:val="000000"/>
                <w:szCs w:val="21"/>
              </w:rPr>
            </w:pPr>
            <w:r>
              <w:rPr>
                <w:rFonts w:hint="eastAsia" w:ascii="宋体" w:hAnsi="宋体" w:cs="宋体"/>
                <w:color w:val="000000"/>
                <w:szCs w:val="21"/>
              </w:rPr>
              <w:t>广播、电视、电影和录音制作（87）</w:t>
            </w:r>
          </w:p>
          <w:p w14:paraId="737CEDA9">
            <w:pPr>
              <w:jc w:val="left"/>
              <w:rPr>
                <w:rFonts w:ascii="宋体" w:hAnsi="宋体" w:cs="宋体"/>
                <w:color w:val="000000"/>
                <w:szCs w:val="21"/>
              </w:rPr>
            </w:pPr>
            <w:r>
              <w:rPr>
                <w:rFonts w:ascii="宋体" w:hAnsi="宋体" w:cs="宋体"/>
                <w:color w:val="000000"/>
                <w:szCs w:val="21"/>
              </w:rPr>
              <w:t>文化艺术业</w:t>
            </w:r>
            <w:r>
              <w:rPr>
                <w:rFonts w:hint="eastAsia" w:ascii="宋体" w:hAnsi="宋体" w:cs="宋体"/>
                <w:color w:val="000000"/>
                <w:szCs w:val="21"/>
              </w:rPr>
              <w:t>（8</w:t>
            </w:r>
            <w:r>
              <w:rPr>
                <w:rFonts w:ascii="宋体" w:hAnsi="宋体" w:cs="宋体"/>
                <w:color w:val="000000"/>
                <w:szCs w:val="21"/>
              </w:rPr>
              <w:t>8</w:t>
            </w:r>
            <w:r>
              <w:rPr>
                <w:rFonts w:hint="eastAsia" w:ascii="宋体" w:hAnsi="宋体" w:cs="宋体"/>
                <w:color w:val="000000"/>
                <w:szCs w:val="21"/>
              </w:rPr>
              <w:t>）</w:t>
            </w:r>
          </w:p>
          <w:p w14:paraId="52094DB0">
            <w:pPr>
              <w:jc w:val="left"/>
              <w:rPr>
                <w:rFonts w:ascii="宋体" w:hAnsi="宋体" w:cs="宋体"/>
                <w:color w:val="FF0000"/>
                <w:szCs w:val="21"/>
              </w:rPr>
            </w:pPr>
            <w:r>
              <w:rPr>
                <w:rFonts w:hint="eastAsia" w:ascii="宋体" w:hAnsi="宋体" w:cs="宋体"/>
                <w:szCs w:val="21"/>
              </w:rPr>
              <w:t>龙头企业：北京惠买在线网络科技有限公司</w:t>
            </w:r>
          </w:p>
        </w:tc>
        <w:tc>
          <w:tcPr>
            <w:tcW w:w="1787" w:type="dxa"/>
          </w:tcPr>
          <w:p w14:paraId="5EB4AF31">
            <w:pPr>
              <w:jc w:val="left"/>
              <w:rPr>
                <w:rFonts w:ascii="宋体" w:hAnsi="宋体" w:cs="宋体"/>
                <w:szCs w:val="21"/>
              </w:rPr>
            </w:pPr>
            <w:r>
              <w:rPr>
                <w:rFonts w:ascii="宋体" w:hAnsi="宋体" w:cs="宋体"/>
                <w:szCs w:val="21"/>
              </w:rPr>
              <w:t>文艺创作与编导人员</w:t>
            </w:r>
            <w:r>
              <w:rPr>
                <w:rFonts w:hint="eastAsia" w:ascii="宋体" w:hAnsi="宋体" w:cs="宋体"/>
                <w:szCs w:val="21"/>
              </w:rPr>
              <w:t>（</w:t>
            </w:r>
            <w:r>
              <w:rPr>
                <w:rFonts w:ascii="宋体" w:hAnsi="宋体" w:cs="宋体"/>
                <w:szCs w:val="21"/>
              </w:rPr>
              <w:t>20901</w:t>
            </w:r>
            <w:r>
              <w:rPr>
                <w:rFonts w:hint="eastAsia" w:ascii="宋体" w:hAnsi="宋体" w:cs="宋体"/>
                <w:szCs w:val="21"/>
              </w:rPr>
              <w:t>）</w:t>
            </w:r>
          </w:p>
          <w:p w14:paraId="5C687652">
            <w:pPr>
              <w:jc w:val="left"/>
              <w:rPr>
                <w:rFonts w:ascii="宋体" w:hAnsi="宋体" w:cs="宋体"/>
                <w:szCs w:val="21"/>
              </w:rPr>
            </w:pPr>
            <w:r>
              <w:rPr>
                <w:rFonts w:ascii="宋体" w:hAnsi="宋体" w:cs="宋体"/>
                <w:szCs w:val="21"/>
              </w:rPr>
              <w:t>电影电视制作专业人员</w:t>
            </w:r>
          </w:p>
          <w:p w14:paraId="61706A1A">
            <w:pPr>
              <w:jc w:val="left"/>
              <w:rPr>
                <w:rFonts w:ascii="宋体" w:hAnsi="宋体" w:cs="宋体"/>
                <w:szCs w:val="21"/>
              </w:rPr>
            </w:pPr>
            <w:r>
              <w:rPr>
                <w:rFonts w:hint="eastAsia" w:ascii="宋体" w:hAnsi="宋体" w:cs="宋体"/>
                <w:szCs w:val="21"/>
              </w:rPr>
              <w:t>（</w:t>
            </w:r>
            <w:r>
              <w:rPr>
                <w:rFonts w:ascii="宋体" w:hAnsi="宋体" w:cs="宋体"/>
                <w:szCs w:val="21"/>
              </w:rPr>
              <w:t>20903</w:t>
            </w:r>
            <w:r>
              <w:rPr>
                <w:rFonts w:hint="eastAsia" w:ascii="宋体" w:hAnsi="宋体" w:cs="宋体"/>
                <w:szCs w:val="21"/>
              </w:rPr>
              <w:t>）</w:t>
            </w:r>
          </w:p>
          <w:p w14:paraId="4560A302">
            <w:pPr>
              <w:jc w:val="left"/>
              <w:rPr>
                <w:rFonts w:ascii="宋体" w:hAnsi="宋体" w:cs="宋体"/>
                <w:szCs w:val="21"/>
              </w:rPr>
            </w:pPr>
            <w:r>
              <w:rPr>
                <w:rFonts w:ascii="宋体" w:hAnsi="宋体" w:cs="宋体"/>
                <w:szCs w:val="21"/>
              </w:rPr>
              <w:t>工艺美术与创意设计专业人员</w:t>
            </w:r>
          </w:p>
          <w:p w14:paraId="2CB13C96">
            <w:pPr>
              <w:jc w:val="left"/>
              <w:rPr>
                <w:rFonts w:ascii="宋体" w:hAnsi="宋体" w:cs="宋体"/>
                <w:szCs w:val="21"/>
              </w:rPr>
            </w:pPr>
            <w:r>
              <w:rPr>
                <w:rFonts w:hint="eastAsia" w:ascii="宋体" w:hAnsi="宋体" w:cs="宋体"/>
                <w:szCs w:val="21"/>
              </w:rPr>
              <w:t>（</w:t>
            </w:r>
            <w:r>
              <w:rPr>
                <w:rFonts w:ascii="宋体" w:hAnsi="宋体" w:cs="宋体"/>
                <w:szCs w:val="21"/>
              </w:rPr>
              <w:t>20906</w:t>
            </w:r>
            <w:r>
              <w:rPr>
                <w:rFonts w:hint="eastAsia" w:ascii="宋体" w:hAnsi="宋体" w:cs="宋体"/>
                <w:szCs w:val="21"/>
              </w:rPr>
              <w:t>）</w:t>
            </w:r>
          </w:p>
          <w:p w14:paraId="48B4E67A">
            <w:pPr>
              <w:jc w:val="left"/>
              <w:rPr>
                <w:rFonts w:ascii="宋体" w:hAnsi="宋体" w:cs="宋体"/>
                <w:szCs w:val="21"/>
              </w:rPr>
            </w:pPr>
            <w:r>
              <w:rPr>
                <w:rFonts w:hint="eastAsia" w:ascii="宋体" w:hAnsi="宋体" w:cs="宋体"/>
                <w:szCs w:val="21"/>
              </w:rPr>
              <w:t>数字媒体艺术专业人员</w:t>
            </w:r>
          </w:p>
          <w:p w14:paraId="3C241199">
            <w:pPr>
              <w:jc w:val="left"/>
              <w:rPr>
                <w:rFonts w:ascii="宋体" w:hAnsi="宋体" w:cs="宋体"/>
                <w:szCs w:val="21"/>
              </w:rPr>
            </w:pPr>
            <w:r>
              <w:rPr>
                <w:rFonts w:hint="eastAsia" w:ascii="宋体" w:hAnsi="宋体" w:cs="宋体"/>
                <w:szCs w:val="21"/>
              </w:rPr>
              <w:t>（2-09-06-07）</w:t>
            </w:r>
          </w:p>
          <w:p w14:paraId="16C279D6">
            <w:pPr>
              <w:jc w:val="left"/>
              <w:rPr>
                <w:rFonts w:ascii="宋体" w:hAnsi="宋体" w:cs="宋体"/>
                <w:szCs w:val="21"/>
              </w:rPr>
            </w:pPr>
            <w:r>
              <w:rPr>
                <w:rFonts w:ascii="宋体" w:hAnsi="宋体" w:cs="宋体"/>
                <w:szCs w:val="21"/>
              </w:rPr>
              <w:t>数字出版编辑</w:t>
            </w:r>
            <w:r>
              <w:rPr>
                <w:rFonts w:hint="eastAsia" w:ascii="宋体" w:hAnsi="宋体" w:cs="宋体"/>
                <w:szCs w:val="21"/>
              </w:rPr>
              <w:t>（</w:t>
            </w:r>
            <w:r>
              <w:rPr>
                <w:rFonts w:ascii="宋体" w:hAnsi="宋体" w:cs="宋体"/>
                <w:szCs w:val="21"/>
              </w:rPr>
              <w:t>2-10-02-04</w:t>
            </w:r>
            <w:r>
              <w:rPr>
                <w:rFonts w:hint="eastAsia" w:ascii="宋体" w:hAnsi="宋体" w:cs="宋体"/>
                <w:szCs w:val="21"/>
              </w:rPr>
              <w:t>）</w:t>
            </w:r>
          </w:p>
          <w:p w14:paraId="3BABCEC9">
            <w:pPr>
              <w:jc w:val="center"/>
              <w:rPr>
                <w:rFonts w:ascii="宋体" w:hAnsi="宋体" w:cs="宋体"/>
                <w:szCs w:val="21"/>
              </w:rPr>
            </w:pPr>
            <w:r>
              <w:rPr>
                <w:rFonts w:ascii="宋体" w:hAnsi="宋体" w:cs="宋体"/>
                <w:szCs w:val="21"/>
              </w:rPr>
              <w:t>全媒体运营师</w:t>
            </w:r>
            <w:r>
              <w:rPr>
                <w:rFonts w:hint="eastAsia" w:ascii="宋体" w:hAnsi="宋体" w:cs="宋体"/>
                <w:szCs w:val="21"/>
              </w:rPr>
              <w:t>（</w:t>
            </w:r>
            <w:r>
              <w:rPr>
                <w:rFonts w:ascii="宋体" w:hAnsi="宋体" w:cs="宋体"/>
                <w:szCs w:val="21"/>
              </w:rPr>
              <w:t>4-1</w:t>
            </w:r>
            <w:r>
              <w:rPr>
                <w:bCs/>
              </w:rPr>
              <w:t>3-01-05</w:t>
            </w:r>
            <w:r>
              <w:rPr>
                <w:rFonts w:hint="eastAsia"/>
                <w:bCs/>
              </w:rPr>
              <w:t>）</w:t>
            </w:r>
          </w:p>
        </w:tc>
        <w:tc>
          <w:tcPr>
            <w:tcW w:w="1936" w:type="dxa"/>
          </w:tcPr>
          <w:p w14:paraId="32AD7C7B">
            <w:pPr>
              <w:jc w:val="left"/>
              <w:rPr>
                <w:rFonts w:ascii="宋体" w:hAnsi="宋体" w:cs="宋体"/>
                <w:color w:val="000000"/>
                <w:szCs w:val="21"/>
                <w:shd w:val="clear" w:color="auto" w:fill="FFFFFF"/>
              </w:rPr>
            </w:pPr>
            <w:r>
              <w:rPr>
                <w:rFonts w:ascii="宋体" w:hAnsi="宋体" w:cs="宋体"/>
                <w:color w:val="000000"/>
                <w:szCs w:val="21"/>
                <w:shd w:val="clear" w:color="auto" w:fill="FFFFFF"/>
              </w:rPr>
              <w:t>数字内容领域</w:t>
            </w:r>
            <w:r>
              <w:rPr>
                <w:rFonts w:hint="eastAsia" w:ascii="宋体" w:hAnsi="宋体" w:cs="宋体"/>
                <w:color w:val="000000"/>
                <w:szCs w:val="21"/>
                <w:shd w:val="clear" w:color="auto" w:fill="FFFFFF"/>
              </w:rPr>
              <w:t>（创意设计师、摄影摄像师、剪辑师、后期设计师、特效师）</w:t>
            </w:r>
            <w:r>
              <w:rPr>
                <w:rFonts w:hint="eastAsia" w:ascii="宋体" w:hAnsi="宋体" w:cs="宋体"/>
                <w:color w:val="000000"/>
                <w:szCs w:val="21"/>
                <w:shd w:val="clear" w:color="auto" w:fill="FFFFFF"/>
                <w:lang w:eastAsia="zh-CN"/>
              </w:rPr>
              <w:t>；</w:t>
            </w:r>
            <w:r>
              <w:rPr>
                <w:rFonts w:ascii="宋体" w:hAnsi="宋体" w:cs="宋体"/>
                <w:color w:val="000000"/>
                <w:szCs w:val="21"/>
                <w:shd w:val="clear" w:color="auto" w:fill="FFFFFF"/>
              </w:rPr>
              <w:t>数字运营领域</w:t>
            </w:r>
            <w:r>
              <w:rPr>
                <w:rFonts w:hint="eastAsia" w:ascii="宋体" w:hAnsi="宋体" w:cs="宋体"/>
                <w:color w:val="000000"/>
                <w:szCs w:val="21"/>
                <w:shd w:val="clear" w:color="auto" w:fill="FFFFFF"/>
              </w:rPr>
              <w:t>（短视频或新媒体导播、</w:t>
            </w:r>
            <w:r>
              <w:rPr>
                <w:rFonts w:ascii="宋体" w:hAnsi="宋体" w:cs="宋体"/>
                <w:color w:val="000000"/>
                <w:szCs w:val="21"/>
                <w:shd w:val="clear" w:color="auto" w:fill="FFFFFF"/>
              </w:rPr>
              <w:t>数字媒体运营专员</w:t>
            </w:r>
            <w:r>
              <w:rPr>
                <w:rFonts w:hint="eastAsia" w:ascii="宋体" w:hAnsi="宋体" w:cs="宋体"/>
                <w:color w:val="000000"/>
                <w:szCs w:val="21"/>
                <w:shd w:val="clear" w:color="auto" w:fill="FFFFFF"/>
              </w:rPr>
              <w:t>、</w:t>
            </w:r>
            <w:r>
              <w:rPr>
                <w:rFonts w:ascii="宋体" w:hAnsi="宋体" w:cs="宋体"/>
                <w:color w:val="000000"/>
                <w:szCs w:val="21"/>
                <w:shd w:val="clear" w:color="auto" w:fill="FFFFFF"/>
              </w:rPr>
              <w:t>社交媒体专员</w:t>
            </w:r>
            <w:r>
              <w:rPr>
                <w:rFonts w:hint="eastAsia" w:ascii="宋体" w:hAnsi="宋体" w:cs="宋体"/>
                <w:color w:val="000000"/>
                <w:szCs w:val="21"/>
                <w:shd w:val="clear" w:color="auto" w:fill="FFFFFF"/>
              </w:rPr>
              <w:t>、</w:t>
            </w:r>
            <w:r>
              <w:rPr>
                <w:rFonts w:ascii="宋体" w:hAnsi="宋体" w:cs="宋体"/>
                <w:color w:val="000000"/>
                <w:szCs w:val="21"/>
                <w:shd w:val="clear" w:color="auto" w:fill="FFFFFF"/>
              </w:rPr>
              <w:t>数字营销专员</w:t>
            </w:r>
            <w:r>
              <w:rPr>
                <w:rFonts w:hint="eastAsia" w:ascii="宋体" w:hAnsi="宋体" w:cs="宋体"/>
                <w:color w:val="000000"/>
                <w:szCs w:val="21"/>
                <w:shd w:val="clear" w:color="auto" w:fill="FFFFFF"/>
              </w:rPr>
              <w:t>、</w:t>
            </w:r>
            <w:r>
              <w:rPr>
                <w:rFonts w:ascii="宋体" w:hAnsi="宋体" w:cs="宋体"/>
                <w:color w:val="000000"/>
                <w:szCs w:val="21"/>
                <w:shd w:val="clear" w:color="auto" w:fill="FFFFFF"/>
              </w:rPr>
              <w:t>内容策划</w:t>
            </w:r>
            <w:r>
              <w:rPr>
                <w:rFonts w:hint="eastAsia" w:ascii="宋体" w:hAnsi="宋体" w:cs="宋体"/>
                <w:color w:val="000000"/>
                <w:szCs w:val="21"/>
                <w:shd w:val="clear" w:color="auto" w:fill="FFFFFF"/>
              </w:rPr>
              <w:t>与编辑师、数字广告专员、自媒体运营师、数字化营销师、舆情分析师）</w:t>
            </w:r>
          </w:p>
        </w:tc>
        <w:tc>
          <w:tcPr>
            <w:tcW w:w="808" w:type="dxa"/>
            <w:vAlign w:val="center"/>
          </w:tcPr>
          <w:p w14:paraId="32DCC90E">
            <w:pPr>
              <w:jc w:val="left"/>
              <w:rPr>
                <w:rFonts w:hint="eastAsia" w:ascii="宋体" w:hAnsi="宋体" w:eastAsia="宋体" w:cs="宋体"/>
                <w:szCs w:val="21"/>
                <w:shd w:val="clear" w:color="auto" w:fill="FFFFFF"/>
                <w:lang w:eastAsia="zh-CN"/>
              </w:rPr>
            </w:pPr>
            <w:ins w:id="4" w:author="好好说话" w:date="2024-07-06T19:08:28Z">
              <w:r>
                <w:rPr>
                  <w:rFonts w:hint="eastAsia" w:ascii="宋体" w:hAnsi="宋体" w:cs="宋体"/>
                  <w:szCs w:val="21"/>
                  <w:shd w:val="clear" w:color="auto" w:fill="FFFFFF"/>
                  <w:lang w:val="en-US" w:eastAsia="zh-CN"/>
                </w:rPr>
                <w:t>高级数字</w:t>
              </w:r>
            </w:ins>
            <w:ins w:id="5" w:author="好好说话" w:date="2024-07-06T19:08:31Z">
              <w:r>
                <w:rPr>
                  <w:rFonts w:hint="eastAsia" w:ascii="宋体" w:hAnsi="宋体" w:cs="宋体"/>
                  <w:szCs w:val="21"/>
                  <w:shd w:val="clear" w:color="auto" w:fill="FFFFFF"/>
                  <w:lang w:val="en-US" w:eastAsia="zh-CN"/>
                </w:rPr>
                <w:t>营销师</w:t>
              </w:r>
            </w:ins>
            <w:del w:id="6" w:author="好好说话" w:date="2024-07-06T19:09:00Z">
              <w:r>
                <w:rPr>
                  <w:rFonts w:hint="eastAsia" w:ascii="宋体" w:hAnsi="宋体" w:cs="宋体"/>
                  <w:szCs w:val="21"/>
                  <w:shd w:val="clear" w:color="auto" w:fill="FFFFFF"/>
                </w:rPr>
                <w:delText>教育部：1+X自媒体运营职业技能等级证书</w:delText>
              </w:r>
            </w:del>
          </w:p>
        </w:tc>
        <w:tc>
          <w:tcPr>
            <w:tcW w:w="1062" w:type="dxa"/>
            <w:vAlign w:val="center"/>
          </w:tcPr>
          <w:p w14:paraId="2F0272DF">
            <w:pPr>
              <w:jc w:val="center"/>
              <w:rPr>
                <w:rFonts w:ascii="宋体" w:hAnsi="宋体" w:cs="宋体"/>
                <w:szCs w:val="21"/>
                <w:shd w:val="clear" w:color="auto" w:fill="FFFFFF"/>
              </w:rPr>
            </w:pPr>
            <w:r>
              <w:rPr>
                <w:rFonts w:hint="eastAsia" w:ascii="宋体" w:hAnsi="宋体" w:cs="宋体"/>
                <w:szCs w:val="21"/>
                <w:shd w:val="clear" w:color="auto" w:fill="FFFFFF"/>
              </w:rPr>
              <w:t>全国高校数字艺术设计大赛、全国大学生广告艺术大赛、中国国际“互联网+”双创大赛、</w:t>
            </w:r>
          </w:p>
          <w:p w14:paraId="5C5D177A">
            <w:pPr>
              <w:rPr>
                <w:rFonts w:ascii="宋体" w:hAnsi="宋体" w:cs="宋体"/>
                <w:szCs w:val="21"/>
                <w:shd w:val="clear" w:color="auto" w:fill="FFFFFF"/>
              </w:rPr>
            </w:pPr>
            <w:r>
              <w:rPr>
                <w:rFonts w:hint="eastAsia" w:ascii="宋体" w:hAnsi="宋体" w:cs="宋体"/>
                <w:szCs w:val="21"/>
                <w:shd w:val="clear" w:color="auto" w:fill="FFFFFF"/>
              </w:rPr>
              <w:t>全国职业院校技能大赛</w:t>
            </w:r>
          </w:p>
        </w:tc>
      </w:tr>
    </w:tbl>
    <w:p w14:paraId="5B83831E">
      <w:pPr>
        <w:rPr>
          <w:rFonts w:ascii="宋体" w:hAnsi="宋体"/>
          <w:color w:val="000000"/>
          <w:szCs w:val="21"/>
        </w:rPr>
      </w:pPr>
    </w:p>
    <w:p w14:paraId="4EAFD83F">
      <w:pPr>
        <w:spacing w:before="96" w:line="360" w:lineRule="exact"/>
        <w:ind w:firstLine="406" w:firstLineChars="200"/>
        <w:rPr>
          <w:rFonts w:ascii="宋体" w:hAnsi="宋体"/>
          <w:b/>
          <w:color w:val="000000"/>
          <w:spacing w:val="-4"/>
          <w:szCs w:val="21"/>
        </w:rPr>
      </w:pPr>
      <w:r>
        <w:rPr>
          <w:rFonts w:hint="eastAsia" w:ascii="宋体" w:hAnsi="宋体"/>
          <w:b/>
          <w:color w:val="000000"/>
          <w:spacing w:val="-4"/>
          <w:szCs w:val="21"/>
        </w:rPr>
        <w:t>（二）培养目标</w:t>
      </w:r>
    </w:p>
    <w:p w14:paraId="2A12C0AF">
      <w:pPr>
        <w:spacing w:line="360" w:lineRule="auto"/>
        <w:ind w:firstLine="420" w:firstLineChars="200"/>
        <w:rPr>
          <w:rFonts w:ascii="宋体" w:hAnsi="宋体"/>
          <w:color w:val="000000"/>
          <w:szCs w:val="21"/>
        </w:rPr>
      </w:pPr>
      <w:r>
        <w:t>本专业</w:t>
      </w:r>
      <w:ins w:id="7" w:author="武改朝～" w:date="2024-07-06T14:04:13Z">
        <w:r>
          <w:rPr>
            <w:rFonts w:hint="eastAsia"/>
            <w:lang w:val="en-US" w:eastAsia="zh-CN"/>
          </w:rPr>
          <w:t>根据</w:t>
        </w:r>
      </w:ins>
      <w:del w:id="8" w:author="武改朝～" w:date="2024-07-06T14:04:01Z">
        <w:r>
          <w:rPr/>
          <w:delText>适应</w:delText>
        </w:r>
      </w:del>
      <w:r>
        <w:t>京津冀经济社会发展需要</w:t>
      </w:r>
      <w:del w:id="9" w:author="武改朝～" w:date="2024-07-06T14:04:26Z">
        <w:r>
          <w:rPr>
            <w:rFonts w:hint="default"/>
            <w:lang w:val="en-US"/>
          </w:rPr>
          <w:delText>，</w:delText>
        </w:r>
      </w:del>
      <w:ins w:id="10" w:author="武改朝～" w:date="2024-07-06T14:04:27Z">
        <w:r>
          <w:rPr>
            <w:rFonts w:hint="eastAsia"/>
            <w:lang w:val="en-US" w:eastAsia="zh-CN"/>
          </w:rPr>
          <w:t>以及</w:t>
        </w:r>
      </w:ins>
      <w:ins w:id="11" w:author="武改朝～" w:date="2024-07-06T14:03:50Z">
        <w:r>
          <w:rPr/>
          <w:t>互联网、移动媒体和平台等新媒体行业需求，</w:t>
        </w:r>
      </w:ins>
      <w:r>
        <w:t>培养具备良好媒介素养，</w:t>
      </w:r>
      <w:del w:id="12" w:author="武改朝～" w:date="2024-07-06T14:03:50Z">
        <w:r>
          <w:rPr/>
          <w:delText>面向互联网、移动媒体和平台等新媒体行业需求，</w:delText>
        </w:r>
      </w:del>
      <w:r>
        <w:t>掌握系统的新闻传播学、信息科学、数字媒体基本理论，拥有扎实的计算机网络和新媒体专业技能，具备数字影像采集、数字内容制作、网站或移动平台开发与编辑、互联网信息管理、媒体调查与分析、新媒体创意策划、新媒体运营、直播管理等专业能力</w:t>
      </w:r>
      <w:del w:id="13" w:author="武改朝～" w:date="2024-07-06T14:06:23Z">
        <w:r>
          <w:rPr/>
          <w:delText>。具有一定的科学文化水平，良好的人文素养、职业道德和创新意识，精益求精的工匠精神，具有较高专业素养、数字化素养，较强就业能力和可持续发展能力</w:delText>
        </w:r>
      </w:del>
      <w:ins w:id="14" w:author="武改朝～" w:date="2024-07-06T14:07:25Z">
        <w:r>
          <w:rPr>
            <w:rFonts w:hint="eastAsia"/>
            <w:lang w:eastAsia="zh-CN"/>
          </w:rPr>
          <w:t>，</w:t>
        </w:r>
      </w:ins>
      <w:del w:id="15" w:author="武改朝～" w:date="2024-07-06T14:08:45Z">
        <w:r>
          <w:rPr/>
          <w:delText>。注重培养学生的家国情怀和社会责任感，激发学生热爱祖国、服务社会的精神，鼓励他们积极参与社会实践，关心国家发展大计，</w:delText>
        </w:r>
      </w:del>
      <w:r>
        <w:t>致力于推动中国数字文化产业的创新与发展</w:t>
      </w:r>
      <w:del w:id="16" w:author="武改朝～" w:date="2024-07-06T14:07:29Z">
        <w:r>
          <w:rPr/>
          <w:delText>。</w:delText>
        </w:r>
      </w:del>
      <w:ins w:id="17" w:author="武改朝～" w:date="2024-07-06T14:07:29Z">
        <w:r>
          <w:rPr>
            <w:rFonts w:hint="eastAsia"/>
            <w:lang w:eastAsia="zh-CN"/>
          </w:rPr>
          <w:t>，</w:t>
        </w:r>
      </w:ins>
      <w:del w:id="18" w:author="武改朝～" w:date="2024-07-06T14:06:31Z">
        <w:r>
          <w:rPr/>
          <w:delText>毕业生</w:delText>
        </w:r>
      </w:del>
      <w:r>
        <w:t>能在新闻出版单位、网站、通信公司、商业企业、机关、事业单位和高校从事数字信息传播和数字文化的开发、运营、管理和研究</w:t>
      </w:r>
      <w:del w:id="19" w:author="武改朝～" w:date="2024-07-06T14:06:44Z">
        <w:r>
          <w:rPr>
            <w:rFonts w:hint="default"/>
            <w:lang w:val="en-US"/>
          </w:rPr>
          <w:delText>的高层次技术技能人才，为国家和社会做出积极贡献</w:delText>
        </w:r>
      </w:del>
      <w:ins w:id="20" w:author="武改朝～" w:date="2024-07-06T14:06:45Z">
        <w:r>
          <w:rPr>
            <w:rFonts w:hint="eastAsia"/>
            <w:lang w:val="en-US" w:eastAsia="zh-CN"/>
          </w:rPr>
          <w:t>等工作</w:t>
        </w:r>
      </w:ins>
      <w:ins w:id="21" w:author="武改朝～" w:date="2024-07-06T14:05:08Z">
        <w:r>
          <w:rPr>
            <w:rFonts w:hint="eastAsia"/>
            <w:lang w:eastAsia="zh-CN"/>
          </w:rPr>
          <w:t>，</w:t>
        </w:r>
      </w:ins>
      <w:ins w:id="22" w:author="武改朝～" w:date="2024-07-06T14:05:06Z">
        <w:r>
          <w:rPr>
            <w:rFonts w:hint="eastAsia" w:hAnsi="宋体"/>
            <w:szCs w:val="21"/>
          </w:rPr>
          <w:t>具有家国情怀、科学素养、卓越技能、创新能力、职业精神和国际视野的符合新质生产力发展需要的高层次技术技能人才。</w:t>
        </w:r>
      </w:ins>
      <w:del w:id="23" w:author="武改朝～" w:date="2024-07-06T14:06:51Z">
        <w:r>
          <w:rPr/>
          <w:delText>。</w:delText>
        </w:r>
      </w:del>
    </w:p>
    <w:p w14:paraId="56710FCE">
      <w:pPr>
        <w:spacing w:line="360" w:lineRule="auto"/>
        <w:ind w:firstLine="420" w:firstLineChars="200"/>
        <w:rPr>
          <w:rFonts w:ascii="宋体" w:hAnsi="宋体"/>
          <w:color w:val="000000"/>
          <w:szCs w:val="21"/>
        </w:rPr>
      </w:pPr>
      <w:r>
        <w:rPr>
          <w:rFonts w:hint="eastAsia" w:ascii="宋体" w:hAnsi="宋体"/>
          <w:color w:val="000000"/>
          <w:szCs w:val="21"/>
        </w:rPr>
        <w:t>毕业后经过5年左右的实践锻炼，可成为创意总监、新媒体运营总监、摄影摄像师、舆情分析师。</w:t>
      </w:r>
    </w:p>
    <w:p w14:paraId="04C33EB5">
      <w:pPr>
        <w:spacing w:line="360" w:lineRule="auto"/>
        <w:ind w:firstLine="420" w:firstLineChars="200"/>
        <w:rPr>
          <w:del w:id="24" w:author="武改朝～" w:date="2024-07-06T14:09:50Z"/>
          <w:rFonts w:ascii="宋体" w:hAnsi="宋体"/>
          <w:color w:val="000000"/>
          <w:szCs w:val="21"/>
        </w:rPr>
      </w:pPr>
    </w:p>
    <w:p w14:paraId="5DCA8DDA">
      <w:pPr>
        <w:tabs>
          <w:tab w:val="left" w:pos="5103"/>
        </w:tabs>
        <w:spacing w:line="360" w:lineRule="auto"/>
        <w:ind w:firstLine="404" w:firstLineChars="200"/>
        <w:rPr>
          <w:rFonts w:ascii="宋体" w:hAnsi="宋体"/>
          <w:spacing w:val="-4"/>
          <w:szCs w:val="21"/>
        </w:rPr>
      </w:pPr>
      <w:r>
        <w:rPr>
          <w:rFonts w:hint="eastAsia" w:ascii="宋体" w:hAnsi="宋体"/>
          <w:spacing w:val="-4"/>
          <w:szCs w:val="21"/>
        </w:rPr>
        <w:t>本专业毕业生具有如下目标预期：</w:t>
      </w:r>
    </w:p>
    <w:p w14:paraId="2AC2C3AB">
      <w:pPr>
        <w:tabs>
          <w:tab w:val="left" w:pos="5103"/>
        </w:tabs>
        <w:spacing w:line="360" w:lineRule="auto"/>
        <w:ind w:firstLine="420" w:firstLineChars="200"/>
        <w:rPr>
          <w:rFonts w:ascii="宋体" w:hAnsi="宋体"/>
          <w:szCs w:val="21"/>
        </w:rPr>
      </w:pPr>
      <w:r>
        <w:rPr>
          <w:rFonts w:hint="eastAsia" w:ascii="宋体" w:hAnsi="宋体"/>
          <w:szCs w:val="21"/>
        </w:rPr>
        <w:t>目标</w:t>
      </w:r>
      <w:r>
        <w:rPr>
          <w:rFonts w:ascii="宋体" w:hAnsi="宋体"/>
          <w:szCs w:val="21"/>
        </w:rPr>
        <w:t>1</w:t>
      </w:r>
      <w:r>
        <w:rPr>
          <w:rFonts w:hint="eastAsia" w:ascii="宋体" w:hAnsi="宋体"/>
          <w:szCs w:val="21"/>
        </w:rPr>
        <w:t>：具有较高的媒介素养和传媒业务能力，能够在网络与新媒体实践中严格遵守职业道德规范、国家法律法规、党政宣传纪律，履行媒体责任；</w:t>
      </w:r>
    </w:p>
    <w:p w14:paraId="01614817">
      <w:pPr>
        <w:tabs>
          <w:tab w:val="left" w:pos="5103"/>
        </w:tabs>
        <w:spacing w:line="360" w:lineRule="auto"/>
        <w:ind w:firstLine="420" w:firstLineChars="200"/>
        <w:rPr>
          <w:rFonts w:ascii="宋体" w:hAnsi="宋体"/>
          <w:szCs w:val="21"/>
        </w:rPr>
      </w:pPr>
      <w:r>
        <w:rPr>
          <w:rFonts w:hint="eastAsia" w:ascii="宋体" w:hAnsi="宋体"/>
          <w:szCs w:val="21"/>
        </w:rPr>
        <w:t>目标</w:t>
      </w:r>
      <w:r>
        <w:rPr>
          <w:rFonts w:ascii="宋体" w:hAnsi="宋体"/>
          <w:szCs w:val="21"/>
        </w:rPr>
        <w:t>2</w:t>
      </w:r>
      <w:r>
        <w:rPr>
          <w:rFonts w:hint="eastAsia" w:ascii="宋体" w:hAnsi="宋体"/>
          <w:szCs w:val="21"/>
        </w:rPr>
        <w:t>：能够将新闻学、传播学、影视学、广告学、营销学、信息管理学等专业知识用于解决网络与新媒体实践过程中的关键问题；具备平面交互、多媒体、音视频、动画等媒体作品的创意设计与制作能力；具备进行网络与新媒体内容方面的采、写、编、评能力，具备一定数字营销、媒体运营和经营管理能力；</w:t>
      </w:r>
    </w:p>
    <w:p w14:paraId="18F9B96B">
      <w:pPr>
        <w:tabs>
          <w:tab w:val="left" w:pos="5103"/>
        </w:tabs>
        <w:spacing w:line="360" w:lineRule="auto"/>
        <w:ind w:firstLine="420" w:firstLineChars="200"/>
        <w:rPr>
          <w:rFonts w:ascii="宋体" w:hAnsi="宋体"/>
          <w:szCs w:val="21"/>
        </w:rPr>
      </w:pPr>
      <w:r>
        <w:rPr>
          <w:rFonts w:hint="eastAsia" w:ascii="宋体" w:hAnsi="宋体"/>
          <w:szCs w:val="21"/>
        </w:rPr>
        <w:t>目标3：能够在多学科背景下的团队中承担个体、团队成员以及负责人的角色；具备运用新媒体进行展示、沟通和交流的能力；具备一定的演讲表达能力；并较为熟练地掌握一门外语，具备一定的国际视野，能够深入学习并传播</w:t>
      </w:r>
      <w:r>
        <w:rPr>
          <w:rFonts w:hint="eastAsia" w:ascii="宋体" w:hAnsi="宋体"/>
          <w:szCs w:val="21"/>
          <w:lang w:eastAsia="zh-CN"/>
        </w:rPr>
        <w:t>中华优秀传统文化</w:t>
      </w:r>
      <w:r>
        <w:rPr>
          <w:rFonts w:hint="eastAsia" w:ascii="宋体" w:hAnsi="宋体"/>
          <w:szCs w:val="21"/>
        </w:rPr>
        <w:t>；</w:t>
      </w:r>
    </w:p>
    <w:p w14:paraId="0B6605E5">
      <w:pPr>
        <w:tabs>
          <w:tab w:val="left" w:pos="5103"/>
        </w:tabs>
        <w:spacing w:line="360" w:lineRule="auto"/>
        <w:ind w:firstLine="420" w:firstLineChars="200"/>
        <w:rPr>
          <w:rFonts w:ascii="宋体" w:hAnsi="宋体"/>
          <w:szCs w:val="21"/>
        </w:rPr>
      </w:pPr>
      <w:r>
        <w:rPr>
          <w:rFonts w:hint="eastAsia" w:ascii="宋体" w:hAnsi="宋体"/>
          <w:szCs w:val="21"/>
        </w:rPr>
        <w:t>目标</w:t>
      </w:r>
      <w:r>
        <w:rPr>
          <w:rFonts w:ascii="宋体" w:hAnsi="宋体"/>
          <w:szCs w:val="21"/>
        </w:rPr>
        <w:t>4</w:t>
      </w:r>
      <w:r>
        <w:rPr>
          <w:rFonts w:hint="eastAsia" w:ascii="宋体" w:hAnsi="宋体"/>
          <w:szCs w:val="21"/>
        </w:rPr>
        <w:t>：能够通过终身学习，不断更新和拓展知识和技能，学习最前沿媒体技术和提升职业技能，主动适应国内外环境变化和职业发展，适应信息社会的不断进步。</w:t>
      </w:r>
    </w:p>
    <w:p w14:paraId="4A0CB05C">
      <w:pPr>
        <w:spacing w:before="96" w:line="360" w:lineRule="exact"/>
        <w:ind w:firstLine="406" w:firstLineChars="200"/>
        <w:rPr>
          <w:rFonts w:hAnsi="宋体"/>
          <w:b/>
          <w:spacing w:val="-4"/>
          <w:szCs w:val="21"/>
        </w:rPr>
      </w:pPr>
      <w:bookmarkStart w:id="1" w:name="_Toc26028"/>
      <w:r>
        <w:rPr>
          <w:rFonts w:hAnsi="宋体"/>
          <w:b/>
          <w:spacing w:val="-4"/>
          <w:szCs w:val="21"/>
        </w:rPr>
        <w:t>（</w:t>
      </w:r>
      <w:r>
        <w:rPr>
          <w:rFonts w:hint="eastAsia" w:hAnsi="宋体"/>
          <w:b/>
          <w:spacing w:val="-4"/>
          <w:szCs w:val="21"/>
        </w:rPr>
        <w:t>三</w:t>
      </w:r>
      <w:r>
        <w:rPr>
          <w:rFonts w:hAnsi="宋体"/>
          <w:b/>
          <w:spacing w:val="-4"/>
          <w:szCs w:val="21"/>
        </w:rPr>
        <w:t>）</w:t>
      </w:r>
      <w:r>
        <w:rPr>
          <w:rFonts w:hint="eastAsia" w:hAnsi="宋体"/>
          <w:b/>
          <w:spacing w:val="-4"/>
          <w:szCs w:val="21"/>
        </w:rPr>
        <w:t>主要工作岗位职业能力要求</w:t>
      </w:r>
      <w:bookmarkEnd w:id="1"/>
    </w:p>
    <w:tbl>
      <w:tblPr>
        <w:tblStyle w:val="8"/>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8"/>
        <w:gridCol w:w="1308"/>
        <w:gridCol w:w="1715"/>
        <w:gridCol w:w="854"/>
        <w:gridCol w:w="3629"/>
      </w:tblGrid>
      <w:tr w14:paraId="277C6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Align w:val="center"/>
          </w:tcPr>
          <w:p w14:paraId="2912FEA8">
            <w:pPr>
              <w:jc w:val="center"/>
              <w:rPr>
                <w:rFonts w:ascii="宋体" w:hAnsi="宋体"/>
                <w:bCs/>
                <w:szCs w:val="21"/>
                <w:lang w:eastAsia="en-US"/>
              </w:rPr>
            </w:pPr>
            <w:r>
              <w:rPr>
                <w:rFonts w:hint="eastAsia" w:ascii="宋体" w:hAnsi="宋体"/>
                <w:bCs/>
                <w:szCs w:val="21"/>
                <w:lang w:eastAsia="en-US"/>
              </w:rPr>
              <w:t>就业方向</w:t>
            </w:r>
          </w:p>
        </w:tc>
        <w:tc>
          <w:tcPr>
            <w:tcW w:w="1308" w:type="dxa"/>
            <w:vAlign w:val="center"/>
          </w:tcPr>
          <w:p w14:paraId="32D916C6">
            <w:pPr>
              <w:jc w:val="center"/>
              <w:rPr>
                <w:rFonts w:ascii="宋体" w:hAnsi="宋体"/>
                <w:bCs/>
                <w:szCs w:val="21"/>
                <w:lang w:eastAsia="en-US"/>
              </w:rPr>
            </w:pPr>
            <w:r>
              <w:rPr>
                <w:rFonts w:hint="eastAsia" w:ascii="宋体" w:hAnsi="宋体"/>
                <w:bCs/>
                <w:szCs w:val="21"/>
                <w:lang w:eastAsia="en-US"/>
              </w:rPr>
              <w:t>目标岗位</w:t>
            </w:r>
          </w:p>
        </w:tc>
        <w:tc>
          <w:tcPr>
            <w:tcW w:w="1715" w:type="dxa"/>
            <w:vAlign w:val="center"/>
          </w:tcPr>
          <w:p w14:paraId="39E304A9">
            <w:pPr>
              <w:jc w:val="center"/>
              <w:rPr>
                <w:rFonts w:ascii="宋体" w:hAnsi="宋体"/>
                <w:bCs/>
                <w:szCs w:val="21"/>
              </w:rPr>
            </w:pPr>
            <w:r>
              <w:rPr>
                <w:rFonts w:hint="eastAsia" w:ascii="宋体" w:hAnsi="宋体"/>
                <w:bCs/>
                <w:szCs w:val="21"/>
              </w:rPr>
              <w:t>岗位描述</w:t>
            </w:r>
          </w:p>
          <w:p w14:paraId="01704250">
            <w:pPr>
              <w:jc w:val="center"/>
              <w:rPr>
                <w:rFonts w:ascii="宋体" w:hAnsi="宋体"/>
                <w:bCs/>
                <w:szCs w:val="21"/>
              </w:rPr>
            </w:pPr>
            <w:r>
              <w:rPr>
                <w:rFonts w:ascii="宋体" w:hAnsi="宋体"/>
                <w:bCs/>
                <w:szCs w:val="21"/>
              </w:rPr>
              <w:t>（工作任务）</w:t>
            </w:r>
          </w:p>
        </w:tc>
        <w:tc>
          <w:tcPr>
            <w:tcW w:w="4483" w:type="dxa"/>
            <w:gridSpan w:val="2"/>
            <w:vAlign w:val="center"/>
          </w:tcPr>
          <w:p w14:paraId="60857AAD">
            <w:pPr>
              <w:jc w:val="center"/>
              <w:rPr>
                <w:rFonts w:ascii="宋体" w:hAnsi="宋体"/>
                <w:bCs/>
                <w:szCs w:val="21"/>
                <w:lang w:eastAsia="en-US"/>
              </w:rPr>
            </w:pPr>
            <w:r>
              <w:rPr>
                <w:rFonts w:ascii="宋体" w:hAnsi="宋体"/>
                <w:bCs/>
                <w:szCs w:val="21"/>
                <w:lang w:eastAsia="en-US"/>
              </w:rPr>
              <w:t>职业能力</w:t>
            </w:r>
          </w:p>
        </w:tc>
      </w:tr>
      <w:tr w14:paraId="4A1FA5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restart"/>
            <w:vAlign w:val="center"/>
          </w:tcPr>
          <w:p w14:paraId="0A5708B5">
            <w:pPr>
              <w:jc w:val="center"/>
              <w:rPr>
                <w:rFonts w:ascii="宋体" w:hAnsi="宋体"/>
                <w:szCs w:val="21"/>
              </w:rPr>
            </w:pPr>
          </w:p>
          <w:p w14:paraId="592B71CE">
            <w:pPr>
              <w:jc w:val="center"/>
              <w:rPr>
                <w:rFonts w:ascii="宋体" w:hAnsi="宋体"/>
                <w:szCs w:val="21"/>
              </w:rPr>
            </w:pPr>
          </w:p>
          <w:p w14:paraId="67C8AAF8">
            <w:pPr>
              <w:jc w:val="center"/>
              <w:rPr>
                <w:rFonts w:ascii="宋体" w:hAnsi="宋体"/>
                <w:szCs w:val="21"/>
              </w:rPr>
            </w:pPr>
          </w:p>
          <w:p w14:paraId="3A45AE6D">
            <w:pPr>
              <w:jc w:val="center"/>
              <w:rPr>
                <w:rFonts w:ascii="宋体" w:hAnsi="宋体"/>
                <w:szCs w:val="21"/>
              </w:rPr>
            </w:pPr>
          </w:p>
          <w:p w14:paraId="234FC130">
            <w:pPr>
              <w:jc w:val="center"/>
              <w:rPr>
                <w:rFonts w:ascii="宋体" w:hAnsi="宋体"/>
                <w:szCs w:val="21"/>
              </w:rPr>
            </w:pPr>
          </w:p>
          <w:p w14:paraId="34BD872D">
            <w:pPr>
              <w:jc w:val="center"/>
              <w:rPr>
                <w:rFonts w:ascii="宋体" w:hAnsi="宋体"/>
                <w:szCs w:val="21"/>
              </w:rPr>
            </w:pPr>
          </w:p>
          <w:p w14:paraId="42C7C1F7">
            <w:pPr>
              <w:jc w:val="center"/>
              <w:rPr>
                <w:rFonts w:ascii="宋体" w:hAnsi="宋体"/>
                <w:szCs w:val="21"/>
              </w:rPr>
            </w:pPr>
          </w:p>
          <w:p w14:paraId="079043BB">
            <w:pPr>
              <w:jc w:val="center"/>
              <w:rPr>
                <w:rFonts w:ascii="宋体" w:hAnsi="宋体"/>
                <w:szCs w:val="21"/>
              </w:rPr>
            </w:pPr>
            <w:r>
              <w:rPr>
                <w:rFonts w:hint="eastAsia" w:ascii="宋体" w:hAnsi="宋体"/>
                <w:b/>
                <w:bCs/>
                <w:szCs w:val="21"/>
              </w:rPr>
              <w:t>初始就业岗位（＜5年）</w:t>
            </w:r>
          </w:p>
        </w:tc>
        <w:tc>
          <w:tcPr>
            <w:tcW w:w="1308" w:type="dxa"/>
            <w:vMerge w:val="restart"/>
            <w:vAlign w:val="center"/>
          </w:tcPr>
          <w:p w14:paraId="05CDC690">
            <w:pPr>
              <w:jc w:val="center"/>
              <w:rPr>
                <w:rFonts w:ascii="宋体" w:hAnsi="宋体"/>
                <w:szCs w:val="21"/>
              </w:rPr>
            </w:pPr>
            <w:r>
              <w:rPr>
                <w:rFonts w:hint="eastAsia" w:ascii="宋体" w:hAnsi="宋体"/>
                <w:szCs w:val="21"/>
              </w:rPr>
              <w:t>创意设计师</w:t>
            </w:r>
          </w:p>
        </w:tc>
        <w:tc>
          <w:tcPr>
            <w:tcW w:w="1715" w:type="dxa"/>
            <w:vMerge w:val="restart"/>
            <w:vAlign w:val="center"/>
          </w:tcPr>
          <w:p w14:paraId="600C5DF1">
            <w:pPr>
              <w:jc w:val="center"/>
              <w:rPr>
                <w:rFonts w:ascii="宋体" w:hAnsi="宋体"/>
                <w:szCs w:val="21"/>
              </w:rPr>
            </w:pPr>
            <w:r>
              <w:rPr>
                <w:rFonts w:ascii="宋体" w:hAnsi="宋体"/>
                <w:szCs w:val="21"/>
              </w:rPr>
              <w:t>能够</w:t>
            </w:r>
            <w:r>
              <w:rPr>
                <w:rFonts w:hint="eastAsia" w:ascii="宋体" w:hAnsi="宋体"/>
                <w:szCs w:val="21"/>
              </w:rPr>
              <w:t>参与</w:t>
            </w:r>
            <w:r>
              <w:rPr>
                <w:rFonts w:ascii="宋体" w:hAnsi="宋体"/>
                <w:szCs w:val="21"/>
              </w:rPr>
              <w:t>创意设计开发方案</w:t>
            </w:r>
            <w:r>
              <w:rPr>
                <w:rFonts w:hint="eastAsia" w:ascii="宋体" w:hAnsi="宋体"/>
                <w:szCs w:val="21"/>
              </w:rPr>
              <w:t>，</w:t>
            </w:r>
            <w:r>
              <w:rPr>
                <w:rFonts w:ascii="宋体" w:hAnsi="宋体"/>
                <w:szCs w:val="21"/>
              </w:rPr>
              <w:t>运用视觉设计完成制作</w:t>
            </w:r>
            <w:r>
              <w:rPr>
                <w:rFonts w:hint="eastAsia" w:ascii="宋体" w:hAnsi="宋体"/>
                <w:szCs w:val="21"/>
              </w:rPr>
              <w:t>。</w:t>
            </w:r>
          </w:p>
        </w:tc>
        <w:tc>
          <w:tcPr>
            <w:tcW w:w="854" w:type="dxa"/>
            <w:vAlign w:val="center"/>
          </w:tcPr>
          <w:p w14:paraId="3970B699">
            <w:pPr>
              <w:jc w:val="center"/>
              <w:rPr>
                <w:rFonts w:ascii="宋体" w:hAnsi="宋体"/>
                <w:szCs w:val="21"/>
              </w:rPr>
            </w:pPr>
            <w:r>
              <w:rPr>
                <w:rFonts w:ascii="宋体" w:hAnsi="宋体"/>
                <w:szCs w:val="21"/>
              </w:rPr>
              <w:t>知识</w:t>
            </w:r>
          </w:p>
        </w:tc>
        <w:tc>
          <w:tcPr>
            <w:tcW w:w="3629" w:type="dxa"/>
            <w:vAlign w:val="center"/>
          </w:tcPr>
          <w:p w14:paraId="55A5B440">
            <w:pPr>
              <w:jc w:val="left"/>
              <w:rPr>
                <w:rFonts w:ascii="宋体" w:hAnsi="宋体"/>
                <w:szCs w:val="21"/>
              </w:rPr>
            </w:pPr>
            <w:r>
              <w:rPr>
                <w:rFonts w:ascii="宋体" w:hAnsi="宋体"/>
                <w:szCs w:val="21"/>
              </w:rPr>
              <w:t>掌握平面设计</w:t>
            </w:r>
            <w:r>
              <w:rPr>
                <w:rFonts w:hint="eastAsia" w:ascii="宋体" w:hAnsi="宋体"/>
                <w:szCs w:val="21"/>
              </w:rPr>
              <w:t>、</w:t>
            </w:r>
            <w:r>
              <w:rPr>
                <w:rFonts w:ascii="宋体" w:hAnsi="宋体"/>
                <w:szCs w:val="21"/>
              </w:rPr>
              <w:t>创意设计基本原理</w:t>
            </w:r>
          </w:p>
        </w:tc>
      </w:tr>
      <w:tr w14:paraId="39AD9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5EF29033">
            <w:pPr>
              <w:jc w:val="center"/>
              <w:rPr>
                <w:rFonts w:ascii="宋体" w:hAnsi="宋体"/>
                <w:szCs w:val="21"/>
              </w:rPr>
            </w:pPr>
          </w:p>
        </w:tc>
        <w:tc>
          <w:tcPr>
            <w:tcW w:w="1308" w:type="dxa"/>
            <w:vMerge w:val="continue"/>
            <w:vAlign w:val="center"/>
          </w:tcPr>
          <w:p w14:paraId="5727E188">
            <w:pPr>
              <w:jc w:val="center"/>
              <w:rPr>
                <w:rFonts w:ascii="宋体" w:hAnsi="宋体"/>
                <w:szCs w:val="21"/>
              </w:rPr>
            </w:pPr>
          </w:p>
        </w:tc>
        <w:tc>
          <w:tcPr>
            <w:tcW w:w="1715" w:type="dxa"/>
            <w:vMerge w:val="continue"/>
            <w:vAlign w:val="center"/>
          </w:tcPr>
          <w:p w14:paraId="279A5099">
            <w:pPr>
              <w:jc w:val="center"/>
              <w:rPr>
                <w:rFonts w:ascii="宋体" w:hAnsi="宋体"/>
                <w:szCs w:val="21"/>
              </w:rPr>
            </w:pPr>
          </w:p>
        </w:tc>
        <w:tc>
          <w:tcPr>
            <w:tcW w:w="854" w:type="dxa"/>
            <w:vAlign w:val="center"/>
          </w:tcPr>
          <w:p w14:paraId="7FA1A717">
            <w:pPr>
              <w:jc w:val="center"/>
              <w:rPr>
                <w:rFonts w:ascii="宋体" w:hAnsi="宋体"/>
                <w:szCs w:val="21"/>
              </w:rPr>
            </w:pPr>
            <w:r>
              <w:rPr>
                <w:rFonts w:ascii="宋体" w:hAnsi="宋体"/>
                <w:szCs w:val="21"/>
              </w:rPr>
              <w:t>能力</w:t>
            </w:r>
          </w:p>
        </w:tc>
        <w:tc>
          <w:tcPr>
            <w:tcW w:w="3629" w:type="dxa"/>
            <w:vAlign w:val="center"/>
          </w:tcPr>
          <w:p w14:paraId="0FD3121D">
            <w:pPr>
              <w:jc w:val="left"/>
              <w:rPr>
                <w:rFonts w:ascii="宋体" w:hAnsi="宋体"/>
                <w:szCs w:val="21"/>
              </w:rPr>
            </w:pPr>
            <w:r>
              <w:rPr>
                <w:rFonts w:ascii="宋体" w:hAnsi="宋体"/>
                <w:szCs w:val="21"/>
              </w:rPr>
              <w:t>熟练使用创意设计软件</w:t>
            </w:r>
          </w:p>
        </w:tc>
      </w:tr>
      <w:tr w14:paraId="2DFAB0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11352908">
            <w:pPr>
              <w:jc w:val="center"/>
              <w:rPr>
                <w:rFonts w:ascii="宋体" w:hAnsi="宋体"/>
                <w:szCs w:val="21"/>
              </w:rPr>
            </w:pPr>
          </w:p>
        </w:tc>
        <w:tc>
          <w:tcPr>
            <w:tcW w:w="1308" w:type="dxa"/>
            <w:vMerge w:val="continue"/>
            <w:vAlign w:val="center"/>
          </w:tcPr>
          <w:p w14:paraId="56548B1A">
            <w:pPr>
              <w:jc w:val="center"/>
              <w:rPr>
                <w:rFonts w:ascii="宋体" w:hAnsi="宋体"/>
                <w:szCs w:val="21"/>
              </w:rPr>
            </w:pPr>
          </w:p>
        </w:tc>
        <w:tc>
          <w:tcPr>
            <w:tcW w:w="1715" w:type="dxa"/>
            <w:vMerge w:val="continue"/>
            <w:vAlign w:val="center"/>
          </w:tcPr>
          <w:p w14:paraId="7A983C17">
            <w:pPr>
              <w:jc w:val="center"/>
              <w:rPr>
                <w:rFonts w:ascii="宋体" w:hAnsi="宋体"/>
                <w:szCs w:val="21"/>
              </w:rPr>
            </w:pPr>
          </w:p>
        </w:tc>
        <w:tc>
          <w:tcPr>
            <w:tcW w:w="854" w:type="dxa"/>
            <w:vAlign w:val="center"/>
          </w:tcPr>
          <w:p w14:paraId="4D543122">
            <w:pPr>
              <w:jc w:val="center"/>
              <w:rPr>
                <w:rFonts w:ascii="宋体" w:hAnsi="宋体"/>
                <w:szCs w:val="21"/>
              </w:rPr>
            </w:pPr>
            <w:r>
              <w:rPr>
                <w:rFonts w:ascii="宋体" w:hAnsi="宋体"/>
                <w:szCs w:val="21"/>
              </w:rPr>
              <w:t>素质</w:t>
            </w:r>
          </w:p>
        </w:tc>
        <w:tc>
          <w:tcPr>
            <w:tcW w:w="3629" w:type="dxa"/>
            <w:vAlign w:val="center"/>
          </w:tcPr>
          <w:p w14:paraId="335CB7B4">
            <w:pPr>
              <w:jc w:val="left"/>
              <w:rPr>
                <w:rFonts w:ascii="宋体" w:hAnsi="宋体"/>
                <w:szCs w:val="21"/>
              </w:rPr>
            </w:pPr>
            <w:r>
              <w:rPr>
                <w:rFonts w:ascii="宋体" w:hAnsi="宋体"/>
                <w:szCs w:val="21"/>
              </w:rPr>
              <w:t>沟通能力</w:t>
            </w:r>
            <w:r>
              <w:rPr>
                <w:rFonts w:hint="eastAsia" w:ascii="宋体" w:hAnsi="宋体"/>
                <w:szCs w:val="21"/>
              </w:rPr>
              <w:t>、</w:t>
            </w:r>
            <w:r>
              <w:rPr>
                <w:rFonts w:ascii="宋体" w:hAnsi="宋体"/>
                <w:szCs w:val="21"/>
              </w:rPr>
              <w:t>团队协作能力</w:t>
            </w:r>
            <w:r>
              <w:rPr>
                <w:rFonts w:hint="eastAsia" w:ascii="宋体" w:hAnsi="宋体"/>
                <w:szCs w:val="21"/>
              </w:rPr>
              <w:t>、</w:t>
            </w:r>
            <w:r>
              <w:rPr>
                <w:rFonts w:ascii="宋体" w:hAnsi="宋体"/>
                <w:szCs w:val="21"/>
              </w:rPr>
              <w:t>时间管理能力</w:t>
            </w:r>
          </w:p>
        </w:tc>
      </w:tr>
      <w:tr w14:paraId="3D8938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5EB9388B">
            <w:pPr>
              <w:jc w:val="center"/>
              <w:rPr>
                <w:rFonts w:ascii="宋体" w:hAnsi="宋体"/>
                <w:szCs w:val="21"/>
              </w:rPr>
            </w:pPr>
          </w:p>
        </w:tc>
        <w:tc>
          <w:tcPr>
            <w:tcW w:w="1308" w:type="dxa"/>
            <w:vMerge w:val="restart"/>
            <w:vAlign w:val="center"/>
          </w:tcPr>
          <w:p w14:paraId="535479B5">
            <w:pPr>
              <w:jc w:val="center"/>
              <w:rPr>
                <w:rFonts w:ascii="宋体" w:hAnsi="宋体"/>
                <w:szCs w:val="21"/>
              </w:rPr>
            </w:pPr>
            <w:r>
              <w:rPr>
                <w:rFonts w:hint="eastAsia" w:ascii="宋体" w:hAnsi="宋体"/>
                <w:szCs w:val="21"/>
              </w:rPr>
              <w:t>新媒体</w:t>
            </w:r>
            <w:r>
              <w:rPr>
                <w:rFonts w:ascii="宋体" w:hAnsi="宋体"/>
                <w:szCs w:val="21"/>
              </w:rPr>
              <w:t>运营专员</w:t>
            </w:r>
          </w:p>
        </w:tc>
        <w:tc>
          <w:tcPr>
            <w:tcW w:w="1715" w:type="dxa"/>
            <w:vMerge w:val="restart"/>
            <w:vAlign w:val="center"/>
          </w:tcPr>
          <w:p w14:paraId="61D1EE08">
            <w:pPr>
              <w:jc w:val="center"/>
              <w:rPr>
                <w:rFonts w:ascii="宋体" w:hAnsi="宋体"/>
                <w:szCs w:val="21"/>
              </w:rPr>
            </w:pPr>
            <w:r>
              <w:rPr>
                <w:rFonts w:ascii="宋体" w:hAnsi="宋体"/>
                <w:szCs w:val="21"/>
              </w:rPr>
              <w:t>负责设计媒体账号的日常管理工作</w:t>
            </w:r>
            <w:r>
              <w:rPr>
                <w:rFonts w:hint="eastAsia" w:ascii="宋体" w:hAnsi="宋体"/>
                <w:szCs w:val="21"/>
              </w:rPr>
              <w:t>。</w:t>
            </w:r>
          </w:p>
        </w:tc>
        <w:tc>
          <w:tcPr>
            <w:tcW w:w="854" w:type="dxa"/>
            <w:vAlign w:val="center"/>
          </w:tcPr>
          <w:p w14:paraId="1B1D539E">
            <w:pPr>
              <w:jc w:val="center"/>
              <w:rPr>
                <w:rFonts w:ascii="宋体" w:hAnsi="宋体"/>
                <w:szCs w:val="21"/>
              </w:rPr>
            </w:pPr>
            <w:r>
              <w:rPr>
                <w:rFonts w:ascii="宋体" w:hAnsi="宋体"/>
                <w:szCs w:val="21"/>
              </w:rPr>
              <w:t>知识</w:t>
            </w:r>
          </w:p>
        </w:tc>
        <w:tc>
          <w:tcPr>
            <w:tcW w:w="3629" w:type="dxa"/>
            <w:vAlign w:val="center"/>
          </w:tcPr>
          <w:p w14:paraId="0AB9AAED">
            <w:pPr>
              <w:jc w:val="left"/>
              <w:rPr>
                <w:rFonts w:ascii="宋体" w:hAnsi="宋体"/>
                <w:szCs w:val="21"/>
              </w:rPr>
            </w:pPr>
            <w:r>
              <w:rPr>
                <w:rFonts w:ascii="宋体" w:hAnsi="宋体"/>
                <w:szCs w:val="21"/>
              </w:rPr>
              <w:t>掌握社交媒体平台规则</w:t>
            </w:r>
            <w:r>
              <w:rPr>
                <w:rFonts w:hint="eastAsia" w:ascii="宋体" w:hAnsi="宋体"/>
                <w:szCs w:val="21"/>
              </w:rPr>
              <w:t>、</w:t>
            </w:r>
            <w:r>
              <w:rPr>
                <w:rFonts w:ascii="宋体" w:hAnsi="宋体"/>
                <w:szCs w:val="21"/>
              </w:rPr>
              <w:t>数字内容制作原理和方法</w:t>
            </w:r>
          </w:p>
        </w:tc>
      </w:tr>
      <w:tr w14:paraId="762A7E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28453423">
            <w:pPr>
              <w:jc w:val="center"/>
              <w:rPr>
                <w:rFonts w:ascii="宋体" w:hAnsi="宋体"/>
                <w:szCs w:val="21"/>
              </w:rPr>
            </w:pPr>
          </w:p>
        </w:tc>
        <w:tc>
          <w:tcPr>
            <w:tcW w:w="1308" w:type="dxa"/>
            <w:vMerge w:val="continue"/>
            <w:vAlign w:val="center"/>
          </w:tcPr>
          <w:p w14:paraId="400FA673">
            <w:pPr>
              <w:jc w:val="center"/>
              <w:rPr>
                <w:rFonts w:ascii="宋体" w:hAnsi="宋体"/>
                <w:szCs w:val="21"/>
              </w:rPr>
            </w:pPr>
          </w:p>
        </w:tc>
        <w:tc>
          <w:tcPr>
            <w:tcW w:w="1715" w:type="dxa"/>
            <w:vMerge w:val="continue"/>
            <w:vAlign w:val="center"/>
          </w:tcPr>
          <w:p w14:paraId="3EC45209">
            <w:pPr>
              <w:jc w:val="center"/>
              <w:rPr>
                <w:rFonts w:ascii="宋体" w:hAnsi="宋体"/>
                <w:szCs w:val="21"/>
              </w:rPr>
            </w:pPr>
          </w:p>
        </w:tc>
        <w:tc>
          <w:tcPr>
            <w:tcW w:w="854" w:type="dxa"/>
            <w:vAlign w:val="center"/>
          </w:tcPr>
          <w:p w14:paraId="38185E9C">
            <w:pPr>
              <w:jc w:val="center"/>
              <w:rPr>
                <w:rFonts w:ascii="宋体" w:hAnsi="宋体"/>
                <w:szCs w:val="21"/>
              </w:rPr>
            </w:pPr>
            <w:r>
              <w:rPr>
                <w:rFonts w:ascii="宋体" w:hAnsi="宋体"/>
                <w:szCs w:val="21"/>
              </w:rPr>
              <w:t>能力</w:t>
            </w:r>
          </w:p>
        </w:tc>
        <w:tc>
          <w:tcPr>
            <w:tcW w:w="3629" w:type="dxa"/>
            <w:vAlign w:val="center"/>
          </w:tcPr>
          <w:p w14:paraId="728DF611">
            <w:pPr>
              <w:jc w:val="left"/>
              <w:rPr>
                <w:rFonts w:ascii="宋体" w:hAnsi="宋体"/>
                <w:szCs w:val="21"/>
              </w:rPr>
            </w:pPr>
            <w:r>
              <w:rPr>
                <w:rFonts w:ascii="宋体" w:hAnsi="宋体"/>
                <w:szCs w:val="21"/>
              </w:rPr>
              <w:t>内容策划与创意</w:t>
            </w:r>
            <w:r>
              <w:rPr>
                <w:rFonts w:hint="eastAsia" w:ascii="宋体" w:hAnsi="宋体"/>
                <w:szCs w:val="21"/>
              </w:rPr>
              <w:t>、</w:t>
            </w:r>
            <w:r>
              <w:rPr>
                <w:rFonts w:ascii="宋体" w:hAnsi="宋体"/>
                <w:szCs w:val="21"/>
              </w:rPr>
              <w:t>数据分析</w:t>
            </w:r>
            <w:r>
              <w:rPr>
                <w:rFonts w:hint="eastAsia" w:ascii="宋体" w:hAnsi="宋体"/>
                <w:szCs w:val="21"/>
              </w:rPr>
              <w:t>、</w:t>
            </w:r>
            <w:r>
              <w:rPr>
                <w:rFonts w:ascii="宋体" w:hAnsi="宋体"/>
                <w:szCs w:val="21"/>
              </w:rPr>
              <w:t>市场营销</w:t>
            </w:r>
            <w:r>
              <w:rPr>
                <w:rFonts w:hint="eastAsia" w:ascii="宋体" w:hAnsi="宋体"/>
                <w:szCs w:val="21"/>
              </w:rPr>
              <w:t>等能力</w:t>
            </w:r>
          </w:p>
        </w:tc>
      </w:tr>
      <w:tr w14:paraId="6CB796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2D37EF61">
            <w:pPr>
              <w:jc w:val="center"/>
              <w:rPr>
                <w:rFonts w:ascii="宋体" w:hAnsi="宋体"/>
                <w:szCs w:val="21"/>
              </w:rPr>
            </w:pPr>
          </w:p>
        </w:tc>
        <w:tc>
          <w:tcPr>
            <w:tcW w:w="1308" w:type="dxa"/>
            <w:vMerge w:val="continue"/>
            <w:vAlign w:val="center"/>
          </w:tcPr>
          <w:p w14:paraId="472D7A75">
            <w:pPr>
              <w:jc w:val="center"/>
              <w:rPr>
                <w:rFonts w:ascii="宋体" w:hAnsi="宋体"/>
                <w:szCs w:val="21"/>
              </w:rPr>
            </w:pPr>
          </w:p>
        </w:tc>
        <w:tc>
          <w:tcPr>
            <w:tcW w:w="1715" w:type="dxa"/>
            <w:vMerge w:val="continue"/>
            <w:vAlign w:val="center"/>
          </w:tcPr>
          <w:p w14:paraId="7616487A">
            <w:pPr>
              <w:jc w:val="center"/>
              <w:rPr>
                <w:rFonts w:ascii="宋体" w:hAnsi="宋体"/>
                <w:szCs w:val="21"/>
              </w:rPr>
            </w:pPr>
          </w:p>
        </w:tc>
        <w:tc>
          <w:tcPr>
            <w:tcW w:w="854" w:type="dxa"/>
            <w:vAlign w:val="center"/>
          </w:tcPr>
          <w:p w14:paraId="57292CA2">
            <w:pPr>
              <w:jc w:val="center"/>
              <w:rPr>
                <w:rFonts w:ascii="宋体" w:hAnsi="宋体"/>
                <w:szCs w:val="21"/>
              </w:rPr>
            </w:pPr>
            <w:r>
              <w:rPr>
                <w:rFonts w:ascii="宋体" w:hAnsi="宋体"/>
                <w:szCs w:val="21"/>
              </w:rPr>
              <w:t>素质</w:t>
            </w:r>
          </w:p>
        </w:tc>
        <w:tc>
          <w:tcPr>
            <w:tcW w:w="3629" w:type="dxa"/>
            <w:vAlign w:val="center"/>
          </w:tcPr>
          <w:p w14:paraId="4A55221C">
            <w:pPr>
              <w:jc w:val="left"/>
              <w:rPr>
                <w:rFonts w:ascii="宋体" w:hAnsi="宋体"/>
                <w:szCs w:val="21"/>
              </w:rPr>
            </w:pPr>
            <w:r>
              <w:rPr>
                <w:rFonts w:ascii="宋体" w:hAnsi="宋体"/>
                <w:szCs w:val="21"/>
              </w:rPr>
              <w:t>创新意识</w:t>
            </w:r>
            <w:r>
              <w:rPr>
                <w:rFonts w:hint="eastAsia" w:ascii="宋体" w:hAnsi="宋体"/>
                <w:szCs w:val="21"/>
              </w:rPr>
              <w:t>、</w:t>
            </w:r>
            <w:r>
              <w:rPr>
                <w:rFonts w:ascii="宋体" w:hAnsi="宋体"/>
                <w:szCs w:val="21"/>
              </w:rPr>
              <w:t>沟通能力</w:t>
            </w:r>
            <w:r>
              <w:rPr>
                <w:rFonts w:hint="eastAsia" w:ascii="宋体" w:hAnsi="宋体"/>
                <w:szCs w:val="21"/>
              </w:rPr>
              <w:t>、</w:t>
            </w:r>
            <w:r>
              <w:rPr>
                <w:rFonts w:ascii="宋体" w:hAnsi="宋体"/>
                <w:szCs w:val="21"/>
              </w:rPr>
              <w:t>团队协作能力</w:t>
            </w:r>
            <w:r>
              <w:rPr>
                <w:rFonts w:hint="eastAsia" w:ascii="宋体" w:hAnsi="宋体"/>
                <w:szCs w:val="21"/>
              </w:rPr>
              <w:t>、</w:t>
            </w:r>
            <w:r>
              <w:rPr>
                <w:rFonts w:ascii="宋体" w:hAnsi="宋体"/>
                <w:szCs w:val="21"/>
              </w:rPr>
              <w:t>时间管理能力</w:t>
            </w:r>
          </w:p>
        </w:tc>
      </w:tr>
      <w:tr w14:paraId="1CED1D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66115B44">
            <w:pPr>
              <w:jc w:val="center"/>
              <w:rPr>
                <w:rFonts w:ascii="宋体" w:hAnsi="宋体"/>
                <w:szCs w:val="21"/>
              </w:rPr>
            </w:pPr>
          </w:p>
        </w:tc>
        <w:tc>
          <w:tcPr>
            <w:tcW w:w="1308" w:type="dxa"/>
            <w:vMerge w:val="restart"/>
            <w:vAlign w:val="center"/>
          </w:tcPr>
          <w:p w14:paraId="69A52DB0">
            <w:pPr>
              <w:jc w:val="center"/>
              <w:rPr>
                <w:rFonts w:ascii="宋体" w:hAnsi="宋体"/>
                <w:szCs w:val="21"/>
              </w:rPr>
            </w:pPr>
            <w:r>
              <w:rPr>
                <w:rFonts w:ascii="宋体" w:hAnsi="宋体"/>
                <w:szCs w:val="21"/>
              </w:rPr>
              <w:t>摄影摄像</w:t>
            </w:r>
            <w:r>
              <w:rPr>
                <w:rFonts w:hint="eastAsia" w:ascii="宋体" w:hAnsi="宋体"/>
                <w:szCs w:val="21"/>
              </w:rPr>
              <w:t>助理</w:t>
            </w:r>
          </w:p>
        </w:tc>
        <w:tc>
          <w:tcPr>
            <w:tcW w:w="1715" w:type="dxa"/>
            <w:vMerge w:val="restart"/>
            <w:vAlign w:val="center"/>
          </w:tcPr>
          <w:p w14:paraId="63A54806">
            <w:pPr>
              <w:jc w:val="left"/>
              <w:rPr>
                <w:rFonts w:ascii="宋体" w:hAnsi="宋体"/>
                <w:szCs w:val="21"/>
              </w:rPr>
            </w:pPr>
            <w:r>
              <w:rPr>
                <w:rFonts w:hint="eastAsia" w:ascii="宋体" w:hAnsi="宋体"/>
                <w:szCs w:val="21"/>
              </w:rPr>
              <w:t>达到对摄影摄像师基本职业能力规范的要求；达到对画面素材采集规范的要求。</w:t>
            </w:r>
          </w:p>
        </w:tc>
        <w:tc>
          <w:tcPr>
            <w:tcW w:w="854" w:type="dxa"/>
            <w:vAlign w:val="center"/>
          </w:tcPr>
          <w:p w14:paraId="4B5257CA">
            <w:pPr>
              <w:jc w:val="center"/>
              <w:rPr>
                <w:rFonts w:ascii="宋体" w:hAnsi="宋体"/>
                <w:szCs w:val="21"/>
              </w:rPr>
            </w:pPr>
            <w:r>
              <w:rPr>
                <w:rFonts w:ascii="宋体" w:hAnsi="宋体"/>
                <w:szCs w:val="21"/>
              </w:rPr>
              <w:t>知识</w:t>
            </w:r>
          </w:p>
        </w:tc>
        <w:tc>
          <w:tcPr>
            <w:tcW w:w="3629" w:type="dxa"/>
            <w:vAlign w:val="center"/>
          </w:tcPr>
          <w:p w14:paraId="793DECE1">
            <w:pPr>
              <w:jc w:val="left"/>
              <w:rPr>
                <w:rFonts w:ascii="宋体" w:hAnsi="宋体"/>
                <w:szCs w:val="21"/>
              </w:rPr>
            </w:pPr>
            <w:r>
              <w:rPr>
                <w:rFonts w:hint="eastAsia" w:ascii="宋体" w:hAnsi="宋体"/>
                <w:szCs w:val="21"/>
              </w:rPr>
              <w:t>掌握</w:t>
            </w:r>
            <w:r>
              <w:rPr>
                <w:rFonts w:ascii="宋体" w:hAnsi="宋体"/>
                <w:szCs w:val="21"/>
              </w:rPr>
              <w:t>摄像机参数调整</w:t>
            </w:r>
            <w:r>
              <w:rPr>
                <w:rFonts w:hint="eastAsia" w:ascii="宋体" w:hAnsi="宋体"/>
                <w:szCs w:val="21"/>
              </w:rPr>
              <w:t>、</w:t>
            </w:r>
            <w:r>
              <w:rPr>
                <w:rFonts w:ascii="宋体" w:hAnsi="宋体"/>
                <w:szCs w:val="21"/>
              </w:rPr>
              <w:t>画面构图及光线运用</w:t>
            </w:r>
            <w:r>
              <w:rPr>
                <w:rFonts w:hint="eastAsia" w:ascii="宋体" w:hAnsi="宋体"/>
                <w:szCs w:val="21"/>
              </w:rPr>
              <w:t>、</w:t>
            </w:r>
            <w:r>
              <w:rPr>
                <w:rFonts w:ascii="宋体" w:hAnsi="宋体"/>
                <w:szCs w:val="21"/>
              </w:rPr>
              <w:t>固定画面与运动画面的拍摄</w:t>
            </w:r>
            <w:r>
              <w:rPr>
                <w:rFonts w:hint="eastAsia" w:ascii="宋体" w:hAnsi="宋体"/>
                <w:szCs w:val="21"/>
              </w:rPr>
              <w:t>、合理控制画面曝光、</w:t>
            </w:r>
            <w:r>
              <w:rPr>
                <w:rFonts w:ascii="宋体" w:hAnsi="宋体"/>
                <w:szCs w:val="21"/>
              </w:rPr>
              <w:t>同期声记录</w:t>
            </w:r>
            <w:r>
              <w:rPr>
                <w:rFonts w:hint="eastAsia" w:ascii="宋体" w:hAnsi="宋体"/>
                <w:szCs w:val="21"/>
              </w:rPr>
              <w:t>以及</w:t>
            </w:r>
            <w:r>
              <w:rPr>
                <w:rFonts w:ascii="宋体" w:hAnsi="宋体"/>
                <w:szCs w:val="21"/>
              </w:rPr>
              <w:t>图片</w:t>
            </w:r>
            <w:r>
              <w:rPr>
                <w:rFonts w:hint="eastAsia" w:ascii="宋体" w:hAnsi="宋体"/>
                <w:szCs w:val="21"/>
              </w:rPr>
              <w:t>后期</w:t>
            </w:r>
            <w:r>
              <w:rPr>
                <w:rFonts w:ascii="宋体" w:hAnsi="宋体"/>
                <w:szCs w:val="21"/>
              </w:rPr>
              <w:t>与视频合成</w:t>
            </w:r>
            <w:r>
              <w:rPr>
                <w:rFonts w:hint="eastAsia" w:ascii="宋体" w:hAnsi="宋体"/>
                <w:szCs w:val="21"/>
              </w:rPr>
              <w:t>等相关知识与操作流程。</w:t>
            </w:r>
          </w:p>
        </w:tc>
      </w:tr>
      <w:tr w14:paraId="31D998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524873AB">
            <w:pPr>
              <w:jc w:val="center"/>
              <w:rPr>
                <w:rFonts w:ascii="宋体" w:hAnsi="宋体"/>
                <w:szCs w:val="21"/>
              </w:rPr>
            </w:pPr>
          </w:p>
        </w:tc>
        <w:tc>
          <w:tcPr>
            <w:tcW w:w="1308" w:type="dxa"/>
            <w:vMerge w:val="continue"/>
            <w:vAlign w:val="center"/>
          </w:tcPr>
          <w:p w14:paraId="26B8CFB4">
            <w:pPr>
              <w:jc w:val="center"/>
              <w:rPr>
                <w:rFonts w:ascii="宋体" w:hAnsi="宋体"/>
                <w:szCs w:val="21"/>
              </w:rPr>
            </w:pPr>
          </w:p>
        </w:tc>
        <w:tc>
          <w:tcPr>
            <w:tcW w:w="1715" w:type="dxa"/>
            <w:vMerge w:val="continue"/>
            <w:vAlign w:val="center"/>
          </w:tcPr>
          <w:p w14:paraId="69DB5BA6">
            <w:pPr>
              <w:jc w:val="left"/>
              <w:rPr>
                <w:rFonts w:ascii="宋体" w:hAnsi="宋体"/>
                <w:szCs w:val="21"/>
              </w:rPr>
            </w:pPr>
          </w:p>
        </w:tc>
        <w:tc>
          <w:tcPr>
            <w:tcW w:w="854" w:type="dxa"/>
            <w:vAlign w:val="center"/>
          </w:tcPr>
          <w:p w14:paraId="0BCA61AB">
            <w:pPr>
              <w:jc w:val="center"/>
              <w:rPr>
                <w:rFonts w:ascii="宋体" w:hAnsi="宋体"/>
                <w:szCs w:val="21"/>
              </w:rPr>
            </w:pPr>
            <w:r>
              <w:rPr>
                <w:rFonts w:ascii="宋体" w:hAnsi="宋体"/>
                <w:szCs w:val="21"/>
              </w:rPr>
              <w:t>能力</w:t>
            </w:r>
          </w:p>
        </w:tc>
        <w:tc>
          <w:tcPr>
            <w:tcW w:w="3629" w:type="dxa"/>
            <w:vAlign w:val="center"/>
          </w:tcPr>
          <w:p w14:paraId="309C0496">
            <w:pPr>
              <w:jc w:val="left"/>
              <w:rPr>
                <w:rFonts w:ascii="宋体" w:hAnsi="宋体"/>
                <w:szCs w:val="21"/>
              </w:rPr>
            </w:pPr>
            <w:r>
              <w:rPr>
                <w:rFonts w:hint="eastAsia" w:ascii="宋体" w:hAnsi="宋体"/>
                <w:szCs w:val="21"/>
                <w:lang w:val="en-US" w:eastAsia="zh-CN"/>
              </w:rPr>
              <w:t>1.</w:t>
            </w:r>
            <w:r>
              <w:rPr>
                <w:rFonts w:hint="eastAsia" w:ascii="宋体" w:hAnsi="宋体"/>
                <w:szCs w:val="21"/>
              </w:rPr>
              <w:t>能按照摄影摄像师岗位的基本职业能力规范操作；</w:t>
            </w:r>
          </w:p>
          <w:p w14:paraId="68271A9E">
            <w:pPr>
              <w:jc w:val="left"/>
              <w:rPr>
                <w:rFonts w:ascii="宋体" w:hAnsi="宋体"/>
                <w:szCs w:val="21"/>
              </w:rPr>
            </w:pPr>
            <w:r>
              <w:rPr>
                <w:rFonts w:hint="eastAsia" w:ascii="宋体" w:hAnsi="宋体"/>
                <w:szCs w:val="21"/>
                <w:lang w:val="en-US" w:eastAsia="zh-CN"/>
              </w:rPr>
              <w:t>2.</w:t>
            </w:r>
            <w:r>
              <w:rPr>
                <w:rFonts w:hint="eastAsia" w:ascii="宋体" w:hAnsi="宋体"/>
                <w:szCs w:val="21"/>
              </w:rPr>
              <w:t>能熟练运用摄影摄像器材；</w:t>
            </w:r>
          </w:p>
        </w:tc>
      </w:tr>
      <w:tr w14:paraId="1BA683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1C0602EE">
            <w:pPr>
              <w:jc w:val="center"/>
              <w:rPr>
                <w:rFonts w:ascii="宋体" w:hAnsi="宋体"/>
                <w:szCs w:val="21"/>
              </w:rPr>
            </w:pPr>
          </w:p>
        </w:tc>
        <w:tc>
          <w:tcPr>
            <w:tcW w:w="1308" w:type="dxa"/>
            <w:vMerge w:val="continue"/>
            <w:vAlign w:val="center"/>
          </w:tcPr>
          <w:p w14:paraId="425AAAB5">
            <w:pPr>
              <w:jc w:val="center"/>
              <w:rPr>
                <w:rFonts w:ascii="宋体" w:hAnsi="宋体"/>
                <w:szCs w:val="21"/>
              </w:rPr>
            </w:pPr>
          </w:p>
        </w:tc>
        <w:tc>
          <w:tcPr>
            <w:tcW w:w="1715" w:type="dxa"/>
            <w:vMerge w:val="continue"/>
            <w:vAlign w:val="center"/>
          </w:tcPr>
          <w:p w14:paraId="4ED0B8E8">
            <w:pPr>
              <w:jc w:val="left"/>
              <w:rPr>
                <w:rFonts w:ascii="宋体" w:hAnsi="宋体"/>
                <w:szCs w:val="21"/>
              </w:rPr>
            </w:pPr>
          </w:p>
        </w:tc>
        <w:tc>
          <w:tcPr>
            <w:tcW w:w="854" w:type="dxa"/>
            <w:vAlign w:val="center"/>
          </w:tcPr>
          <w:p w14:paraId="7C3751B0">
            <w:pPr>
              <w:jc w:val="center"/>
              <w:rPr>
                <w:rFonts w:ascii="宋体" w:hAnsi="宋体"/>
                <w:szCs w:val="21"/>
              </w:rPr>
            </w:pPr>
            <w:r>
              <w:rPr>
                <w:rFonts w:ascii="宋体" w:hAnsi="宋体"/>
                <w:szCs w:val="21"/>
              </w:rPr>
              <w:t>素质</w:t>
            </w:r>
          </w:p>
        </w:tc>
        <w:tc>
          <w:tcPr>
            <w:tcW w:w="3629" w:type="dxa"/>
            <w:vAlign w:val="center"/>
          </w:tcPr>
          <w:p w14:paraId="6361FBED">
            <w:pPr>
              <w:jc w:val="left"/>
              <w:rPr>
                <w:rFonts w:ascii="宋体" w:hAnsi="宋体"/>
                <w:szCs w:val="21"/>
              </w:rPr>
            </w:pPr>
            <w:r>
              <w:rPr>
                <w:rFonts w:hint="eastAsia" w:ascii="宋体" w:hAnsi="宋体"/>
                <w:szCs w:val="21"/>
              </w:rPr>
              <w:t>掌握摄影摄像师岗位的基本职业能力素质要求</w:t>
            </w:r>
          </w:p>
        </w:tc>
      </w:tr>
      <w:tr w14:paraId="45DBF3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1EDE6B68">
            <w:pPr>
              <w:jc w:val="center"/>
              <w:rPr>
                <w:rFonts w:ascii="宋体" w:hAnsi="宋体"/>
                <w:szCs w:val="21"/>
              </w:rPr>
            </w:pPr>
          </w:p>
        </w:tc>
        <w:tc>
          <w:tcPr>
            <w:tcW w:w="1308" w:type="dxa"/>
            <w:vMerge w:val="restart"/>
            <w:vAlign w:val="center"/>
          </w:tcPr>
          <w:p w14:paraId="035F19FF">
            <w:pPr>
              <w:jc w:val="center"/>
              <w:rPr>
                <w:rFonts w:ascii="宋体" w:hAnsi="宋体"/>
                <w:szCs w:val="21"/>
              </w:rPr>
            </w:pPr>
            <w:r>
              <w:rPr>
                <w:rFonts w:ascii="宋体" w:hAnsi="宋体"/>
                <w:szCs w:val="21"/>
              </w:rPr>
              <w:t>舆情专员</w:t>
            </w:r>
          </w:p>
        </w:tc>
        <w:tc>
          <w:tcPr>
            <w:tcW w:w="1715" w:type="dxa"/>
            <w:vMerge w:val="restart"/>
            <w:vAlign w:val="center"/>
          </w:tcPr>
          <w:p w14:paraId="5B6A9C18">
            <w:pPr>
              <w:jc w:val="left"/>
              <w:rPr>
                <w:rFonts w:ascii="宋体" w:hAnsi="宋体"/>
                <w:szCs w:val="21"/>
              </w:rPr>
            </w:pPr>
            <w:r>
              <w:rPr>
                <w:rFonts w:ascii="宋体" w:hAnsi="宋体"/>
                <w:szCs w:val="21"/>
              </w:rPr>
              <w:t>负责监测</w:t>
            </w:r>
            <w:r>
              <w:rPr>
                <w:rFonts w:hint="eastAsia" w:ascii="宋体" w:hAnsi="宋体"/>
                <w:szCs w:val="21"/>
              </w:rPr>
              <w:t>、</w:t>
            </w:r>
            <w:r>
              <w:rPr>
                <w:rFonts w:ascii="宋体" w:hAnsi="宋体"/>
                <w:szCs w:val="21"/>
              </w:rPr>
              <w:t>分析和应对各种形式的舆情</w:t>
            </w:r>
          </w:p>
        </w:tc>
        <w:tc>
          <w:tcPr>
            <w:tcW w:w="854" w:type="dxa"/>
            <w:vAlign w:val="center"/>
          </w:tcPr>
          <w:p w14:paraId="27E83B86">
            <w:pPr>
              <w:jc w:val="center"/>
              <w:rPr>
                <w:rFonts w:ascii="宋体" w:hAnsi="宋体"/>
                <w:szCs w:val="21"/>
              </w:rPr>
            </w:pPr>
            <w:r>
              <w:rPr>
                <w:rFonts w:ascii="宋体" w:hAnsi="宋体"/>
                <w:szCs w:val="21"/>
              </w:rPr>
              <w:t>知识</w:t>
            </w:r>
          </w:p>
        </w:tc>
        <w:tc>
          <w:tcPr>
            <w:tcW w:w="3629" w:type="dxa"/>
            <w:vAlign w:val="center"/>
          </w:tcPr>
          <w:p w14:paraId="1FB365ED">
            <w:pPr>
              <w:jc w:val="left"/>
              <w:rPr>
                <w:rFonts w:ascii="宋体" w:hAnsi="宋体"/>
                <w:szCs w:val="21"/>
              </w:rPr>
            </w:pPr>
            <w:r>
              <w:rPr>
                <w:rFonts w:ascii="宋体" w:hAnsi="宋体"/>
                <w:szCs w:val="21"/>
              </w:rPr>
              <w:t>掌握传播</w:t>
            </w:r>
            <w:r>
              <w:rPr>
                <w:rFonts w:hint="eastAsia" w:ascii="宋体" w:hAnsi="宋体"/>
                <w:szCs w:val="21"/>
              </w:rPr>
              <w:t>学</w:t>
            </w:r>
            <w:r>
              <w:rPr>
                <w:rFonts w:ascii="宋体" w:hAnsi="宋体"/>
                <w:szCs w:val="21"/>
              </w:rPr>
              <w:t>原理</w:t>
            </w:r>
            <w:r>
              <w:rPr>
                <w:rFonts w:hint="eastAsia" w:ascii="宋体" w:hAnsi="宋体"/>
                <w:szCs w:val="21"/>
              </w:rPr>
              <w:t>、</w:t>
            </w:r>
            <w:r>
              <w:rPr>
                <w:rFonts w:ascii="宋体" w:hAnsi="宋体"/>
                <w:szCs w:val="21"/>
              </w:rPr>
              <w:t>危机</w:t>
            </w:r>
            <w:r>
              <w:rPr>
                <w:rFonts w:hint="eastAsia" w:ascii="宋体" w:hAnsi="宋体"/>
                <w:szCs w:val="21"/>
              </w:rPr>
              <w:t>公关</w:t>
            </w:r>
            <w:r>
              <w:rPr>
                <w:rFonts w:ascii="宋体" w:hAnsi="宋体"/>
                <w:szCs w:val="21"/>
              </w:rPr>
              <w:t>应急</w:t>
            </w:r>
          </w:p>
        </w:tc>
      </w:tr>
      <w:tr w14:paraId="415437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59FED1F5">
            <w:pPr>
              <w:jc w:val="center"/>
              <w:rPr>
                <w:rFonts w:ascii="宋体" w:hAnsi="宋体"/>
                <w:szCs w:val="21"/>
              </w:rPr>
            </w:pPr>
          </w:p>
        </w:tc>
        <w:tc>
          <w:tcPr>
            <w:tcW w:w="1308" w:type="dxa"/>
            <w:vMerge w:val="continue"/>
            <w:vAlign w:val="center"/>
          </w:tcPr>
          <w:p w14:paraId="433F521E">
            <w:pPr>
              <w:jc w:val="center"/>
              <w:rPr>
                <w:rFonts w:ascii="宋体" w:hAnsi="宋体"/>
                <w:szCs w:val="21"/>
              </w:rPr>
            </w:pPr>
          </w:p>
        </w:tc>
        <w:tc>
          <w:tcPr>
            <w:tcW w:w="1715" w:type="dxa"/>
            <w:vMerge w:val="continue"/>
            <w:vAlign w:val="center"/>
          </w:tcPr>
          <w:p w14:paraId="2179B17E">
            <w:pPr>
              <w:jc w:val="left"/>
              <w:rPr>
                <w:rFonts w:ascii="宋体" w:hAnsi="宋体"/>
                <w:szCs w:val="21"/>
              </w:rPr>
            </w:pPr>
          </w:p>
        </w:tc>
        <w:tc>
          <w:tcPr>
            <w:tcW w:w="854" w:type="dxa"/>
            <w:vAlign w:val="center"/>
          </w:tcPr>
          <w:p w14:paraId="056680AB">
            <w:pPr>
              <w:jc w:val="center"/>
              <w:rPr>
                <w:rFonts w:ascii="宋体" w:hAnsi="宋体"/>
                <w:szCs w:val="21"/>
              </w:rPr>
            </w:pPr>
            <w:r>
              <w:rPr>
                <w:rFonts w:ascii="宋体" w:hAnsi="宋体"/>
                <w:szCs w:val="21"/>
              </w:rPr>
              <w:t>能力</w:t>
            </w:r>
          </w:p>
        </w:tc>
        <w:tc>
          <w:tcPr>
            <w:tcW w:w="3629" w:type="dxa"/>
            <w:vAlign w:val="center"/>
          </w:tcPr>
          <w:p w14:paraId="02644AD8">
            <w:pPr>
              <w:jc w:val="left"/>
              <w:rPr>
                <w:rFonts w:ascii="宋体" w:hAnsi="宋体"/>
                <w:szCs w:val="21"/>
              </w:rPr>
            </w:pPr>
            <w:r>
              <w:rPr>
                <w:rFonts w:ascii="宋体" w:hAnsi="宋体"/>
                <w:szCs w:val="21"/>
              </w:rPr>
              <w:t>掌握媒体</w:t>
            </w:r>
            <w:r>
              <w:rPr>
                <w:rFonts w:hint="eastAsia" w:ascii="宋体" w:hAnsi="宋体"/>
                <w:szCs w:val="21"/>
              </w:rPr>
              <w:t>监测</w:t>
            </w:r>
            <w:r>
              <w:rPr>
                <w:rFonts w:ascii="宋体" w:hAnsi="宋体"/>
                <w:szCs w:val="21"/>
              </w:rPr>
              <w:t>工具</w:t>
            </w:r>
            <w:r>
              <w:rPr>
                <w:rFonts w:hint="eastAsia" w:ascii="宋体" w:hAnsi="宋体"/>
                <w:szCs w:val="21"/>
              </w:rPr>
              <w:t>、</w:t>
            </w:r>
            <w:r>
              <w:rPr>
                <w:rFonts w:ascii="宋体" w:hAnsi="宋体"/>
                <w:szCs w:val="21"/>
              </w:rPr>
              <w:t>新闻敏感度</w:t>
            </w:r>
            <w:r>
              <w:rPr>
                <w:rFonts w:hint="eastAsia" w:ascii="宋体" w:hAnsi="宋体"/>
                <w:szCs w:val="21"/>
              </w:rPr>
              <w:t>、</w:t>
            </w:r>
            <w:r>
              <w:rPr>
                <w:rFonts w:ascii="宋体" w:hAnsi="宋体"/>
                <w:szCs w:val="21"/>
              </w:rPr>
              <w:t>危机处理能力</w:t>
            </w:r>
            <w:r>
              <w:rPr>
                <w:rFonts w:hint="eastAsia" w:ascii="宋体" w:hAnsi="宋体"/>
                <w:szCs w:val="21"/>
              </w:rPr>
              <w:t>、</w:t>
            </w:r>
            <w:r>
              <w:rPr>
                <w:rFonts w:ascii="宋体" w:hAnsi="宋体"/>
                <w:szCs w:val="21"/>
              </w:rPr>
              <w:t>沟通能力</w:t>
            </w:r>
            <w:r>
              <w:rPr>
                <w:rFonts w:hint="eastAsia" w:ascii="宋体" w:hAnsi="宋体"/>
                <w:szCs w:val="21"/>
              </w:rPr>
              <w:t>、</w:t>
            </w:r>
            <w:r>
              <w:rPr>
                <w:rFonts w:ascii="宋体" w:hAnsi="宋体"/>
                <w:szCs w:val="21"/>
              </w:rPr>
              <w:t>分析能力</w:t>
            </w:r>
          </w:p>
        </w:tc>
      </w:tr>
      <w:tr w14:paraId="185337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23DCD2E6">
            <w:pPr>
              <w:jc w:val="center"/>
              <w:rPr>
                <w:rFonts w:ascii="宋体" w:hAnsi="宋体"/>
                <w:szCs w:val="21"/>
              </w:rPr>
            </w:pPr>
          </w:p>
        </w:tc>
        <w:tc>
          <w:tcPr>
            <w:tcW w:w="1308" w:type="dxa"/>
            <w:vMerge w:val="continue"/>
            <w:vAlign w:val="center"/>
          </w:tcPr>
          <w:p w14:paraId="7C008026">
            <w:pPr>
              <w:jc w:val="center"/>
              <w:rPr>
                <w:rFonts w:ascii="宋体" w:hAnsi="宋体"/>
                <w:szCs w:val="21"/>
              </w:rPr>
            </w:pPr>
          </w:p>
        </w:tc>
        <w:tc>
          <w:tcPr>
            <w:tcW w:w="1715" w:type="dxa"/>
            <w:vMerge w:val="continue"/>
            <w:vAlign w:val="center"/>
          </w:tcPr>
          <w:p w14:paraId="7A99E609">
            <w:pPr>
              <w:jc w:val="left"/>
              <w:rPr>
                <w:rFonts w:ascii="宋体" w:hAnsi="宋体"/>
                <w:szCs w:val="21"/>
              </w:rPr>
            </w:pPr>
          </w:p>
        </w:tc>
        <w:tc>
          <w:tcPr>
            <w:tcW w:w="854" w:type="dxa"/>
            <w:vAlign w:val="center"/>
          </w:tcPr>
          <w:p w14:paraId="473BF04F">
            <w:pPr>
              <w:jc w:val="center"/>
              <w:rPr>
                <w:rFonts w:ascii="宋体" w:hAnsi="宋体"/>
                <w:szCs w:val="21"/>
              </w:rPr>
            </w:pPr>
            <w:r>
              <w:rPr>
                <w:rFonts w:ascii="宋体" w:hAnsi="宋体"/>
                <w:szCs w:val="21"/>
              </w:rPr>
              <w:t>素质</w:t>
            </w:r>
          </w:p>
        </w:tc>
        <w:tc>
          <w:tcPr>
            <w:tcW w:w="3629" w:type="dxa"/>
            <w:vAlign w:val="center"/>
          </w:tcPr>
          <w:p w14:paraId="11802322">
            <w:pPr>
              <w:jc w:val="left"/>
              <w:rPr>
                <w:rFonts w:ascii="宋体" w:hAnsi="宋体"/>
                <w:szCs w:val="21"/>
              </w:rPr>
            </w:pPr>
            <w:r>
              <w:rPr>
                <w:rFonts w:ascii="宋体" w:hAnsi="宋体"/>
                <w:szCs w:val="21"/>
              </w:rPr>
              <w:t>正确社会主义核心价值观</w:t>
            </w:r>
          </w:p>
        </w:tc>
      </w:tr>
      <w:tr w14:paraId="24DC8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restart"/>
            <w:vAlign w:val="center"/>
          </w:tcPr>
          <w:p w14:paraId="59654938">
            <w:pPr>
              <w:jc w:val="center"/>
              <w:rPr>
                <w:rFonts w:ascii="宋体" w:hAnsi="宋体"/>
                <w:szCs w:val="21"/>
              </w:rPr>
            </w:pPr>
            <w:r>
              <w:rPr>
                <w:rFonts w:hint="eastAsia" w:ascii="宋体" w:hAnsi="宋体"/>
                <w:b/>
                <w:bCs/>
                <w:szCs w:val="21"/>
              </w:rPr>
              <w:t>晋升发展岗位（＞5年）</w:t>
            </w:r>
          </w:p>
        </w:tc>
        <w:tc>
          <w:tcPr>
            <w:tcW w:w="1308" w:type="dxa"/>
            <w:vMerge w:val="restart"/>
            <w:vAlign w:val="center"/>
          </w:tcPr>
          <w:p w14:paraId="6044170B">
            <w:pPr>
              <w:jc w:val="center"/>
              <w:rPr>
                <w:rFonts w:ascii="宋体" w:hAnsi="宋体"/>
                <w:szCs w:val="21"/>
              </w:rPr>
            </w:pPr>
          </w:p>
        </w:tc>
        <w:tc>
          <w:tcPr>
            <w:tcW w:w="1715" w:type="dxa"/>
            <w:vMerge w:val="restart"/>
            <w:vAlign w:val="center"/>
          </w:tcPr>
          <w:p w14:paraId="19F507A1">
            <w:pPr>
              <w:jc w:val="left"/>
              <w:rPr>
                <w:rFonts w:ascii="宋体" w:hAnsi="宋体"/>
                <w:szCs w:val="21"/>
              </w:rPr>
            </w:pPr>
            <w:r>
              <w:rPr>
                <w:rFonts w:ascii="宋体" w:hAnsi="宋体"/>
                <w:szCs w:val="21"/>
              </w:rPr>
              <w:t>能够</w:t>
            </w:r>
            <w:r>
              <w:rPr>
                <w:rFonts w:hint="eastAsia" w:ascii="宋体" w:hAnsi="宋体"/>
                <w:szCs w:val="21"/>
              </w:rPr>
              <w:t>带领团队完成</w:t>
            </w:r>
            <w:r>
              <w:rPr>
                <w:rFonts w:ascii="宋体" w:hAnsi="宋体"/>
                <w:szCs w:val="21"/>
              </w:rPr>
              <w:t>创意设计开发方案</w:t>
            </w:r>
            <w:r>
              <w:rPr>
                <w:rFonts w:hint="eastAsia" w:ascii="宋体" w:hAnsi="宋体"/>
                <w:szCs w:val="21"/>
              </w:rPr>
              <w:t>。</w:t>
            </w:r>
          </w:p>
        </w:tc>
        <w:tc>
          <w:tcPr>
            <w:tcW w:w="854" w:type="dxa"/>
            <w:vAlign w:val="center"/>
          </w:tcPr>
          <w:p w14:paraId="354A6DB1">
            <w:pPr>
              <w:jc w:val="center"/>
              <w:rPr>
                <w:rFonts w:ascii="宋体" w:hAnsi="宋体"/>
                <w:szCs w:val="21"/>
              </w:rPr>
            </w:pPr>
            <w:r>
              <w:rPr>
                <w:rFonts w:ascii="宋体" w:hAnsi="宋体"/>
                <w:szCs w:val="21"/>
              </w:rPr>
              <w:t>知识</w:t>
            </w:r>
          </w:p>
        </w:tc>
        <w:tc>
          <w:tcPr>
            <w:tcW w:w="3629" w:type="dxa"/>
            <w:vAlign w:val="center"/>
          </w:tcPr>
          <w:p w14:paraId="459AEF3D">
            <w:pPr>
              <w:jc w:val="left"/>
              <w:rPr>
                <w:rFonts w:ascii="宋体" w:hAnsi="宋体"/>
                <w:szCs w:val="21"/>
              </w:rPr>
            </w:pPr>
            <w:r>
              <w:rPr>
                <w:rFonts w:ascii="宋体" w:hAnsi="宋体"/>
                <w:szCs w:val="21"/>
              </w:rPr>
              <w:t>掌握前沿创意思路与方法</w:t>
            </w:r>
          </w:p>
        </w:tc>
      </w:tr>
      <w:tr w14:paraId="09A917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3EAAD3F8">
            <w:pPr>
              <w:jc w:val="center"/>
              <w:rPr>
                <w:rFonts w:ascii="宋体" w:hAnsi="宋体"/>
                <w:szCs w:val="21"/>
              </w:rPr>
            </w:pPr>
          </w:p>
        </w:tc>
        <w:tc>
          <w:tcPr>
            <w:tcW w:w="1308" w:type="dxa"/>
            <w:vMerge w:val="continue"/>
            <w:vAlign w:val="center"/>
          </w:tcPr>
          <w:p w14:paraId="63C3E2E1">
            <w:pPr>
              <w:jc w:val="center"/>
              <w:rPr>
                <w:rFonts w:ascii="宋体" w:hAnsi="宋体"/>
                <w:szCs w:val="21"/>
              </w:rPr>
            </w:pPr>
          </w:p>
        </w:tc>
        <w:tc>
          <w:tcPr>
            <w:tcW w:w="1715" w:type="dxa"/>
            <w:vMerge w:val="continue"/>
            <w:vAlign w:val="center"/>
          </w:tcPr>
          <w:p w14:paraId="20160BD9">
            <w:pPr>
              <w:jc w:val="left"/>
              <w:rPr>
                <w:rFonts w:ascii="宋体" w:hAnsi="宋体"/>
                <w:szCs w:val="21"/>
              </w:rPr>
            </w:pPr>
          </w:p>
        </w:tc>
        <w:tc>
          <w:tcPr>
            <w:tcW w:w="854" w:type="dxa"/>
            <w:vAlign w:val="center"/>
          </w:tcPr>
          <w:p w14:paraId="4F813B92">
            <w:pPr>
              <w:jc w:val="center"/>
              <w:rPr>
                <w:rFonts w:ascii="宋体" w:hAnsi="宋体"/>
                <w:szCs w:val="21"/>
              </w:rPr>
            </w:pPr>
            <w:r>
              <w:rPr>
                <w:rFonts w:ascii="宋体" w:hAnsi="宋体"/>
                <w:szCs w:val="21"/>
              </w:rPr>
              <w:t>能力</w:t>
            </w:r>
          </w:p>
        </w:tc>
        <w:tc>
          <w:tcPr>
            <w:tcW w:w="3629" w:type="dxa"/>
            <w:vAlign w:val="center"/>
          </w:tcPr>
          <w:p w14:paraId="7A457E8F">
            <w:pPr>
              <w:jc w:val="left"/>
              <w:rPr>
                <w:rFonts w:ascii="宋体" w:hAnsi="宋体"/>
                <w:szCs w:val="21"/>
              </w:rPr>
            </w:pPr>
            <w:r>
              <w:rPr>
                <w:rFonts w:ascii="宋体" w:hAnsi="宋体"/>
                <w:szCs w:val="21"/>
              </w:rPr>
              <w:t>熟练使用创意设计软件</w:t>
            </w:r>
          </w:p>
        </w:tc>
      </w:tr>
      <w:tr w14:paraId="5B6626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19796B09">
            <w:pPr>
              <w:jc w:val="center"/>
              <w:rPr>
                <w:rFonts w:ascii="宋体" w:hAnsi="宋体"/>
                <w:szCs w:val="21"/>
              </w:rPr>
            </w:pPr>
          </w:p>
        </w:tc>
        <w:tc>
          <w:tcPr>
            <w:tcW w:w="1308" w:type="dxa"/>
            <w:vMerge w:val="continue"/>
            <w:vAlign w:val="center"/>
          </w:tcPr>
          <w:p w14:paraId="7F2B3A61">
            <w:pPr>
              <w:jc w:val="center"/>
              <w:rPr>
                <w:rFonts w:ascii="宋体" w:hAnsi="宋体"/>
                <w:szCs w:val="21"/>
              </w:rPr>
            </w:pPr>
          </w:p>
        </w:tc>
        <w:tc>
          <w:tcPr>
            <w:tcW w:w="1715" w:type="dxa"/>
            <w:vMerge w:val="continue"/>
            <w:vAlign w:val="center"/>
          </w:tcPr>
          <w:p w14:paraId="0ECEA080">
            <w:pPr>
              <w:jc w:val="left"/>
              <w:rPr>
                <w:rFonts w:ascii="宋体" w:hAnsi="宋体"/>
                <w:szCs w:val="21"/>
              </w:rPr>
            </w:pPr>
          </w:p>
        </w:tc>
        <w:tc>
          <w:tcPr>
            <w:tcW w:w="854" w:type="dxa"/>
            <w:vAlign w:val="center"/>
          </w:tcPr>
          <w:p w14:paraId="3CD64133">
            <w:pPr>
              <w:jc w:val="center"/>
              <w:rPr>
                <w:rFonts w:ascii="宋体" w:hAnsi="宋体"/>
                <w:szCs w:val="21"/>
              </w:rPr>
            </w:pPr>
            <w:r>
              <w:rPr>
                <w:rFonts w:ascii="宋体" w:hAnsi="宋体"/>
                <w:szCs w:val="21"/>
              </w:rPr>
              <w:t>素质</w:t>
            </w:r>
          </w:p>
        </w:tc>
        <w:tc>
          <w:tcPr>
            <w:tcW w:w="3629" w:type="dxa"/>
            <w:vAlign w:val="center"/>
          </w:tcPr>
          <w:p w14:paraId="3FE4397D">
            <w:pPr>
              <w:jc w:val="left"/>
              <w:rPr>
                <w:rFonts w:ascii="宋体" w:hAnsi="宋体"/>
                <w:szCs w:val="21"/>
              </w:rPr>
            </w:pPr>
            <w:r>
              <w:rPr>
                <w:rFonts w:ascii="宋体" w:hAnsi="宋体"/>
                <w:szCs w:val="21"/>
              </w:rPr>
              <w:t>领导力</w:t>
            </w:r>
            <w:r>
              <w:rPr>
                <w:rFonts w:hint="eastAsia" w:ascii="宋体" w:hAnsi="宋体"/>
                <w:szCs w:val="21"/>
              </w:rPr>
              <w:t>、</w:t>
            </w:r>
            <w:r>
              <w:rPr>
                <w:rFonts w:ascii="宋体" w:hAnsi="宋体"/>
                <w:szCs w:val="21"/>
              </w:rPr>
              <w:t>沟通能力</w:t>
            </w:r>
            <w:r>
              <w:rPr>
                <w:rFonts w:hint="eastAsia" w:ascii="宋体" w:hAnsi="宋体"/>
                <w:szCs w:val="21"/>
              </w:rPr>
              <w:t>、</w:t>
            </w:r>
            <w:r>
              <w:rPr>
                <w:rFonts w:ascii="宋体" w:hAnsi="宋体"/>
                <w:szCs w:val="21"/>
              </w:rPr>
              <w:t>团队协作能力</w:t>
            </w:r>
            <w:r>
              <w:rPr>
                <w:rFonts w:hint="eastAsia" w:ascii="宋体" w:hAnsi="宋体"/>
                <w:szCs w:val="21"/>
              </w:rPr>
              <w:t>、</w:t>
            </w:r>
            <w:r>
              <w:rPr>
                <w:rFonts w:ascii="宋体" w:hAnsi="宋体"/>
                <w:szCs w:val="21"/>
              </w:rPr>
              <w:t>时间管理能力</w:t>
            </w:r>
            <w:r>
              <w:rPr>
                <w:rFonts w:hint="eastAsia" w:ascii="宋体" w:hAnsi="宋体"/>
                <w:szCs w:val="21"/>
              </w:rPr>
              <w:t>、</w:t>
            </w:r>
            <w:r>
              <w:rPr>
                <w:rFonts w:ascii="宋体" w:hAnsi="宋体"/>
                <w:szCs w:val="21"/>
              </w:rPr>
              <w:t>成本核算能力</w:t>
            </w:r>
          </w:p>
        </w:tc>
      </w:tr>
      <w:tr w14:paraId="2200CF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59E8BA83">
            <w:pPr>
              <w:jc w:val="center"/>
              <w:rPr>
                <w:rFonts w:ascii="宋体" w:hAnsi="宋体"/>
                <w:szCs w:val="21"/>
              </w:rPr>
            </w:pPr>
          </w:p>
        </w:tc>
        <w:tc>
          <w:tcPr>
            <w:tcW w:w="1308" w:type="dxa"/>
            <w:vMerge w:val="restart"/>
            <w:vAlign w:val="center"/>
          </w:tcPr>
          <w:p w14:paraId="3A09AD4E">
            <w:pPr>
              <w:jc w:val="center"/>
              <w:rPr>
                <w:rFonts w:ascii="宋体" w:hAnsi="宋体"/>
                <w:szCs w:val="21"/>
              </w:rPr>
            </w:pPr>
            <w:r>
              <w:rPr>
                <w:rFonts w:hint="eastAsia" w:ascii="宋体" w:hAnsi="宋体"/>
                <w:szCs w:val="21"/>
              </w:rPr>
              <w:t>新媒体</w:t>
            </w:r>
            <w:r>
              <w:rPr>
                <w:rFonts w:ascii="宋体" w:hAnsi="宋体"/>
                <w:szCs w:val="21"/>
              </w:rPr>
              <w:t>运营总监</w:t>
            </w:r>
          </w:p>
        </w:tc>
        <w:tc>
          <w:tcPr>
            <w:tcW w:w="1715" w:type="dxa"/>
            <w:vMerge w:val="restart"/>
            <w:vAlign w:val="center"/>
          </w:tcPr>
          <w:p w14:paraId="7BF34927">
            <w:pPr>
              <w:jc w:val="left"/>
              <w:rPr>
                <w:rFonts w:ascii="宋体" w:hAnsi="宋体"/>
                <w:szCs w:val="21"/>
              </w:rPr>
            </w:pPr>
            <w:r>
              <w:rPr>
                <w:rFonts w:ascii="宋体" w:hAnsi="宋体"/>
                <w:szCs w:val="21"/>
              </w:rPr>
              <w:t>带领团队制定新媒体运营战略与发展方向</w:t>
            </w:r>
          </w:p>
        </w:tc>
        <w:tc>
          <w:tcPr>
            <w:tcW w:w="854" w:type="dxa"/>
            <w:vAlign w:val="center"/>
          </w:tcPr>
          <w:p w14:paraId="05D023DD">
            <w:pPr>
              <w:jc w:val="center"/>
              <w:rPr>
                <w:rFonts w:ascii="宋体" w:hAnsi="宋体"/>
                <w:szCs w:val="21"/>
              </w:rPr>
            </w:pPr>
            <w:r>
              <w:rPr>
                <w:rFonts w:ascii="宋体" w:hAnsi="宋体"/>
                <w:szCs w:val="21"/>
              </w:rPr>
              <w:t>知识</w:t>
            </w:r>
          </w:p>
        </w:tc>
        <w:tc>
          <w:tcPr>
            <w:tcW w:w="3629" w:type="dxa"/>
            <w:vAlign w:val="center"/>
          </w:tcPr>
          <w:p w14:paraId="76FF8BCA">
            <w:pPr>
              <w:jc w:val="left"/>
              <w:rPr>
                <w:rFonts w:ascii="宋体" w:hAnsi="宋体"/>
                <w:szCs w:val="21"/>
              </w:rPr>
            </w:pPr>
            <w:r>
              <w:rPr>
                <w:rFonts w:hint="eastAsia" w:ascii="宋体" w:hAnsi="宋体"/>
                <w:szCs w:val="21"/>
              </w:rPr>
              <w:t>品牌管理、法律法规、技术趋势、舆情监控、战略规划、市场营销</w:t>
            </w:r>
          </w:p>
        </w:tc>
      </w:tr>
      <w:tr w14:paraId="7BED9B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536681F7">
            <w:pPr>
              <w:jc w:val="center"/>
              <w:rPr>
                <w:rFonts w:ascii="宋体" w:hAnsi="宋体"/>
                <w:szCs w:val="21"/>
              </w:rPr>
            </w:pPr>
          </w:p>
        </w:tc>
        <w:tc>
          <w:tcPr>
            <w:tcW w:w="1308" w:type="dxa"/>
            <w:vMerge w:val="continue"/>
            <w:vAlign w:val="center"/>
          </w:tcPr>
          <w:p w14:paraId="1321FD8A">
            <w:pPr>
              <w:jc w:val="center"/>
              <w:rPr>
                <w:rFonts w:ascii="宋体" w:hAnsi="宋体"/>
                <w:szCs w:val="21"/>
              </w:rPr>
            </w:pPr>
          </w:p>
        </w:tc>
        <w:tc>
          <w:tcPr>
            <w:tcW w:w="1715" w:type="dxa"/>
            <w:vMerge w:val="continue"/>
            <w:vAlign w:val="center"/>
          </w:tcPr>
          <w:p w14:paraId="42B1CD21">
            <w:pPr>
              <w:jc w:val="center"/>
              <w:rPr>
                <w:rFonts w:ascii="宋体" w:hAnsi="宋体"/>
                <w:szCs w:val="21"/>
              </w:rPr>
            </w:pPr>
          </w:p>
        </w:tc>
        <w:tc>
          <w:tcPr>
            <w:tcW w:w="854" w:type="dxa"/>
            <w:vAlign w:val="center"/>
          </w:tcPr>
          <w:p w14:paraId="243AC686">
            <w:pPr>
              <w:jc w:val="center"/>
              <w:rPr>
                <w:rFonts w:ascii="宋体" w:hAnsi="宋体"/>
                <w:szCs w:val="21"/>
              </w:rPr>
            </w:pPr>
            <w:r>
              <w:rPr>
                <w:rFonts w:ascii="宋体" w:hAnsi="宋体"/>
                <w:szCs w:val="21"/>
              </w:rPr>
              <w:t>能力</w:t>
            </w:r>
          </w:p>
        </w:tc>
        <w:tc>
          <w:tcPr>
            <w:tcW w:w="3629" w:type="dxa"/>
            <w:vAlign w:val="center"/>
          </w:tcPr>
          <w:p w14:paraId="5DA27735">
            <w:pPr>
              <w:jc w:val="left"/>
              <w:rPr>
                <w:rFonts w:ascii="宋体" w:hAnsi="宋体"/>
                <w:szCs w:val="21"/>
              </w:rPr>
            </w:pPr>
            <w:r>
              <w:rPr>
                <w:rFonts w:hint="eastAsia" w:ascii="宋体" w:hAnsi="宋体"/>
                <w:szCs w:val="21"/>
              </w:rPr>
              <w:t>创新与风险意识、数据</w:t>
            </w:r>
            <w:r>
              <w:rPr>
                <w:rFonts w:ascii="宋体" w:hAnsi="宋体"/>
                <w:szCs w:val="21"/>
              </w:rPr>
              <w:t>分析与监管</w:t>
            </w:r>
            <w:r>
              <w:rPr>
                <w:rFonts w:hint="eastAsia" w:ascii="宋体" w:hAnsi="宋体"/>
                <w:szCs w:val="21"/>
              </w:rPr>
              <w:t>、预算和资源管理、竞品分析等能力</w:t>
            </w:r>
          </w:p>
        </w:tc>
      </w:tr>
      <w:tr w14:paraId="333370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298C2FD7">
            <w:pPr>
              <w:jc w:val="center"/>
              <w:rPr>
                <w:rFonts w:ascii="宋体" w:hAnsi="宋体"/>
                <w:szCs w:val="21"/>
              </w:rPr>
            </w:pPr>
          </w:p>
        </w:tc>
        <w:tc>
          <w:tcPr>
            <w:tcW w:w="1308" w:type="dxa"/>
            <w:vMerge w:val="continue"/>
            <w:vAlign w:val="center"/>
          </w:tcPr>
          <w:p w14:paraId="195BE4D5">
            <w:pPr>
              <w:jc w:val="center"/>
              <w:rPr>
                <w:rFonts w:ascii="宋体" w:hAnsi="宋体"/>
                <w:szCs w:val="21"/>
              </w:rPr>
            </w:pPr>
          </w:p>
        </w:tc>
        <w:tc>
          <w:tcPr>
            <w:tcW w:w="1715" w:type="dxa"/>
            <w:vMerge w:val="continue"/>
            <w:vAlign w:val="center"/>
          </w:tcPr>
          <w:p w14:paraId="0B5FA932">
            <w:pPr>
              <w:jc w:val="center"/>
              <w:rPr>
                <w:rFonts w:ascii="宋体" w:hAnsi="宋体"/>
                <w:szCs w:val="21"/>
              </w:rPr>
            </w:pPr>
          </w:p>
        </w:tc>
        <w:tc>
          <w:tcPr>
            <w:tcW w:w="854" w:type="dxa"/>
            <w:vAlign w:val="center"/>
          </w:tcPr>
          <w:p w14:paraId="00879F99">
            <w:pPr>
              <w:jc w:val="center"/>
              <w:rPr>
                <w:rFonts w:ascii="宋体" w:hAnsi="宋体"/>
                <w:szCs w:val="21"/>
              </w:rPr>
            </w:pPr>
            <w:r>
              <w:rPr>
                <w:rFonts w:ascii="宋体" w:hAnsi="宋体"/>
                <w:szCs w:val="21"/>
              </w:rPr>
              <w:t>素质</w:t>
            </w:r>
          </w:p>
        </w:tc>
        <w:tc>
          <w:tcPr>
            <w:tcW w:w="3629" w:type="dxa"/>
            <w:vAlign w:val="center"/>
          </w:tcPr>
          <w:p w14:paraId="24429150">
            <w:pPr>
              <w:jc w:val="left"/>
              <w:rPr>
                <w:rFonts w:ascii="宋体" w:hAnsi="宋体"/>
                <w:szCs w:val="21"/>
              </w:rPr>
            </w:pPr>
            <w:r>
              <w:rPr>
                <w:rFonts w:hint="eastAsia" w:ascii="宋体" w:hAnsi="宋体"/>
                <w:szCs w:val="21"/>
              </w:rPr>
              <w:t>团队管理能力、</w:t>
            </w:r>
            <w:r>
              <w:rPr>
                <w:rFonts w:ascii="宋体" w:hAnsi="宋体"/>
                <w:szCs w:val="21"/>
              </w:rPr>
              <w:t>合作伙伴关系维护</w:t>
            </w:r>
          </w:p>
        </w:tc>
      </w:tr>
      <w:tr w14:paraId="060BC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682EC3F7">
            <w:pPr>
              <w:jc w:val="center"/>
              <w:rPr>
                <w:rFonts w:ascii="宋体" w:hAnsi="宋体"/>
                <w:szCs w:val="21"/>
              </w:rPr>
            </w:pPr>
          </w:p>
        </w:tc>
        <w:tc>
          <w:tcPr>
            <w:tcW w:w="1308" w:type="dxa"/>
            <w:vMerge w:val="restart"/>
            <w:vAlign w:val="center"/>
          </w:tcPr>
          <w:p w14:paraId="1CA4E6A6">
            <w:pPr>
              <w:jc w:val="center"/>
              <w:rPr>
                <w:rFonts w:ascii="宋体" w:hAnsi="宋体"/>
                <w:szCs w:val="21"/>
              </w:rPr>
            </w:pPr>
            <w:r>
              <w:rPr>
                <w:rFonts w:ascii="宋体" w:hAnsi="宋体"/>
                <w:szCs w:val="21"/>
              </w:rPr>
              <w:t>摄影摄像师</w:t>
            </w:r>
          </w:p>
        </w:tc>
        <w:tc>
          <w:tcPr>
            <w:tcW w:w="1715" w:type="dxa"/>
            <w:vMerge w:val="restart"/>
            <w:vAlign w:val="center"/>
          </w:tcPr>
          <w:p w14:paraId="7FCDFDDA">
            <w:pPr>
              <w:jc w:val="left"/>
              <w:rPr>
                <w:rFonts w:ascii="宋体" w:hAnsi="宋体"/>
                <w:szCs w:val="21"/>
              </w:rPr>
            </w:pPr>
            <w:r>
              <w:rPr>
                <w:rFonts w:hint="eastAsia" w:ascii="宋体" w:hAnsi="宋体"/>
                <w:szCs w:val="21"/>
              </w:rPr>
              <w:t>掌握器材使用、曝光控制、取景构图、固定镜头与运动镜头拍摄、素材基础处理等制作流程规范的要求；达到能正确处理项目问题的要求。</w:t>
            </w:r>
          </w:p>
        </w:tc>
        <w:tc>
          <w:tcPr>
            <w:tcW w:w="854" w:type="dxa"/>
            <w:vAlign w:val="center"/>
          </w:tcPr>
          <w:p w14:paraId="6B5BB9D8">
            <w:pPr>
              <w:jc w:val="center"/>
              <w:rPr>
                <w:rFonts w:ascii="宋体" w:hAnsi="宋体"/>
                <w:szCs w:val="21"/>
              </w:rPr>
            </w:pPr>
            <w:r>
              <w:rPr>
                <w:rFonts w:ascii="宋体" w:hAnsi="宋体"/>
                <w:szCs w:val="21"/>
              </w:rPr>
              <w:t>素质</w:t>
            </w:r>
          </w:p>
        </w:tc>
        <w:tc>
          <w:tcPr>
            <w:tcW w:w="3629" w:type="dxa"/>
            <w:vAlign w:val="center"/>
          </w:tcPr>
          <w:p w14:paraId="1DCE007A">
            <w:pPr>
              <w:jc w:val="left"/>
              <w:rPr>
                <w:rFonts w:ascii="宋体" w:hAnsi="宋体"/>
                <w:szCs w:val="21"/>
              </w:rPr>
            </w:pPr>
            <w:r>
              <w:rPr>
                <w:rFonts w:hint="eastAsia" w:ascii="宋体" w:hAnsi="宋体"/>
                <w:szCs w:val="21"/>
              </w:rPr>
              <w:t>掌握摄影摄像师岗位更高级别的素质与技能要求</w:t>
            </w:r>
          </w:p>
        </w:tc>
      </w:tr>
      <w:tr w14:paraId="09E0AE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7AF674FE">
            <w:pPr>
              <w:jc w:val="center"/>
              <w:rPr>
                <w:rFonts w:ascii="宋体" w:hAnsi="宋体"/>
                <w:szCs w:val="21"/>
              </w:rPr>
            </w:pPr>
          </w:p>
        </w:tc>
        <w:tc>
          <w:tcPr>
            <w:tcW w:w="1308" w:type="dxa"/>
            <w:vMerge w:val="continue"/>
            <w:vAlign w:val="center"/>
          </w:tcPr>
          <w:p w14:paraId="039A1DD8">
            <w:pPr>
              <w:jc w:val="center"/>
              <w:rPr>
                <w:rFonts w:ascii="宋体" w:hAnsi="宋体"/>
                <w:szCs w:val="21"/>
              </w:rPr>
            </w:pPr>
          </w:p>
        </w:tc>
        <w:tc>
          <w:tcPr>
            <w:tcW w:w="1715" w:type="dxa"/>
            <w:vMerge w:val="continue"/>
            <w:vAlign w:val="center"/>
          </w:tcPr>
          <w:p w14:paraId="32CDF0CE">
            <w:pPr>
              <w:jc w:val="left"/>
              <w:rPr>
                <w:rFonts w:ascii="宋体" w:hAnsi="宋体"/>
                <w:szCs w:val="21"/>
              </w:rPr>
            </w:pPr>
          </w:p>
        </w:tc>
        <w:tc>
          <w:tcPr>
            <w:tcW w:w="854" w:type="dxa"/>
            <w:vAlign w:val="center"/>
          </w:tcPr>
          <w:p w14:paraId="16087477">
            <w:pPr>
              <w:jc w:val="center"/>
              <w:rPr>
                <w:rFonts w:ascii="宋体" w:hAnsi="宋体"/>
                <w:szCs w:val="21"/>
              </w:rPr>
            </w:pPr>
            <w:r>
              <w:rPr>
                <w:rFonts w:ascii="宋体" w:hAnsi="宋体"/>
                <w:szCs w:val="21"/>
              </w:rPr>
              <w:t>知识</w:t>
            </w:r>
          </w:p>
        </w:tc>
        <w:tc>
          <w:tcPr>
            <w:tcW w:w="3629" w:type="dxa"/>
            <w:vAlign w:val="center"/>
          </w:tcPr>
          <w:p w14:paraId="324A8EF0">
            <w:pPr>
              <w:jc w:val="left"/>
              <w:rPr>
                <w:rFonts w:ascii="宋体" w:hAnsi="宋体"/>
                <w:szCs w:val="21"/>
              </w:rPr>
            </w:pPr>
            <w:r>
              <w:rPr>
                <w:rFonts w:ascii="宋体" w:hAnsi="宋体"/>
                <w:szCs w:val="21"/>
              </w:rPr>
              <w:t>能够拍摄高质量</w:t>
            </w:r>
            <w:r>
              <w:rPr>
                <w:rFonts w:hint="eastAsia" w:ascii="宋体" w:hAnsi="宋体"/>
                <w:szCs w:val="21"/>
              </w:rPr>
              <w:t>，</w:t>
            </w:r>
            <w:r>
              <w:rPr>
                <w:rFonts w:ascii="宋体" w:hAnsi="宋体"/>
                <w:szCs w:val="21"/>
              </w:rPr>
              <w:t>具有</w:t>
            </w:r>
            <w:r>
              <w:rPr>
                <w:rFonts w:hint="eastAsia" w:ascii="宋体" w:hAnsi="宋体"/>
                <w:szCs w:val="21"/>
              </w:rPr>
              <w:t>高水平</w:t>
            </w:r>
            <w:r>
              <w:rPr>
                <w:rFonts w:ascii="宋体" w:hAnsi="宋体"/>
                <w:szCs w:val="21"/>
              </w:rPr>
              <w:t>审美要求的图片与视频</w:t>
            </w:r>
          </w:p>
        </w:tc>
      </w:tr>
      <w:tr w14:paraId="0F1564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67D4BE58">
            <w:pPr>
              <w:jc w:val="center"/>
              <w:rPr>
                <w:rFonts w:ascii="宋体" w:hAnsi="宋体"/>
                <w:szCs w:val="21"/>
              </w:rPr>
            </w:pPr>
          </w:p>
        </w:tc>
        <w:tc>
          <w:tcPr>
            <w:tcW w:w="1308" w:type="dxa"/>
            <w:vMerge w:val="continue"/>
            <w:vAlign w:val="center"/>
          </w:tcPr>
          <w:p w14:paraId="17C0458A">
            <w:pPr>
              <w:jc w:val="center"/>
              <w:rPr>
                <w:rFonts w:ascii="宋体" w:hAnsi="宋体"/>
                <w:szCs w:val="21"/>
              </w:rPr>
            </w:pPr>
          </w:p>
        </w:tc>
        <w:tc>
          <w:tcPr>
            <w:tcW w:w="1715" w:type="dxa"/>
            <w:vMerge w:val="continue"/>
            <w:vAlign w:val="center"/>
          </w:tcPr>
          <w:p w14:paraId="3CE89CF9">
            <w:pPr>
              <w:jc w:val="left"/>
              <w:rPr>
                <w:rFonts w:ascii="宋体" w:hAnsi="宋体"/>
                <w:szCs w:val="21"/>
              </w:rPr>
            </w:pPr>
          </w:p>
        </w:tc>
        <w:tc>
          <w:tcPr>
            <w:tcW w:w="854" w:type="dxa"/>
            <w:vAlign w:val="center"/>
          </w:tcPr>
          <w:p w14:paraId="0DBD0FDF">
            <w:pPr>
              <w:jc w:val="center"/>
              <w:rPr>
                <w:rFonts w:ascii="宋体" w:hAnsi="宋体"/>
                <w:szCs w:val="21"/>
              </w:rPr>
            </w:pPr>
            <w:r>
              <w:rPr>
                <w:rFonts w:ascii="宋体" w:hAnsi="宋体"/>
                <w:szCs w:val="21"/>
              </w:rPr>
              <w:t>能力</w:t>
            </w:r>
          </w:p>
        </w:tc>
        <w:tc>
          <w:tcPr>
            <w:tcW w:w="3629" w:type="dxa"/>
            <w:vAlign w:val="center"/>
          </w:tcPr>
          <w:p w14:paraId="4A02667F">
            <w:pPr>
              <w:jc w:val="left"/>
              <w:rPr>
                <w:rFonts w:ascii="宋体" w:hAnsi="宋体"/>
                <w:szCs w:val="21"/>
              </w:rPr>
            </w:pPr>
            <w:r>
              <w:rPr>
                <w:rFonts w:hint="eastAsia" w:ascii="宋体" w:hAnsi="宋体"/>
                <w:szCs w:val="21"/>
                <w:lang w:val="en-US" w:eastAsia="zh-CN"/>
              </w:rPr>
              <w:t>1.</w:t>
            </w:r>
            <w:r>
              <w:rPr>
                <w:rFonts w:hint="eastAsia" w:ascii="宋体" w:hAnsi="宋体"/>
                <w:szCs w:val="21"/>
              </w:rPr>
              <w:t>能</w:t>
            </w:r>
            <w:r>
              <w:rPr>
                <w:rFonts w:ascii="宋体" w:hAnsi="宋体"/>
                <w:szCs w:val="21"/>
              </w:rPr>
              <w:t>发现生活中有意义的题材，并用</w:t>
            </w:r>
            <w:r>
              <w:rPr>
                <w:rFonts w:hint="eastAsia" w:ascii="宋体" w:hAnsi="宋体"/>
                <w:szCs w:val="21"/>
              </w:rPr>
              <w:t>不同种类的设备进行</w:t>
            </w:r>
            <w:r>
              <w:rPr>
                <w:rFonts w:ascii="宋体" w:hAnsi="宋体"/>
                <w:szCs w:val="21"/>
              </w:rPr>
              <w:t>记录或表达；</w:t>
            </w:r>
          </w:p>
          <w:p w14:paraId="01F2D6DF">
            <w:pPr>
              <w:jc w:val="left"/>
              <w:rPr>
                <w:rFonts w:ascii="宋体" w:hAnsi="宋体"/>
                <w:szCs w:val="21"/>
              </w:rPr>
            </w:pPr>
            <w:r>
              <w:rPr>
                <w:rFonts w:hint="eastAsia" w:ascii="宋体" w:hAnsi="宋体"/>
                <w:szCs w:val="21"/>
                <w:lang w:val="en-US" w:eastAsia="zh-CN"/>
              </w:rPr>
              <w:t>2.</w:t>
            </w:r>
            <w:r>
              <w:rPr>
                <w:rFonts w:hint="eastAsia" w:ascii="宋体" w:hAnsi="宋体"/>
                <w:szCs w:val="21"/>
              </w:rPr>
              <w:t>能进行新闻素材、访谈素材等的采集工作</w:t>
            </w:r>
            <w:r>
              <w:rPr>
                <w:rFonts w:ascii="宋体" w:hAnsi="宋体"/>
                <w:szCs w:val="21"/>
              </w:rPr>
              <w:t>，表达自己的情感和思想</w:t>
            </w:r>
            <w:r>
              <w:rPr>
                <w:rFonts w:hint="eastAsia" w:ascii="宋体" w:hAnsi="宋体"/>
                <w:szCs w:val="21"/>
              </w:rPr>
              <w:t>；</w:t>
            </w:r>
          </w:p>
          <w:p w14:paraId="0032AFC3">
            <w:pPr>
              <w:jc w:val="left"/>
              <w:rPr>
                <w:rFonts w:ascii="宋体" w:hAnsi="宋体"/>
                <w:szCs w:val="21"/>
              </w:rPr>
            </w:pPr>
            <w:r>
              <w:rPr>
                <w:rFonts w:hint="eastAsia" w:ascii="宋体" w:hAnsi="宋体"/>
                <w:szCs w:val="21"/>
              </w:rPr>
              <w:t>能正确处理工作中出现的问题</w:t>
            </w:r>
          </w:p>
        </w:tc>
      </w:tr>
      <w:tr w14:paraId="57E6C2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7B206E0A">
            <w:pPr>
              <w:jc w:val="center"/>
              <w:rPr>
                <w:rFonts w:ascii="宋体" w:hAnsi="宋体"/>
                <w:szCs w:val="21"/>
              </w:rPr>
            </w:pPr>
          </w:p>
        </w:tc>
        <w:tc>
          <w:tcPr>
            <w:tcW w:w="1308" w:type="dxa"/>
            <w:vMerge w:val="restart"/>
            <w:vAlign w:val="center"/>
          </w:tcPr>
          <w:p w14:paraId="0AD0E103">
            <w:pPr>
              <w:jc w:val="center"/>
              <w:rPr>
                <w:rFonts w:ascii="宋体" w:hAnsi="宋体"/>
                <w:szCs w:val="21"/>
              </w:rPr>
            </w:pPr>
            <w:r>
              <w:rPr>
                <w:rFonts w:ascii="宋体" w:hAnsi="宋体"/>
                <w:szCs w:val="21"/>
              </w:rPr>
              <w:t>舆情分析师</w:t>
            </w:r>
          </w:p>
        </w:tc>
        <w:tc>
          <w:tcPr>
            <w:tcW w:w="1715" w:type="dxa"/>
            <w:vMerge w:val="restart"/>
            <w:vAlign w:val="center"/>
          </w:tcPr>
          <w:p w14:paraId="43B21388">
            <w:pPr>
              <w:jc w:val="left"/>
              <w:rPr>
                <w:rFonts w:ascii="宋体" w:hAnsi="宋体"/>
                <w:szCs w:val="21"/>
              </w:rPr>
            </w:pPr>
            <w:r>
              <w:rPr>
                <w:rFonts w:ascii="宋体" w:hAnsi="宋体"/>
                <w:szCs w:val="21"/>
              </w:rPr>
              <w:t>能够从海量数据中挖掘有价值信息</w:t>
            </w:r>
            <w:r>
              <w:rPr>
                <w:rFonts w:hint="eastAsia" w:ascii="宋体" w:hAnsi="宋体"/>
                <w:szCs w:val="21"/>
              </w:rPr>
              <w:t>。</w:t>
            </w:r>
            <w:r>
              <w:rPr>
                <w:rFonts w:ascii="宋体" w:hAnsi="宋体"/>
                <w:szCs w:val="21"/>
              </w:rPr>
              <w:t>并提供舆情分析与建议</w:t>
            </w:r>
            <w:r>
              <w:rPr>
                <w:rFonts w:hint="eastAsia" w:ascii="宋体" w:hAnsi="宋体"/>
                <w:szCs w:val="21"/>
              </w:rPr>
              <w:t>，</w:t>
            </w:r>
            <w:r>
              <w:rPr>
                <w:rFonts w:ascii="宋体" w:hAnsi="宋体"/>
                <w:szCs w:val="21"/>
              </w:rPr>
              <w:t>制定正确方案</w:t>
            </w:r>
          </w:p>
        </w:tc>
        <w:tc>
          <w:tcPr>
            <w:tcW w:w="854" w:type="dxa"/>
            <w:vAlign w:val="center"/>
          </w:tcPr>
          <w:p w14:paraId="54132078">
            <w:pPr>
              <w:jc w:val="center"/>
              <w:rPr>
                <w:rFonts w:ascii="宋体" w:hAnsi="宋体"/>
                <w:szCs w:val="21"/>
              </w:rPr>
            </w:pPr>
            <w:r>
              <w:rPr>
                <w:rFonts w:ascii="宋体" w:hAnsi="宋体"/>
                <w:szCs w:val="21"/>
              </w:rPr>
              <w:t>知识</w:t>
            </w:r>
          </w:p>
        </w:tc>
        <w:tc>
          <w:tcPr>
            <w:tcW w:w="3629" w:type="dxa"/>
            <w:vAlign w:val="center"/>
          </w:tcPr>
          <w:p w14:paraId="6B159716">
            <w:pPr>
              <w:jc w:val="left"/>
              <w:rPr>
                <w:rFonts w:ascii="宋体" w:hAnsi="宋体"/>
                <w:szCs w:val="21"/>
              </w:rPr>
            </w:pPr>
            <w:r>
              <w:rPr>
                <w:rFonts w:ascii="宋体" w:hAnsi="宋体"/>
                <w:szCs w:val="21"/>
              </w:rPr>
              <w:t>舆情监测</w:t>
            </w:r>
            <w:r>
              <w:rPr>
                <w:rFonts w:hint="eastAsia" w:ascii="宋体" w:hAnsi="宋体"/>
                <w:szCs w:val="21"/>
              </w:rPr>
              <w:t>、危机舆情</w:t>
            </w:r>
          </w:p>
        </w:tc>
      </w:tr>
      <w:tr w14:paraId="7854EE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5739F82C">
            <w:pPr>
              <w:jc w:val="center"/>
              <w:rPr>
                <w:rFonts w:ascii="宋体" w:hAnsi="宋体"/>
                <w:szCs w:val="21"/>
              </w:rPr>
            </w:pPr>
          </w:p>
        </w:tc>
        <w:tc>
          <w:tcPr>
            <w:tcW w:w="1308" w:type="dxa"/>
            <w:vMerge w:val="continue"/>
            <w:vAlign w:val="center"/>
          </w:tcPr>
          <w:p w14:paraId="7C01D251">
            <w:pPr>
              <w:jc w:val="center"/>
              <w:rPr>
                <w:rFonts w:ascii="宋体" w:hAnsi="宋体"/>
                <w:szCs w:val="21"/>
              </w:rPr>
            </w:pPr>
          </w:p>
        </w:tc>
        <w:tc>
          <w:tcPr>
            <w:tcW w:w="1715" w:type="dxa"/>
            <w:vMerge w:val="continue"/>
            <w:vAlign w:val="center"/>
          </w:tcPr>
          <w:p w14:paraId="3D495368">
            <w:pPr>
              <w:jc w:val="center"/>
              <w:rPr>
                <w:rFonts w:ascii="宋体" w:hAnsi="宋体"/>
                <w:szCs w:val="21"/>
              </w:rPr>
            </w:pPr>
          </w:p>
        </w:tc>
        <w:tc>
          <w:tcPr>
            <w:tcW w:w="854" w:type="dxa"/>
            <w:vAlign w:val="center"/>
          </w:tcPr>
          <w:p w14:paraId="4E48DE7E">
            <w:pPr>
              <w:jc w:val="center"/>
              <w:rPr>
                <w:rFonts w:ascii="宋体" w:hAnsi="宋体"/>
                <w:szCs w:val="21"/>
              </w:rPr>
            </w:pPr>
            <w:r>
              <w:rPr>
                <w:rFonts w:ascii="宋体" w:hAnsi="宋体"/>
                <w:szCs w:val="21"/>
              </w:rPr>
              <w:t>能力</w:t>
            </w:r>
          </w:p>
        </w:tc>
        <w:tc>
          <w:tcPr>
            <w:tcW w:w="3629" w:type="dxa"/>
            <w:vAlign w:val="center"/>
          </w:tcPr>
          <w:p w14:paraId="19526A8B">
            <w:pPr>
              <w:jc w:val="left"/>
              <w:rPr>
                <w:rFonts w:ascii="宋体" w:hAnsi="宋体"/>
                <w:szCs w:val="21"/>
              </w:rPr>
            </w:pPr>
            <w:r>
              <w:rPr>
                <w:rFonts w:ascii="宋体" w:hAnsi="宋体"/>
                <w:szCs w:val="21"/>
              </w:rPr>
              <w:t>舆情数据分析</w:t>
            </w:r>
            <w:r>
              <w:rPr>
                <w:rFonts w:hint="eastAsia" w:ascii="宋体" w:hAnsi="宋体"/>
                <w:szCs w:val="21"/>
              </w:rPr>
              <w:t>、</w:t>
            </w:r>
            <w:r>
              <w:rPr>
                <w:rFonts w:ascii="宋体" w:hAnsi="宋体"/>
                <w:szCs w:val="21"/>
              </w:rPr>
              <w:t>趋势预测</w:t>
            </w:r>
            <w:r>
              <w:rPr>
                <w:rFonts w:hint="eastAsia" w:ascii="宋体" w:hAnsi="宋体"/>
                <w:szCs w:val="21"/>
              </w:rPr>
              <w:t>、</w:t>
            </w:r>
            <w:r>
              <w:rPr>
                <w:rFonts w:ascii="宋体" w:hAnsi="宋体"/>
                <w:szCs w:val="21"/>
              </w:rPr>
              <w:t>舆情报告撰写</w:t>
            </w:r>
          </w:p>
        </w:tc>
      </w:tr>
      <w:tr w14:paraId="5868F2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318" w:type="dxa"/>
            <w:vMerge w:val="continue"/>
            <w:vAlign w:val="center"/>
          </w:tcPr>
          <w:p w14:paraId="45A4CDBB">
            <w:pPr>
              <w:jc w:val="center"/>
              <w:rPr>
                <w:rFonts w:ascii="宋体" w:hAnsi="宋体"/>
                <w:szCs w:val="21"/>
              </w:rPr>
            </w:pPr>
          </w:p>
        </w:tc>
        <w:tc>
          <w:tcPr>
            <w:tcW w:w="1308" w:type="dxa"/>
            <w:vMerge w:val="continue"/>
            <w:vAlign w:val="center"/>
          </w:tcPr>
          <w:p w14:paraId="51750023">
            <w:pPr>
              <w:jc w:val="center"/>
              <w:rPr>
                <w:rFonts w:ascii="宋体" w:hAnsi="宋体"/>
                <w:szCs w:val="21"/>
              </w:rPr>
            </w:pPr>
          </w:p>
        </w:tc>
        <w:tc>
          <w:tcPr>
            <w:tcW w:w="1715" w:type="dxa"/>
            <w:vMerge w:val="continue"/>
            <w:vAlign w:val="center"/>
          </w:tcPr>
          <w:p w14:paraId="351CC093">
            <w:pPr>
              <w:jc w:val="center"/>
              <w:rPr>
                <w:rFonts w:ascii="宋体" w:hAnsi="宋体"/>
                <w:szCs w:val="21"/>
              </w:rPr>
            </w:pPr>
          </w:p>
        </w:tc>
        <w:tc>
          <w:tcPr>
            <w:tcW w:w="854" w:type="dxa"/>
            <w:vAlign w:val="center"/>
          </w:tcPr>
          <w:p w14:paraId="26BBBC2E">
            <w:pPr>
              <w:jc w:val="center"/>
              <w:rPr>
                <w:rFonts w:ascii="宋体" w:hAnsi="宋体"/>
                <w:szCs w:val="21"/>
              </w:rPr>
            </w:pPr>
            <w:r>
              <w:rPr>
                <w:rFonts w:ascii="宋体" w:hAnsi="宋体"/>
                <w:szCs w:val="21"/>
              </w:rPr>
              <w:t>素质</w:t>
            </w:r>
          </w:p>
        </w:tc>
        <w:tc>
          <w:tcPr>
            <w:tcW w:w="3629" w:type="dxa"/>
            <w:vAlign w:val="center"/>
          </w:tcPr>
          <w:p w14:paraId="2EC7C418">
            <w:pPr>
              <w:jc w:val="left"/>
              <w:rPr>
                <w:rFonts w:ascii="宋体" w:hAnsi="宋体"/>
                <w:szCs w:val="21"/>
              </w:rPr>
            </w:pPr>
            <w:r>
              <w:rPr>
                <w:rFonts w:ascii="宋体" w:hAnsi="宋体"/>
                <w:szCs w:val="21"/>
              </w:rPr>
              <w:t>相关部门协调</w:t>
            </w:r>
            <w:r>
              <w:rPr>
                <w:rFonts w:hint="eastAsia" w:ascii="宋体" w:hAnsi="宋体"/>
                <w:szCs w:val="21"/>
              </w:rPr>
              <w:t>、</w:t>
            </w:r>
            <w:r>
              <w:rPr>
                <w:rFonts w:ascii="宋体" w:hAnsi="宋体"/>
                <w:szCs w:val="21"/>
              </w:rPr>
              <w:t>应急能力</w:t>
            </w:r>
            <w:r>
              <w:rPr>
                <w:rFonts w:hint="eastAsia" w:ascii="宋体" w:hAnsi="宋体"/>
                <w:szCs w:val="21"/>
              </w:rPr>
              <w:t>、</w:t>
            </w:r>
            <w:r>
              <w:rPr>
                <w:rFonts w:ascii="宋体" w:hAnsi="宋体"/>
                <w:szCs w:val="21"/>
              </w:rPr>
              <w:t>持续学习</w:t>
            </w:r>
          </w:p>
        </w:tc>
      </w:tr>
    </w:tbl>
    <w:p w14:paraId="180B00E1">
      <w:pPr>
        <w:spacing w:before="120" w:line="360" w:lineRule="exact"/>
        <w:ind w:firstLine="360" w:firstLineChars="150"/>
        <w:rPr>
          <w:szCs w:val="21"/>
        </w:rPr>
      </w:pPr>
      <w:r>
        <w:rPr>
          <w:rFonts w:hint="eastAsia" w:eastAsia="黑体"/>
          <w:sz w:val="24"/>
        </w:rPr>
        <w:t>七</w:t>
      </w:r>
      <w:r>
        <w:rPr>
          <w:rFonts w:eastAsia="黑体"/>
          <w:sz w:val="24"/>
        </w:rPr>
        <w:t>、毕业要求</w:t>
      </w:r>
    </w:p>
    <w:p w14:paraId="1C367DB5">
      <w:pPr>
        <w:keepNext w:val="0"/>
        <w:keepLines w:val="0"/>
        <w:pageBreakBefore w:val="0"/>
        <w:widowControl w:val="0"/>
        <w:kinsoku/>
        <w:wordWrap/>
        <w:overflowPunct/>
        <w:topLinePunct w:val="0"/>
        <w:autoSpaceDE/>
        <w:autoSpaceDN/>
        <w:bidi w:val="0"/>
        <w:adjustRightInd/>
        <w:snapToGrid/>
        <w:spacing w:line="360" w:lineRule="exact"/>
        <w:ind w:left="420" w:firstLine="404" w:firstLineChars="200"/>
        <w:textAlignment w:val="auto"/>
        <w:rPr>
          <w:rFonts w:ascii="宋体" w:hAnsi="宋体"/>
        </w:rPr>
      </w:pPr>
      <w:r>
        <w:rPr>
          <w:rFonts w:hint="eastAsia" w:ascii="宋体" w:hAnsi="宋体"/>
          <w:spacing w:val="-4"/>
          <w:szCs w:val="21"/>
        </w:rPr>
        <w:t>毕业要求1</w:t>
      </w:r>
      <w:r>
        <w:rPr>
          <w:rFonts w:ascii="宋体" w:hAnsi="宋体"/>
          <w:spacing w:val="-4"/>
          <w:szCs w:val="21"/>
        </w:rPr>
        <w:t xml:space="preserve">. </w:t>
      </w:r>
      <w:r>
        <w:rPr>
          <w:rFonts w:ascii="宋体" w:hAnsi="宋体"/>
        </w:rPr>
        <w:t>具备扎实的网络与新媒体技术知识</w:t>
      </w:r>
      <w:r>
        <w:rPr>
          <w:rFonts w:hint="eastAsia" w:ascii="宋体" w:hAnsi="宋体"/>
        </w:rPr>
        <w:t>，能够将新闻学、影视学、广告学、</w:t>
      </w:r>
      <w:r>
        <w:rPr>
          <w:rFonts w:ascii="宋体" w:hAnsi="宋体"/>
        </w:rPr>
        <w:t>网络</w:t>
      </w:r>
      <w:r>
        <w:rPr>
          <w:rFonts w:hint="eastAsia" w:ascii="宋体" w:hAnsi="宋体"/>
        </w:rPr>
        <w:t>大数据分析</w:t>
      </w:r>
      <w:r>
        <w:rPr>
          <w:rFonts w:ascii="宋体" w:hAnsi="宋体"/>
        </w:rPr>
        <w:t>、数字媒体制作与编辑、网络安全等方面的技能</w:t>
      </w:r>
      <w:r>
        <w:rPr>
          <w:rFonts w:hint="eastAsia" w:ascii="宋体" w:hAnsi="宋体"/>
        </w:rPr>
        <w:t>融会贯通，具备相关领域的理论基础和实践技能。</w:t>
      </w:r>
    </w:p>
    <w:p w14:paraId="5D8FB67E">
      <w:pPr>
        <w:keepNext w:val="0"/>
        <w:keepLines w:val="0"/>
        <w:pageBreakBefore w:val="0"/>
        <w:widowControl w:val="0"/>
        <w:kinsoku/>
        <w:wordWrap/>
        <w:overflowPunct/>
        <w:topLinePunct w:val="0"/>
        <w:autoSpaceDE/>
        <w:autoSpaceDN/>
        <w:bidi w:val="0"/>
        <w:adjustRightInd/>
        <w:snapToGrid/>
        <w:spacing w:line="360" w:lineRule="exact"/>
        <w:ind w:left="420" w:firstLine="404" w:firstLineChars="200"/>
        <w:textAlignment w:val="auto"/>
        <w:rPr>
          <w:rFonts w:ascii="宋体" w:hAnsi="宋体"/>
        </w:rPr>
      </w:pPr>
      <w:r>
        <w:rPr>
          <w:rFonts w:ascii="宋体" w:hAnsi="宋体"/>
          <w:spacing w:val="-4"/>
          <w:szCs w:val="21"/>
        </w:rPr>
        <w:t xml:space="preserve">毕业要求2. </w:t>
      </w:r>
      <w:r>
        <w:rPr>
          <w:rFonts w:hint="eastAsia" w:ascii="宋体" w:hAnsi="宋体"/>
        </w:rPr>
        <w:t>掌握计算机网络与</w:t>
      </w:r>
      <w:r>
        <w:rPr>
          <w:rFonts w:ascii="宋体" w:hAnsi="宋体"/>
        </w:rPr>
        <w:t>数字媒体技术技能</w:t>
      </w:r>
      <w:r>
        <w:rPr>
          <w:rFonts w:hint="eastAsia" w:ascii="宋体" w:hAnsi="宋体"/>
        </w:rPr>
        <w:t>，</w:t>
      </w:r>
      <w:r>
        <w:rPr>
          <w:rFonts w:ascii="宋体" w:hAnsi="宋体"/>
        </w:rPr>
        <w:t>熟练使用数字化工具与软件</w:t>
      </w:r>
      <w:r>
        <w:rPr>
          <w:rFonts w:hint="eastAsia" w:ascii="宋体" w:hAnsi="宋体"/>
        </w:rPr>
        <w:t>，制作艺术与技术相融合的数字作品。能够制作出弘扬中华传统优秀文化的数字化传播作品，能够在数字非遗的传承、保护及创新方面进行艺术与技术的融合。</w:t>
      </w:r>
    </w:p>
    <w:p w14:paraId="7BACE266">
      <w:pPr>
        <w:keepNext w:val="0"/>
        <w:keepLines w:val="0"/>
        <w:pageBreakBefore w:val="0"/>
        <w:widowControl w:val="0"/>
        <w:kinsoku/>
        <w:wordWrap/>
        <w:overflowPunct/>
        <w:topLinePunct w:val="0"/>
        <w:autoSpaceDE/>
        <w:autoSpaceDN/>
        <w:bidi w:val="0"/>
        <w:adjustRightInd/>
        <w:snapToGrid/>
        <w:spacing w:line="360" w:lineRule="exact"/>
        <w:ind w:left="420" w:firstLine="420" w:firstLineChars="200"/>
        <w:textAlignment w:val="auto"/>
        <w:rPr>
          <w:rFonts w:ascii="宋体" w:hAnsi="宋体"/>
        </w:rPr>
      </w:pPr>
      <w:r>
        <w:rPr>
          <w:rFonts w:hint="eastAsia" w:ascii="宋体" w:hAnsi="宋体"/>
        </w:rPr>
        <w:t>毕业要求3</w:t>
      </w:r>
      <w:r>
        <w:rPr>
          <w:rFonts w:ascii="宋体" w:hAnsi="宋体"/>
        </w:rPr>
        <w:t xml:space="preserve">. </w:t>
      </w:r>
      <w:r>
        <w:rPr>
          <w:rFonts w:hint="eastAsia" w:ascii="宋体" w:hAnsi="宋体"/>
          <w:spacing w:val="-4"/>
          <w:szCs w:val="21"/>
        </w:rPr>
        <w:t>通过课程项目化培养，能</w:t>
      </w:r>
      <w:r>
        <w:rPr>
          <w:rFonts w:ascii="宋体" w:hAnsi="宋体"/>
        </w:rPr>
        <w:t>熟练运用现代网络与新媒体技术工具，包括</w:t>
      </w:r>
      <w:r>
        <w:rPr>
          <w:rFonts w:hint="eastAsia" w:ascii="宋体" w:hAnsi="宋体"/>
        </w:rPr>
        <w:t>互联网、物联网</w:t>
      </w:r>
      <w:r>
        <w:rPr>
          <w:rFonts w:ascii="宋体" w:hAnsi="宋体"/>
        </w:rPr>
        <w:t>系统、</w:t>
      </w:r>
      <w:r>
        <w:rPr>
          <w:rFonts w:hint="eastAsia" w:ascii="宋体" w:hAnsi="宋体"/>
        </w:rPr>
        <w:t>大</w:t>
      </w:r>
      <w:r>
        <w:rPr>
          <w:rFonts w:ascii="宋体" w:hAnsi="宋体"/>
        </w:rPr>
        <w:t>数据分析工具、</w:t>
      </w:r>
      <w:r>
        <w:rPr>
          <w:rFonts w:hint="eastAsia" w:ascii="宋体" w:hAnsi="宋体"/>
        </w:rPr>
        <w:t>人工智能、</w:t>
      </w:r>
      <w:r>
        <w:rPr>
          <w:rFonts w:ascii="宋体" w:hAnsi="宋体"/>
        </w:rPr>
        <w:t>多媒体编辑等软件和</w:t>
      </w:r>
      <w:r>
        <w:rPr>
          <w:rFonts w:hint="eastAsia" w:ascii="宋体" w:hAnsi="宋体"/>
        </w:rPr>
        <w:t>平台，具备良好的项目管理能力，完成项目工作。</w:t>
      </w:r>
    </w:p>
    <w:p w14:paraId="234A6154">
      <w:pPr>
        <w:keepNext w:val="0"/>
        <w:keepLines w:val="0"/>
        <w:pageBreakBefore w:val="0"/>
        <w:widowControl w:val="0"/>
        <w:kinsoku/>
        <w:wordWrap/>
        <w:overflowPunct/>
        <w:topLinePunct w:val="0"/>
        <w:autoSpaceDE/>
        <w:autoSpaceDN/>
        <w:bidi w:val="0"/>
        <w:adjustRightInd/>
        <w:snapToGrid/>
        <w:spacing w:line="360" w:lineRule="exact"/>
        <w:ind w:left="420" w:firstLine="404" w:firstLineChars="200"/>
        <w:textAlignment w:val="auto"/>
        <w:rPr>
          <w:rFonts w:ascii="宋体" w:hAnsi="宋体"/>
        </w:rPr>
      </w:pPr>
      <w:r>
        <w:rPr>
          <w:rFonts w:hint="eastAsia" w:ascii="宋体" w:hAnsi="宋体"/>
          <w:spacing w:val="-4"/>
          <w:szCs w:val="21"/>
        </w:rPr>
        <w:t>毕业要求4</w:t>
      </w:r>
      <w:r>
        <w:rPr>
          <w:rFonts w:ascii="宋体" w:hAnsi="宋体"/>
          <w:spacing w:val="-4"/>
          <w:szCs w:val="21"/>
        </w:rPr>
        <w:t xml:space="preserve">. </w:t>
      </w:r>
      <w:r>
        <w:rPr>
          <w:rFonts w:hint="eastAsia" w:ascii="宋体" w:hAnsi="宋体"/>
        </w:rPr>
        <w:t>能</w:t>
      </w:r>
      <w:r>
        <w:rPr>
          <w:rFonts w:ascii="宋体" w:hAnsi="宋体"/>
        </w:rPr>
        <w:t>遵守网络与新媒体行业的职业规范和道德准则，</w:t>
      </w:r>
      <w:r>
        <w:rPr>
          <w:rFonts w:hint="eastAsia" w:ascii="宋体" w:hAnsi="宋体"/>
        </w:rPr>
        <w:t>遵守国家法律法规、党政宣传纪律，履行媒体责任；能做到</w:t>
      </w:r>
      <w:r>
        <w:rPr>
          <w:rFonts w:ascii="宋体" w:hAnsi="宋体"/>
        </w:rPr>
        <w:t>有效地规划、组织和管理网络与新媒体项目</w:t>
      </w:r>
      <w:r>
        <w:rPr>
          <w:rFonts w:hint="eastAsia" w:ascii="宋体" w:hAnsi="宋体"/>
        </w:rPr>
        <w:t>。具备网络安全和隐私保护意识，能够保障信息安全和用户隐私，</w:t>
      </w:r>
      <w:r>
        <w:rPr>
          <w:rFonts w:ascii="宋体" w:hAnsi="宋体"/>
        </w:rPr>
        <w:t>维护行业声誉并提高行业整体水平</w:t>
      </w:r>
      <w:r>
        <w:rPr>
          <w:rFonts w:hint="eastAsia" w:ascii="宋体" w:hAnsi="宋体"/>
        </w:rPr>
        <w:t>。</w:t>
      </w:r>
    </w:p>
    <w:p w14:paraId="33419C1A">
      <w:pPr>
        <w:keepNext w:val="0"/>
        <w:keepLines w:val="0"/>
        <w:pageBreakBefore w:val="0"/>
        <w:widowControl w:val="0"/>
        <w:kinsoku/>
        <w:wordWrap/>
        <w:overflowPunct/>
        <w:topLinePunct w:val="0"/>
        <w:autoSpaceDE/>
        <w:autoSpaceDN/>
        <w:bidi w:val="0"/>
        <w:adjustRightInd/>
        <w:snapToGrid/>
        <w:spacing w:line="360" w:lineRule="exact"/>
        <w:ind w:left="420" w:firstLine="404" w:firstLineChars="200"/>
        <w:textAlignment w:val="auto"/>
        <w:rPr>
          <w:rFonts w:ascii="宋体" w:hAnsi="宋体"/>
        </w:rPr>
      </w:pPr>
      <w:r>
        <w:rPr>
          <w:rFonts w:hint="eastAsia" w:ascii="宋体" w:hAnsi="宋体"/>
          <w:spacing w:val="-4"/>
          <w:szCs w:val="21"/>
        </w:rPr>
        <w:t>毕业要求5</w:t>
      </w:r>
      <w:r>
        <w:rPr>
          <w:rFonts w:ascii="宋体" w:hAnsi="宋体"/>
          <w:spacing w:val="-4"/>
          <w:szCs w:val="21"/>
        </w:rPr>
        <w:t xml:space="preserve">. </w:t>
      </w:r>
      <w:r>
        <w:rPr>
          <w:rFonts w:hint="eastAsia" w:ascii="宋体" w:hAnsi="宋体"/>
        </w:rPr>
        <w:t>具有一定的创新意识、开拓精神，能够在日常学习、工作中运用创意思维解决问题、攻克技术难点，提升技术技能。</w:t>
      </w:r>
    </w:p>
    <w:p w14:paraId="7D96FA8F">
      <w:pPr>
        <w:keepNext w:val="0"/>
        <w:keepLines w:val="0"/>
        <w:pageBreakBefore w:val="0"/>
        <w:widowControl w:val="0"/>
        <w:kinsoku/>
        <w:wordWrap/>
        <w:overflowPunct/>
        <w:topLinePunct w:val="0"/>
        <w:autoSpaceDE/>
        <w:autoSpaceDN/>
        <w:bidi w:val="0"/>
        <w:adjustRightInd/>
        <w:snapToGrid/>
        <w:spacing w:line="360" w:lineRule="exact"/>
        <w:ind w:left="420" w:firstLine="404" w:firstLineChars="200"/>
        <w:textAlignment w:val="auto"/>
        <w:rPr>
          <w:rFonts w:ascii="宋体" w:hAnsi="宋体"/>
        </w:rPr>
      </w:pPr>
      <w:r>
        <w:rPr>
          <w:rFonts w:hint="eastAsia" w:ascii="宋体" w:hAnsi="宋体"/>
          <w:spacing w:val="-4"/>
          <w:szCs w:val="21"/>
        </w:rPr>
        <w:t>毕业要求6</w:t>
      </w:r>
      <w:r>
        <w:rPr>
          <w:rFonts w:ascii="宋体" w:hAnsi="宋体"/>
          <w:spacing w:val="-4"/>
          <w:szCs w:val="21"/>
        </w:rPr>
        <w:t xml:space="preserve">. </w:t>
      </w:r>
      <w:r>
        <w:rPr>
          <w:rFonts w:hint="eastAsia" w:ascii="宋体" w:hAnsi="宋体"/>
        </w:rPr>
        <w:t>具备传统文化底蕴，对文化习俗、传统技艺、制作工艺、节庆风俗等各类民族特色有系统认识；要有国际视野，能够在中国优秀传统文化背景下进行沟通交流，</w:t>
      </w:r>
      <w:r>
        <w:rPr>
          <w:rFonts w:ascii="宋体" w:hAnsi="宋体"/>
        </w:rPr>
        <w:t>具备良好的沟通能力</w:t>
      </w:r>
      <w:r>
        <w:rPr>
          <w:rFonts w:hint="eastAsia" w:ascii="宋体" w:hAnsi="宋体"/>
        </w:rPr>
        <w:t>和宣传能力</w:t>
      </w:r>
      <w:r>
        <w:rPr>
          <w:rFonts w:ascii="宋体" w:hAnsi="宋体"/>
        </w:rPr>
        <w:t>，能够清晰表达想法和观点，有效与他人交流合作</w:t>
      </w:r>
      <w:r>
        <w:rPr>
          <w:rFonts w:hint="eastAsia" w:ascii="宋体" w:hAnsi="宋体"/>
        </w:rPr>
        <w:t>。</w:t>
      </w:r>
    </w:p>
    <w:p w14:paraId="68939F27">
      <w:pPr>
        <w:keepNext w:val="0"/>
        <w:keepLines w:val="0"/>
        <w:pageBreakBefore w:val="0"/>
        <w:widowControl w:val="0"/>
        <w:kinsoku/>
        <w:wordWrap/>
        <w:overflowPunct/>
        <w:topLinePunct w:val="0"/>
        <w:autoSpaceDE/>
        <w:autoSpaceDN/>
        <w:bidi w:val="0"/>
        <w:adjustRightInd/>
        <w:snapToGrid/>
        <w:spacing w:line="360" w:lineRule="exact"/>
        <w:ind w:left="420" w:leftChars="200" w:firstLine="404" w:firstLineChars="200"/>
        <w:textAlignment w:val="auto"/>
        <w:rPr>
          <w:rFonts w:ascii="宋体" w:hAnsi="宋体"/>
        </w:rPr>
      </w:pPr>
      <w:r>
        <w:rPr>
          <w:rFonts w:ascii="宋体" w:hAnsi="宋体"/>
          <w:spacing w:val="-4"/>
          <w:szCs w:val="21"/>
        </w:rPr>
        <w:t xml:space="preserve">毕业要求7. </w:t>
      </w:r>
      <w:r>
        <w:rPr>
          <w:rFonts w:hint="eastAsia" w:ascii="宋体" w:hAnsi="宋体"/>
          <w:spacing w:val="-4"/>
          <w:szCs w:val="21"/>
        </w:rPr>
        <w:t>持续</w:t>
      </w:r>
      <w:r>
        <w:rPr>
          <w:rFonts w:ascii="宋体" w:hAnsi="宋体"/>
        </w:rPr>
        <w:t>关注网络与新媒体领域的可持续发展，</w:t>
      </w:r>
      <w:r>
        <w:rPr>
          <w:rFonts w:hint="eastAsia" w:ascii="宋体" w:hAnsi="宋体"/>
        </w:rPr>
        <w:t>并具备跨媒体传播策略的制定和执行能力，实现多渠道传播和传媒融合，</w:t>
      </w:r>
      <w:r>
        <w:rPr>
          <w:rFonts w:ascii="宋体" w:hAnsi="宋体"/>
        </w:rPr>
        <w:t>能够不断学习、更新网络与新媒体技术、保持行业敏锐度与竞争力</w:t>
      </w:r>
      <w:r>
        <w:rPr>
          <w:rFonts w:hint="eastAsia" w:ascii="宋体" w:hAnsi="宋体"/>
        </w:rPr>
        <w:t>，适应信息社会的不断发展和进步。</w:t>
      </w:r>
    </w:p>
    <w:p w14:paraId="4DE31119">
      <w:pPr>
        <w:keepNext w:val="0"/>
        <w:keepLines w:val="0"/>
        <w:pageBreakBefore w:val="0"/>
        <w:widowControl w:val="0"/>
        <w:kinsoku/>
        <w:wordWrap/>
        <w:overflowPunct/>
        <w:topLinePunct w:val="0"/>
        <w:autoSpaceDE/>
        <w:autoSpaceDN/>
        <w:bidi w:val="0"/>
        <w:adjustRightInd/>
        <w:snapToGrid/>
        <w:spacing w:line="360" w:lineRule="exact"/>
        <w:ind w:left="420" w:leftChars="200" w:firstLine="420" w:firstLineChars="200"/>
        <w:textAlignment w:val="auto"/>
        <w:rPr>
          <w:rFonts w:ascii="宋体" w:hAnsi="宋体"/>
        </w:rPr>
      </w:pPr>
      <w:r>
        <w:rPr>
          <w:rFonts w:ascii="宋体" w:hAnsi="宋体"/>
        </w:rPr>
        <w:t>毕业要求</w:t>
      </w:r>
      <w:r>
        <w:rPr>
          <w:rFonts w:hint="eastAsia" w:ascii="宋体" w:hAnsi="宋体"/>
        </w:rPr>
        <w:t>8</w:t>
      </w:r>
      <w:r>
        <w:rPr>
          <w:rFonts w:ascii="宋体" w:hAnsi="宋体"/>
        </w:rPr>
        <w:t xml:space="preserve">. </w:t>
      </w:r>
      <w:r>
        <w:rPr>
          <w:rFonts w:hint="eastAsia" w:ascii="宋体" w:hAnsi="宋体"/>
        </w:rPr>
        <w:t>具有较强的团队合作意识与组织管理能力，能与其他成员共享信息、协调合作，并能正确理解团队中个体、团队成员以及负责人的角色，承担其责任与义务。</w:t>
      </w:r>
    </w:p>
    <w:p w14:paraId="5E5A9E99">
      <w:pPr>
        <w:keepNext w:val="0"/>
        <w:keepLines w:val="0"/>
        <w:pageBreakBefore w:val="0"/>
        <w:widowControl w:val="0"/>
        <w:kinsoku/>
        <w:wordWrap/>
        <w:overflowPunct/>
        <w:topLinePunct w:val="0"/>
        <w:autoSpaceDE/>
        <w:autoSpaceDN/>
        <w:bidi w:val="0"/>
        <w:adjustRightInd/>
        <w:snapToGrid/>
        <w:spacing w:line="360" w:lineRule="exact"/>
        <w:ind w:left="420" w:leftChars="200" w:firstLine="420" w:firstLineChars="200"/>
        <w:textAlignment w:val="auto"/>
        <w:rPr>
          <w:rFonts w:ascii="宋体" w:hAnsi="宋体"/>
        </w:rPr>
      </w:pPr>
      <w:r>
        <w:rPr>
          <w:rFonts w:hint="eastAsia" w:ascii="宋体" w:hAnsi="宋体"/>
        </w:rPr>
        <w:t>毕业要求</w:t>
      </w:r>
      <w:r>
        <w:rPr>
          <w:rFonts w:ascii="宋体" w:hAnsi="宋体"/>
        </w:rPr>
        <w:t>9.</w:t>
      </w:r>
      <w:r>
        <w:rPr>
          <w:rFonts w:hint="eastAsia" w:ascii="宋体" w:hAnsi="宋体"/>
        </w:rPr>
        <w:t>掌握新媒体、直播、短视频等项目的成本、进度、范围、质量、风险等管理原理与经济决策方法，并能在项目环境中应用。</w:t>
      </w:r>
    </w:p>
    <w:p w14:paraId="1C7DE772">
      <w:pPr>
        <w:keepNext w:val="0"/>
        <w:keepLines w:val="0"/>
        <w:pageBreakBefore w:val="0"/>
        <w:widowControl w:val="0"/>
        <w:kinsoku/>
        <w:wordWrap/>
        <w:overflowPunct/>
        <w:topLinePunct w:val="0"/>
        <w:autoSpaceDE/>
        <w:autoSpaceDN/>
        <w:bidi w:val="0"/>
        <w:adjustRightInd/>
        <w:snapToGrid/>
        <w:spacing w:line="360" w:lineRule="exact"/>
        <w:ind w:left="420" w:leftChars="200" w:firstLine="420" w:firstLineChars="200"/>
        <w:textAlignment w:val="auto"/>
        <w:rPr>
          <w:rFonts w:ascii="宋体" w:hAnsi="宋体"/>
        </w:rPr>
      </w:pPr>
      <w:r>
        <w:rPr>
          <w:rFonts w:hint="eastAsia" w:ascii="宋体" w:hAnsi="宋体"/>
        </w:rPr>
        <w:t>毕业要求</w:t>
      </w:r>
      <w:r>
        <w:rPr>
          <w:rFonts w:ascii="宋体" w:hAnsi="宋体"/>
        </w:rPr>
        <w:t xml:space="preserve">10. </w:t>
      </w:r>
      <w:r>
        <w:rPr>
          <w:rFonts w:hint="eastAsia" w:ascii="宋体" w:hAnsi="宋体"/>
        </w:rPr>
        <w:t>具有自主学习和终身学习的意识，有不断学习和适应发展的能力；有创新创业意识。</w:t>
      </w:r>
    </w:p>
    <w:p w14:paraId="354B7F63">
      <w:pPr>
        <w:spacing w:before="96" w:line="360" w:lineRule="exact"/>
        <w:ind w:firstLine="860" w:firstLineChars="410"/>
        <w:rPr>
          <w:rFonts w:hAnsi="宋体"/>
          <w:b/>
          <w:szCs w:val="21"/>
        </w:rPr>
      </w:pPr>
      <w:r>
        <w:rPr>
          <w:rFonts w:hint="eastAsia" w:hAnsi="宋体"/>
          <w:szCs w:val="21"/>
        </w:rPr>
        <w:t>上述毕业要求与培养目标的关联矩阵如下：</w:t>
      </w:r>
    </w:p>
    <w:tbl>
      <w:tblPr>
        <w:tblStyle w:val="8"/>
        <w:tblW w:w="0" w:type="auto"/>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5"/>
        <w:gridCol w:w="1761"/>
        <w:gridCol w:w="1760"/>
        <w:gridCol w:w="1760"/>
        <w:gridCol w:w="1764"/>
      </w:tblGrid>
      <w:tr w14:paraId="25AF0D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vAlign w:val="center"/>
          </w:tcPr>
          <w:p w14:paraId="5B10389A">
            <w:pPr>
              <w:rPr>
                <w:rFonts w:hAnsi="宋体"/>
                <w:sz w:val="18"/>
                <w:szCs w:val="18"/>
              </w:rPr>
            </w:pPr>
            <w:r>
              <w:rPr>
                <w:rFonts w:hint="eastAsia" w:hAnsi="宋体"/>
                <w:sz w:val="15"/>
                <w:szCs w:val="15"/>
              </w:rPr>
              <w:t xml:space="preserve">        </w:t>
            </w:r>
            <w:r>
              <w:rPr>
                <w:rFonts w:hint="eastAsia" w:hAnsi="宋体"/>
                <w:sz w:val="18"/>
                <w:szCs w:val="18"/>
              </w:rPr>
              <w:t>培养目标</w:t>
            </w:r>
          </w:p>
          <w:p w14:paraId="79C7EEB4">
            <w:pPr>
              <w:rPr>
                <w:rFonts w:hAnsi="宋体"/>
                <w:sz w:val="15"/>
                <w:szCs w:val="15"/>
              </w:rPr>
            </w:pPr>
            <w:r>
              <w:rPr>
                <w:rFonts w:hint="eastAsia" w:hAnsi="宋体"/>
                <w:sz w:val="18"/>
                <w:szCs w:val="18"/>
              </w:rPr>
              <w:t xml:space="preserve">毕业要求  </w:t>
            </w:r>
            <w:r>
              <w:rPr>
                <w:rFonts w:hint="eastAsia" w:hAnsi="宋体"/>
                <w:sz w:val="15"/>
                <w:szCs w:val="15"/>
              </w:rPr>
              <w:t xml:space="preserve">    </w:t>
            </w:r>
          </w:p>
        </w:tc>
        <w:tc>
          <w:tcPr>
            <w:tcW w:w="1761" w:type="dxa"/>
            <w:vAlign w:val="center"/>
          </w:tcPr>
          <w:p w14:paraId="27E57651">
            <w:pPr>
              <w:spacing w:before="96" w:line="360" w:lineRule="exact"/>
              <w:jc w:val="center"/>
              <w:rPr>
                <w:rFonts w:hAnsi="宋体"/>
                <w:szCs w:val="21"/>
              </w:rPr>
            </w:pPr>
            <w:r>
              <w:rPr>
                <w:rFonts w:hint="eastAsia" w:hAnsi="宋体"/>
                <w:szCs w:val="21"/>
              </w:rPr>
              <w:t>培养目标1</w:t>
            </w:r>
          </w:p>
        </w:tc>
        <w:tc>
          <w:tcPr>
            <w:tcW w:w="1760" w:type="dxa"/>
            <w:vAlign w:val="center"/>
          </w:tcPr>
          <w:p w14:paraId="46889C29">
            <w:pPr>
              <w:spacing w:before="96" w:line="360" w:lineRule="exact"/>
              <w:jc w:val="center"/>
              <w:rPr>
                <w:rFonts w:hAnsi="宋体"/>
                <w:szCs w:val="21"/>
              </w:rPr>
            </w:pPr>
            <w:r>
              <w:rPr>
                <w:rFonts w:hint="eastAsia" w:hAnsi="宋体"/>
                <w:szCs w:val="21"/>
              </w:rPr>
              <w:t>培养目标2</w:t>
            </w:r>
          </w:p>
        </w:tc>
        <w:tc>
          <w:tcPr>
            <w:tcW w:w="1760" w:type="dxa"/>
            <w:vAlign w:val="center"/>
          </w:tcPr>
          <w:p w14:paraId="3A2175E6">
            <w:pPr>
              <w:spacing w:before="96" w:line="360" w:lineRule="exact"/>
              <w:jc w:val="center"/>
              <w:rPr>
                <w:rFonts w:hAnsi="宋体"/>
                <w:szCs w:val="21"/>
              </w:rPr>
            </w:pPr>
            <w:r>
              <w:rPr>
                <w:rFonts w:hint="eastAsia" w:hAnsi="宋体"/>
                <w:szCs w:val="21"/>
              </w:rPr>
              <w:t>培养目标3</w:t>
            </w:r>
          </w:p>
        </w:tc>
        <w:tc>
          <w:tcPr>
            <w:tcW w:w="1764" w:type="dxa"/>
            <w:vAlign w:val="center"/>
          </w:tcPr>
          <w:p w14:paraId="04454637">
            <w:pPr>
              <w:spacing w:before="96" w:line="360" w:lineRule="exact"/>
              <w:jc w:val="center"/>
              <w:rPr>
                <w:rFonts w:hAnsi="宋体"/>
                <w:szCs w:val="21"/>
              </w:rPr>
            </w:pPr>
            <w:r>
              <w:rPr>
                <w:rFonts w:hint="eastAsia" w:hAnsi="宋体"/>
                <w:szCs w:val="21"/>
              </w:rPr>
              <w:t>培养目标4</w:t>
            </w:r>
          </w:p>
        </w:tc>
      </w:tr>
      <w:tr w14:paraId="18E9A5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33DDC161">
            <w:pPr>
              <w:spacing w:before="96" w:line="360" w:lineRule="exact"/>
              <w:jc w:val="center"/>
              <w:rPr>
                <w:rFonts w:hAnsi="宋体"/>
                <w:szCs w:val="21"/>
              </w:rPr>
            </w:pPr>
            <w:r>
              <w:rPr>
                <w:rFonts w:hint="eastAsia" w:hAnsi="宋体"/>
                <w:szCs w:val="21"/>
              </w:rPr>
              <w:t>毕业要求1</w:t>
            </w:r>
          </w:p>
        </w:tc>
        <w:tc>
          <w:tcPr>
            <w:tcW w:w="1761" w:type="dxa"/>
          </w:tcPr>
          <w:p w14:paraId="11604E6F">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5FF381FC">
            <w:pPr>
              <w:spacing w:before="96" w:line="360" w:lineRule="exact"/>
              <w:jc w:val="center"/>
              <w:rPr>
                <w:rFonts w:hAnsi="宋体"/>
                <w:szCs w:val="21"/>
              </w:rPr>
            </w:pPr>
          </w:p>
        </w:tc>
        <w:tc>
          <w:tcPr>
            <w:tcW w:w="1760" w:type="dxa"/>
            <w:vAlign w:val="center"/>
          </w:tcPr>
          <w:p w14:paraId="3A042509">
            <w:pPr>
              <w:spacing w:before="96" w:line="360" w:lineRule="exact"/>
              <w:jc w:val="center"/>
              <w:rPr>
                <w:rFonts w:hAnsi="宋体"/>
                <w:szCs w:val="21"/>
              </w:rPr>
            </w:pPr>
          </w:p>
        </w:tc>
        <w:tc>
          <w:tcPr>
            <w:tcW w:w="1764" w:type="dxa"/>
            <w:vAlign w:val="center"/>
          </w:tcPr>
          <w:p w14:paraId="51C7A6FE">
            <w:pPr>
              <w:spacing w:before="96" w:line="360" w:lineRule="exact"/>
              <w:jc w:val="center"/>
              <w:rPr>
                <w:rFonts w:hAnsi="宋体"/>
                <w:szCs w:val="21"/>
              </w:rPr>
            </w:pPr>
            <w:r>
              <w:rPr>
                <w:rFonts w:hint="eastAsia" w:ascii="微软雅黑" w:hAnsi="微软雅黑" w:eastAsia="微软雅黑"/>
                <w:i/>
                <w:szCs w:val="21"/>
              </w:rPr>
              <w:t>√</w:t>
            </w:r>
          </w:p>
        </w:tc>
      </w:tr>
      <w:tr w14:paraId="7EA0B1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2BB93AEE">
            <w:pPr>
              <w:spacing w:before="96" w:line="360" w:lineRule="exact"/>
              <w:jc w:val="center"/>
              <w:rPr>
                <w:rFonts w:hAnsi="宋体"/>
                <w:szCs w:val="21"/>
              </w:rPr>
            </w:pPr>
            <w:r>
              <w:rPr>
                <w:rFonts w:hint="eastAsia" w:hAnsi="宋体"/>
                <w:szCs w:val="21"/>
              </w:rPr>
              <w:t>毕业要求2</w:t>
            </w:r>
          </w:p>
        </w:tc>
        <w:tc>
          <w:tcPr>
            <w:tcW w:w="1761" w:type="dxa"/>
          </w:tcPr>
          <w:p w14:paraId="503A64E9">
            <w:pPr>
              <w:spacing w:before="96" w:line="360" w:lineRule="exact"/>
              <w:jc w:val="center"/>
              <w:rPr>
                <w:rFonts w:hAnsi="宋体"/>
                <w:szCs w:val="21"/>
              </w:rPr>
            </w:pPr>
            <w:r>
              <w:rPr>
                <w:rFonts w:hint="eastAsia" w:ascii="微软雅黑" w:hAnsi="微软雅黑" w:eastAsia="微软雅黑"/>
                <w:i/>
                <w:szCs w:val="21"/>
              </w:rPr>
              <w:t>√</w:t>
            </w:r>
          </w:p>
        </w:tc>
        <w:tc>
          <w:tcPr>
            <w:tcW w:w="1760" w:type="dxa"/>
          </w:tcPr>
          <w:p w14:paraId="7EDEB76B">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44C814F4">
            <w:pPr>
              <w:spacing w:before="96" w:line="360" w:lineRule="exact"/>
              <w:jc w:val="center"/>
              <w:rPr>
                <w:rFonts w:hAnsi="宋体"/>
                <w:szCs w:val="21"/>
              </w:rPr>
            </w:pPr>
            <w:r>
              <w:rPr>
                <w:rFonts w:hint="eastAsia" w:ascii="微软雅黑" w:hAnsi="微软雅黑" w:eastAsia="微软雅黑"/>
                <w:i/>
                <w:szCs w:val="21"/>
              </w:rPr>
              <w:t>√</w:t>
            </w:r>
          </w:p>
        </w:tc>
        <w:tc>
          <w:tcPr>
            <w:tcW w:w="1764" w:type="dxa"/>
            <w:vAlign w:val="center"/>
          </w:tcPr>
          <w:p w14:paraId="40064895">
            <w:pPr>
              <w:spacing w:before="96" w:line="360" w:lineRule="exact"/>
              <w:jc w:val="center"/>
              <w:rPr>
                <w:rFonts w:hAnsi="宋体"/>
                <w:szCs w:val="21"/>
              </w:rPr>
            </w:pPr>
            <w:r>
              <w:rPr>
                <w:rFonts w:hint="eastAsia" w:ascii="微软雅黑" w:hAnsi="微软雅黑" w:eastAsia="微软雅黑"/>
                <w:i/>
                <w:szCs w:val="21"/>
              </w:rPr>
              <w:t>√</w:t>
            </w:r>
          </w:p>
        </w:tc>
      </w:tr>
      <w:tr w14:paraId="6E65D4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2A5B999B">
            <w:pPr>
              <w:spacing w:before="96" w:line="360" w:lineRule="exact"/>
              <w:jc w:val="center"/>
              <w:rPr>
                <w:rFonts w:hAnsi="宋体"/>
                <w:szCs w:val="21"/>
              </w:rPr>
            </w:pPr>
            <w:r>
              <w:rPr>
                <w:rFonts w:hint="eastAsia" w:hAnsi="宋体"/>
                <w:szCs w:val="21"/>
              </w:rPr>
              <w:t>毕业要求3</w:t>
            </w:r>
          </w:p>
        </w:tc>
        <w:tc>
          <w:tcPr>
            <w:tcW w:w="1761" w:type="dxa"/>
          </w:tcPr>
          <w:p w14:paraId="4B29AED7">
            <w:pPr>
              <w:spacing w:before="96" w:line="360" w:lineRule="exact"/>
              <w:jc w:val="center"/>
              <w:rPr>
                <w:rFonts w:hAnsi="宋体"/>
                <w:szCs w:val="21"/>
              </w:rPr>
            </w:pPr>
            <w:r>
              <w:rPr>
                <w:rFonts w:hint="eastAsia" w:ascii="微软雅黑" w:hAnsi="微软雅黑" w:eastAsia="微软雅黑"/>
                <w:i/>
                <w:szCs w:val="21"/>
              </w:rPr>
              <w:t>√</w:t>
            </w:r>
          </w:p>
        </w:tc>
        <w:tc>
          <w:tcPr>
            <w:tcW w:w="1760" w:type="dxa"/>
          </w:tcPr>
          <w:p w14:paraId="7E7E2B44">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322FB074">
            <w:pPr>
              <w:spacing w:before="96" w:line="360" w:lineRule="exact"/>
              <w:jc w:val="center"/>
              <w:rPr>
                <w:rFonts w:hAnsi="宋体"/>
                <w:szCs w:val="21"/>
              </w:rPr>
            </w:pPr>
            <w:r>
              <w:rPr>
                <w:rFonts w:hint="eastAsia" w:ascii="微软雅黑" w:hAnsi="微软雅黑" w:eastAsia="微软雅黑"/>
                <w:i/>
                <w:szCs w:val="21"/>
              </w:rPr>
              <w:t>√</w:t>
            </w:r>
          </w:p>
        </w:tc>
        <w:tc>
          <w:tcPr>
            <w:tcW w:w="1764" w:type="dxa"/>
            <w:vAlign w:val="center"/>
          </w:tcPr>
          <w:p w14:paraId="6A3DA720">
            <w:pPr>
              <w:spacing w:before="96" w:line="360" w:lineRule="exact"/>
              <w:jc w:val="center"/>
              <w:rPr>
                <w:rFonts w:hAnsi="宋体"/>
                <w:szCs w:val="21"/>
              </w:rPr>
            </w:pPr>
          </w:p>
        </w:tc>
      </w:tr>
      <w:tr w14:paraId="1EC128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4921E35B">
            <w:pPr>
              <w:spacing w:before="96" w:line="360" w:lineRule="exact"/>
              <w:jc w:val="center"/>
              <w:rPr>
                <w:rFonts w:hAnsi="宋体"/>
                <w:szCs w:val="21"/>
              </w:rPr>
            </w:pPr>
            <w:r>
              <w:rPr>
                <w:rFonts w:hint="eastAsia" w:hAnsi="宋体"/>
                <w:szCs w:val="21"/>
              </w:rPr>
              <w:t>毕业要求4</w:t>
            </w:r>
          </w:p>
        </w:tc>
        <w:tc>
          <w:tcPr>
            <w:tcW w:w="1761" w:type="dxa"/>
            <w:vAlign w:val="center"/>
          </w:tcPr>
          <w:p w14:paraId="5148EA0E">
            <w:pPr>
              <w:spacing w:before="96" w:line="360" w:lineRule="exact"/>
              <w:jc w:val="center"/>
              <w:rPr>
                <w:rFonts w:hAnsi="宋体"/>
                <w:szCs w:val="21"/>
              </w:rPr>
            </w:pPr>
            <w:r>
              <w:rPr>
                <w:rFonts w:hint="eastAsia" w:ascii="微软雅黑" w:hAnsi="微软雅黑" w:eastAsia="微软雅黑"/>
                <w:i/>
                <w:szCs w:val="21"/>
              </w:rPr>
              <w:t>√</w:t>
            </w:r>
          </w:p>
        </w:tc>
        <w:tc>
          <w:tcPr>
            <w:tcW w:w="1760" w:type="dxa"/>
          </w:tcPr>
          <w:p w14:paraId="5DB1B308">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7DE82687">
            <w:pPr>
              <w:spacing w:before="96" w:line="360" w:lineRule="exact"/>
              <w:jc w:val="center"/>
              <w:rPr>
                <w:rFonts w:hAnsi="宋体"/>
                <w:szCs w:val="21"/>
              </w:rPr>
            </w:pPr>
          </w:p>
        </w:tc>
        <w:tc>
          <w:tcPr>
            <w:tcW w:w="1764" w:type="dxa"/>
            <w:vAlign w:val="center"/>
          </w:tcPr>
          <w:p w14:paraId="36A7E490">
            <w:pPr>
              <w:spacing w:before="96" w:line="360" w:lineRule="exact"/>
              <w:jc w:val="center"/>
              <w:rPr>
                <w:rFonts w:hAnsi="宋体"/>
                <w:szCs w:val="21"/>
              </w:rPr>
            </w:pPr>
            <w:r>
              <w:rPr>
                <w:rFonts w:hint="eastAsia" w:ascii="微软雅黑" w:hAnsi="微软雅黑" w:eastAsia="微软雅黑"/>
                <w:i/>
                <w:szCs w:val="21"/>
              </w:rPr>
              <w:t>√</w:t>
            </w:r>
          </w:p>
        </w:tc>
      </w:tr>
      <w:tr w14:paraId="4869C0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617CB659">
            <w:pPr>
              <w:spacing w:before="96" w:line="360" w:lineRule="exact"/>
              <w:jc w:val="center"/>
              <w:rPr>
                <w:rFonts w:hAnsi="宋体"/>
                <w:szCs w:val="21"/>
              </w:rPr>
            </w:pPr>
            <w:r>
              <w:rPr>
                <w:rFonts w:hint="eastAsia" w:hAnsi="宋体"/>
                <w:szCs w:val="21"/>
              </w:rPr>
              <w:t>毕业要求5</w:t>
            </w:r>
          </w:p>
        </w:tc>
        <w:tc>
          <w:tcPr>
            <w:tcW w:w="1761" w:type="dxa"/>
            <w:vAlign w:val="center"/>
          </w:tcPr>
          <w:p w14:paraId="6F09166B">
            <w:pPr>
              <w:spacing w:before="96" w:line="360" w:lineRule="exact"/>
              <w:jc w:val="center"/>
              <w:rPr>
                <w:rFonts w:hAnsi="宋体"/>
                <w:szCs w:val="21"/>
              </w:rPr>
            </w:pPr>
            <w:r>
              <w:rPr>
                <w:rFonts w:hint="eastAsia" w:ascii="微软雅黑" w:hAnsi="微软雅黑" w:eastAsia="微软雅黑"/>
                <w:i/>
                <w:szCs w:val="21"/>
              </w:rPr>
              <w:t>√</w:t>
            </w:r>
          </w:p>
        </w:tc>
        <w:tc>
          <w:tcPr>
            <w:tcW w:w="1760" w:type="dxa"/>
          </w:tcPr>
          <w:p w14:paraId="50BDCDD8">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3C37F5AC">
            <w:pPr>
              <w:spacing w:before="96" w:line="360" w:lineRule="exact"/>
              <w:jc w:val="center"/>
              <w:rPr>
                <w:rFonts w:hAnsi="宋体"/>
                <w:szCs w:val="21"/>
              </w:rPr>
            </w:pPr>
            <w:r>
              <w:rPr>
                <w:rFonts w:hint="eastAsia" w:ascii="微软雅黑" w:hAnsi="微软雅黑" w:eastAsia="微软雅黑"/>
                <w:i/>
                <w:szCs w:val="21"/>
              </w:rPr>
              <w:t>√</w:t>
            </w:r>
          </w:p>
        </w:tc>
        <w:tc>
          <w:tcPr>
            <w:tcW w:w="1764" w:type="dxa"/>
            <w:vAlign w:val="center"/>
          </w:tcPr>
          <w:p w14:paraId="0BECE54A">
            <w:pPr>
              <w:spacing w:before="96" w:line="360" w:lineRule="exact"/>
              <w:jc w:val="center"/>
              <w:rPr>
                <w:rFonts w:hAnsi="宋体"/>
                <w:szCs w:val="21"/>
              </w:rPr>
            </w:pPr>
          </w:p>
        </w:tc>
      </w:tr>
      <w:tr w14:paraId="7562AB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4F09244F">
            <w:pPr>
              <w:spacing w:before="96" w:line="360" w:lineRule="exact"/>
              <w:jc w:val="center"/>
              <w:rPr>
                <w:rFonts w:hAnsi="宋体"/>
                <w:szCs w:val="21"/>
              </w:rPr>
            </w:pPr>
            <w:r>
              <w:rPr>
                <w:rFonts w:hint="eastAsia" w:hAnsi="宋体"/>
                <w:szCs w:val="21"/>
              </w:rPr>
              <w:t>毕业要求6</w:t>
            </w:r>
          </w:p>
        </w:tc>
        <w:tc>
          <w:tcPr>
            <w:tcW w:w="1761" w:type="dxa"/>
          </w:tcPr>
          <w:p w14:paraId="051A89EB">
            <w:pPr>
              <w:spacing w:before="96" w:line="360" w:lineRule="exact"/>
              <w:jc w:val="center"/>
              <w:rPr>
                <w:rFonts w:hAnsi="宋体"/>
                <w:szCs w:val="21"/>
              </w:rPr>
            </w:pPr>
            <w:r>
              <w:rPr>
                <w:rFonts w:hint="eastAsia" w:ascii="微软雅黑" w:hAnsi="微软雅黑" w:eastAsia="微软雅黑"/>
                <w:i/>
                <w:szCs w:val="21"/>
              </w:rPr>
              <w:t>√</w:t>
            </w:r>
          </w:p>
        </w:tc>
        <w:tc>
          <w:tcPr>
            <w:tcW w:w="1760" w:type="dxa"/>
          </w:tcPr>
          <w:p w14:paraId="095EBC9C">
            <w:pPr>
              <w:spacing w:before="96" w:line="360" w:lineRule="exact"/>
              <w:jc w:val="center"/>
              <w:rPr>
                <w:rFonts w:hAnsi="宋体"/>
                <w:szCs w:val="21"/>
              </w:rPr>
            </w:pPr>
            <w:r>
              <w:rPr>
                <w:rFonts w:hint="eastAsia" w:ascii="微软雅黑" w:hAnsi="微软雅黑" w:eastAsia="微软雅黑"/>
                <w:i/>
                <w:szCs w:val="21"/>
              </w:rPr>
              <w:t>√</w:t>
            </w:r>
          </w:p>
        </w:tc>
        <w:tc>
          <w:tcPr>
            <w:tcW w:w="1760" w:type="dxa"/>
          </w:tcPr>
          <w:p w14:paraId="0CE8A83F">
            <w:pPr>
              <w:spacing w:before="96" w:line="360" w:lineRule="exact"/>
              <w:jc w:val="center"/>
              <w:rPr>
                <w:rFonts w:hAnsi="宋体"/>
                <w:szCs w:val="21"/>
              </w:rPr>
            </w:pPr>
            <w:r>
              <w:rPr>
                <w:rFonts w:hint="eastAsia" w:ascii="微软雅黑" w:hAnsi="微软雅黑" w:eastAsia="微软雅黑"/>
                <w:i/>
                <w:szCs w:val="21"/>
              </w:rPr>
              <w:t>√</w:t>
            </w:r>
          </w:p>
        </w:tc>
        <w:tc>
          <w:tcPr>
            <w:tcW w:w="1764" w:type="dxa"/>
            <w:vAlign w:val="center"/>
          </w:tcPr>
          <w:p w14:paraId="2D2C192B">
            <w:pPr>
              <w:spacing w:before="96" w:line="360" w:lineRule="exact"/>
              <w:jc w:val="center"/>
              <w:rPr>
                <w:rFonts w:hAnsi="宋体"/>
                <w:szCs w:val="21"/>
              </w:rPr>
            </w:pPr>
          </w:p>
        </w:tc>
      </w:tr>
      <w:tr w14:paraId="24375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11C025D1">
            <w:pPr>
              <w:spacing w:before="96" w:line="360" w:lineRule="exact"/>
              <w:jc w:val="center"/>
              <w:rPr>
                <w:rFonts w:hAnsi="宋体"/>
                <w:szCs w:val="21"/>
              </w:rPr>
            </w:pPr>
            <w:r>
              <w:rPr>
                <w:rFonts w:hint="eastAsia" w:hAnsi="宋体"/>
                <w:szCs w:val="21"/>
              </w:rPr>
              <w:t>毕业要求7</w:t>
            </w:r>
          </w:p>
        </w:tc>
        <w:tc>
          <w:tcPr>
            <w:tcW w:w="1761" w:type="dxa"/>
          </w:tcPr>
          <w:p w14:paraId="22D2E56B">
            <w:pPr>
              <w:spacing w:before="96" w:line="360" w:lineRule="exact"/>
              <w:jc w:val="center"/>
              <w:rPr>
                <w:rFonts w:hAnsi="宋体"/>
                <w:szCs w:val="21"/>
              </w:rPr>
            </w:pPr>
            <w:r>
              <w:rPr>
                <w:rFonts w:hint="eastAsia" w:ascii="微软雅黑" w:hAnsi="微软雅黑" w:eastAsia="微软雅黑"/>
                <w:i/>
                <w:szCs w:val="21"/>
              </w:rPr>
              <w:t>√</w:t>
            </w:r>
          </w:p>
        </w:tc>
        <w:tc>
          <w:tcPr>
            <w:tcW w:w="1760" w:type="dxa"/>
          </w:tcPr>
          <w:p w14:paraId="30274998">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4430D183">
            <w:pPr>
              <w:spacing w:before="96" w:line="360" w:lineRule="exact"/>
              <w:jc w:val="center"/>
              <w:rPr>
                <w:rFonts w:hAnsi="宋体"/>
                <w:szCs w:val="21"/>
              </w:rPr>
            </w:pPr>
            <w:r>
              <w:rPr>
                <w:rFonts w:hint="eastAsia" w:ascii="微软雅黑" w:hAnsi="微软雅黑" w:eastAsia="微软雅黑"/>
                <w:i/>
                <w:szCs w:val="21"/>
              </w:rPr>
              <w:t>√</w:t>
            </w:r>
          </w:p>
        </w:tc>
        <w:tc>
          <w:tcPr>
            <w:tcW w:w="1764" w:type="dxa"/>
            <w:vAlign w:val="center"/>
          </w:tcPr>
          <w:p w14:paraId="6C792775">
            <w:pPr>
              <w:spacing w:before="96" w:line="360" w:lineRule="exact"/>
              <w:jc w:val="center"/>
              <w:rPr>
                <w:rFonts w:hAnsi="宋体"/>
                <w:szCs w:val="21"/>
              </w:rPr>
            </w:pPr>
            <w:r>
              <w:rPr>
                <w:rFonts w:hint="eastAsia" w:ascii="微软雅黑" w:hAnsi="微软雅黑" w:eastAsia="微软雅黑"/>
                <w:i/>
                <w:szCs w:val="21"/>
              </w:rPr>
              <w:t>√</w:t>
            </w:r>
          </w:p>
        </w:tc>
      </w:tr>
      <w:tr w14:paraId="2D3F2E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6C5F07AF">
            <w:pPr>
              <w:spacing w:before="96" w:line="360" w:lineRule="exact"/>
              <w:jc w:val="center"/>
              <w:rPr>
                <w:rFonts w:hAnsi="宋体"/>
                <w:szCs w:val="21"/>
              </w:rPr>
            </w:pPr>
            <w:r>
              <w:rPr>
                <w:rFonts w:hint="eastAsia" w:hAnsi="宋体"/>
                <w:szCs w:val="21"/>
              </w:rPr>
              <w:t>毕业要求8</w:t>
            </w:r>
          </w:p>
        </w:tc>
        <w:tc>
          <w:tcPr>
            <w:tcW w:w="1761" w:type="dxa"/>
          </w:tcPr>
          <w:p w14:paraId="6E7A8FCC">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660507C8">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36B9E716">
            <w:pPr>
              <w:spacing w:before="96" w:line="360" w:lineRule="exact"/>
              <w:jc w:val="center"/>
              <w:rPr>
                <w:rFonts w:hAnsi="宋体"/>
                <w:szCs w:val="21"/>
              </w:rPr>
            </w:pPr>
            <w:r>
              <w:rPr>
                <w:rFonts w:hint="eastAsia" w:ascii="微软雅黑" w:hAnsi="微软雅黑" w:eastAsia="微软雅黑"/>
                <w:i/>
                <w:szCs w:val="21"/>
              </w:rPr>
              <w:t>√</w:t>
            </w:r>
          </w:p>
        </w:tc>
        <w:tc>
          <w:tcPr>
            <w:tcW w:w="1764" w:type="dxa"/>
            <w:vAlign w:val="center"/>
          </w:tcPr>
          <w:p w14:paraId="6C281B04">
            <w:pPr>
              <w:spacing w:before="96" w:line="360" w:lineRule="exact"/>
              <w:jc w:val="center"/>
              <w:rPr>
                <w:rFonts w:hAnsi="宋体"/>
                <w:szCs w:val="21"/>
              </w:rPr>
            </w:pPr>
          </w:p>
        </w:tc>
      </w:tr>
      <w:tr w14:paraId="473122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6995CD3F">
            <w:pPr>
              <w:spacing w:before="96" w:line="360" w:lineRule="exact"/>
              <w:jc w:val="center"/>
              <w:rPr>
                <w:rFonts w:hAnsi="宋体"/>
                <w:szCs w:val="21"/>
              </w:rPr>
            </w:pPr>
            <w:r>
              <w:rPr>
                <w:rFonts w:hint="eastAsia" w:hAnsi="宋体"/>
                <w:szCs w:val="21"/>
              </w:rPr>
              <w:t>毕业要求9</w:t>
            </w:r>
          </w:p>
        </w:tc>
        <w:tc>
          <w:tcPr>
            <w:tcW w:w="1761" w:type="dxa"/>
            <w:vAlign w:val="center"/>
          </w:tcPr>
          <w:p w14:paraId="6FE547CD">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1C214D99">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2C567C54">
            <w:pPr>
              <w:spacing w:before="96" w:line="360" w:lineRule="exact"/>
              <w:jc w:val="center"/>
              <w:rPr>
                <w:rFonts w:hAnsi="宋体"/>
                <w:szCs w:val="21"/>
              </w:rPr>
            </w:pPr>
            <w:r>
              <w:rPr>
                <w:rFonts w:hint="eastAsia" w:ascii="微软雅黑" w:hAnsi="微软雅黑" w:eastAsia="微软雅黑"/>
                <w:i/>
                <w:szCs w:val="21"/>
              </w:rPr>
              <w:t>√</w:t>
            </w:r>
          </w:p>
        </w:tc>
        <w:tc>
          <w:tcPr>
            <w:tcW w:w="1764" w:type="dxa"/>
          </w:tcPr>
          <w:p w14:paraId="6B64DE0B">
            <w:pPr>
              <w:spacing w:before="96" w:line="360" w:lineRule="exact"/>
              <w:jc w:val="center"/>
              <w:rPr>
                <w:rFonts w:hAnsi="宋体"/>
                <w:szCs w:val="21"/>
              </w:rPr>
            </w:pPr>
            <w:r>
              <w:rPr>
                <w:rFonts w:hint="eastAsia" w:ascii="微软雅黑" w:hAnsi="微软雅黑" w:eastAsia="微软雅黑"/>
                <w:i/>
                <w:szCs w:val="21"/>
              </w:rPr>
              <w:t>√</w:t>
            </w:r>
          </w:p>
        </w:tc>
      </w:tr>
      <w:tr w14:paraId="31B77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dxa"/>
          </w:tcPr>
          <w:p w14:paraId="61E53A43">
            <w:pPr>
              <w:spacing w:before="96" w:line="360" w:lineRule="exact"/>
              <w:jc w:val="center"/>
              <w:rPr>
                <w:rFonts w:hAnsi="宋体"/>
                <w:szCs w:val="21"/>
              </w:rPr>
            </w:pPr>
            <w:r>
              <w:rPr>
                <w:rFonts w:hint="eastAsia" w:hAnsi="宋体"/>
                <w:szCs w:val="21"/>
              </w:rPr>
              <w:t>毕业要求1</w:t>
            </w:r>
            <w:r>
              <w:rPr>
                <w:rFonts w:hAnsi="宋体"/>
                <w:szCs w:val="21"/>
              </w:rPr>
              <w:t>0</w:t>
            </w:r>
          </w:p>
        </w:tc>
        <w:tc>
          <w:tcPr>
            <w:tcW w:w="1761" w:type="dxa"/>
            <w:vAlign w:val="center"/>
          </w:tcPr>
          <w:p w14:paraId="41C364F9">
            <w:pPr>
              <w:spacing w:before="96" w:line="360" w:lineRule="exact"/>
              <w:jc w:val="center"/>
              <w:rPr>
                <w:rFonts w:hAnsi="宋体"/>
                <w:szCs w:val="21"/>
              </w:rPr>
            </w:pPr>
          </w:p>
        </w:tc>
        <w:tc>
          <w:tcPr>
            <w:tcW w:w="1760" w:type="dxa"/>
            <w:vAlign w:val="center"/>
          </w:tcPr>
          <w:p w14:paraId="355DC307">
            <w:pPr>
              <w:spacing w:before="96" w:line="360" w:lineRule="exact"/>
              <w:jc w:val="center"/>
              <w:rPr>
                <w:rFonts w:hAnsi="宋体"/>
                <w:szCs w:val="21"/>
              </w:rPr>
            </w:pPr>
            <w:r>
              <w:rPr>
                <w:rFonts w:hint="eastAsia" w:ascii="微软雅黑" w:hAnsi="微软雅黑" w:eastAsia="微软雅黑"/>
                <w:i/>
                <w:szCs w:val="21"/>
              </w:rPr>
              <w:t>√</w:t>
            </w:r>
          </w:p>
        </w:tc>
        <w:tc>
          <w:tcPr>
            <w:tcW w:w="1760" w:type="dxa"/>
            <w:vAlign w:val="center"/>
          </w:tcPr>
          <w:p w14:paraId="2CA2AEEC">
            <w:pPr>
              <w:spacing w:before="96" w:line="360" w:lineRule="exact"/>
              <w:jc w:val="center"/>
              <w:rPr>
                <w:rFonts w:hAnsi="宋体"/>
                <w:szCs w:val="21"/>
              </w:rPr>
            </w:pPr>
          </w:p>
        </w:tc>
        <w:tc>
          <w:tcPr>
            <w:tcW w:w="1764" w:type="dxa"/>
          </w:tcPr>
          <w:p w14:paraId="38CAF632">
            <w:pPr>
              <w:spacing w:before="96" w:line="360" w:lineRule="exact"/>
              <w:jc w:val="center"/>
              <w:rPr>
                <w:rFonts w:hAnsi="宋体"/>
                <w:szCs w:val="21"/>
              </w:rPr>
            </w:pPr>
            <w:r>
              <w:rPr>
                <w:rFonts w:hint="eastAsia" w:ascii="微软雅黑" w:hAnsi="微软雅黑" w:eastAsia="微软雅黑"/>
                <w:i/>
                <w:szCs w:val="21"/>
              </w:rPr>
              <w:t>√</w:t>
            </w:r>
          </w:p>
        </w:tc>
      </w:tr>
    </w:tbl>
    <w:p w14:paraId="56EEB37E">
      <w:pPr>
        <w:spacing w:before="96" w:line="360" w:lineRule="exact"/>
        <w:ind w:firstLine="441" w:firstLineChars="210"/>
        <w:rPr>
          <w:rFonts w:hAnsi="宋体"/>
          <w:szCs w:val="21"/>
        </w:rPr>
      </w:pPr>
      <w:r>
        <w:rPr>
          <w:rFonts w:hint="eastAsia" w:hAnsi="宋体"/>
          <w:szCs w:val="21"/>
        </w:rPr>
        <w:t>注：毕业要求对培养目标有支撑作用的在相应单元格中标记“</w:t>
      </w:r>
      <w:r>
        <w:rPr>
          <w:rFonts w:hint="eastAsia" w:ascii="微软雅黑" w:hAnsi="微软雅黑" w:eastAsia="微软雅黑"/>
          <w:i/>
          <w:szCs w:val="21"/>
        </w:rPr>
        <w:t>√</w:t>
      </w:r>
      <w:r>
        <w:rPr>
          <w:rFonts w:hint="eastAsia" w:hAnsi="宋体"/>
          <w:szCs w:val="21"/>
        </w:rPr>
        <w:t>”符号。</w:t>
      </w:r>
    </w:p>
    <w:p w14:paraId="5BF863C0">
      <w:pPr>
        <w:spacing w:before="96" w:line="360" w:lineRule="exact"/>
        <w:ind w:firstLine="441" w:firstLineChars="210"/>
        <w:rPr>
          <w:rFonts w:hAnsi="宋体"/>
          <w:szCs w:val="21"/>
        </w:rPr>
      </w:pPr>
      <w:r>
        <w:rPr>
          <w:rFonts w:hint="eastAsia" w:hAnsi="宋体"/>
          <w:szCs w:val="21"/>
        </w:rPr>
        <w:t>毕业要求分解指标点如下：</w:t>
      </w:r>
    </w:p>
    <w:tbl>
      <w:tblPr>
        <w:tblStyle w:val="8"/>
        <w:tblW w:w="0" w:type="auto"/>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8"/>
        <w:gridCol w:w="6768"/>
      </w:tblGrid>
      <w:tr w14:paraId="7039D4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14:paraId="09C092E9">
            <w:pPr>
              <w:spacing w:before="96" w:line="360" w:lineRule="exact"/>
              <w:jc w:val="center"/>
              <w:rPr>
                <w:rFonts w:hAnsi="宋体"/>
                <w:szCs w:val="21"/>
              </w:rPr>
            </w:pPr>
            <w:r>
              <w:rPr>
                <w:rFonts w:hint="eastAsia" w:hAnsi="宋体"/>
                <w:szCs w:val="21"/>
              </w:rPr>
              <w:t>毕业要求</w:t>
            </w:r>
          </w:p>
        </w:tc>
        <w:tc>
          <w:tcPr>
            <w:tcW w:w="6768" w:type="dxa"/>
          </w:tcPr>
          <w:p w14:paraId="4DF63AF0">
            <w:pPr>
              <w:spacing w:before="96" w:line="360" w:lineRule="exact"/>
              <w:jc w:val="center"/>
              <w:rPr>
                <w:rFonts w:hAnsi="宋体"/>
                <w:szCs w:val="21"/>
              </w:rPr>
            </w:pPr>
            <w:r>
              <w:rPr>
                <w:rFonts w:hint="eastAsia" w:hAnsi="宋体"/>
                <w:szCs w:val="21"/>
              </w:rPr>
              <w:t>指标点</w:t>
            </w:r>
          </w:p>
        </w:tc>
      </w:tr>
      <w:tr w14:paraId="46EDC0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0F1BC2F8">
            <w:pPr>
              <w:spacing w:before="96" w:line="360" w:lineRule="exact"/>
              <w:jc w:val="left"/>
              <w:rPr>
                <w:rFonts w:hAnsi="宋体"/>
                <w:szCs w:val="21"/>
              </w:rPr>
            </w:pPr>
            <w:r>
              <w:rPr>
                <w:rFonts w:hint="eastAsia" w:hAnsi="宋体"/>
                <w:szCs w:val="21"/>
              </w:rPr>
              <w:t>毕业要求1：掌握</w:t>
            </w:r>
            <w:r>
              <w:rPr>
                <w:rFonts w:hAnsi="宋体"/>
                <w:szCs w:val="21"/>
              </w:rPr>
              <w:t>网络与新媒体理论与实践技巧</w:t>
            </w:r>
            <w:r>
              <w:rPr>
                <w:rFonts w:hint="eastAsia" w:hAnsi="宋体"/>
                <w:szCs w:val="21"/>
              </w:rPr>
              <w:t>。</w:t>
            </w:r>
          </w:p>
        </w:tc>
        <w:tc>
          <w:tcPr>
            <w:tcW w:w="6768" w:type="dxa"/>
            <w:vAlign w:val="center"/>
          </w:tcPr>
          <w:p w14:paraId="15F8BEAB">
            <w:pPr>
              <w:spacing w:before="96" w:line="360" w:lineRule="exact"/>
              <w:jc w:val="left"/>
              <w:rPr>
                <w:rFonts w:hAnsi="宋体"/>
                <w:szCs w:val="21"/>
              </w:rPr>
            </w:pPr>
            <w:r>
              <w:rPr>
                <w:rFonts w:hint="eastAsia" w:hAnsi="宋体"/>
                <w:szCs w:val="21"/>
              </w:rPr>
              <w:t>1-1：掌握网络与新媒体领域的基础理论，包括互联网技术、数字媒体原理、社交媒体管理等。</w:t>
            </w:r>
          </w:p>
        </w:tc>
      </w:tr>
      <w:tr w14:paraId="6A7C9D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584B919F">
            <w:pPr>
              <w:spacing w:before="96" w:line="360" w:lineRule="exact"/>
              <w:jc w:val="left"/>
              <w:rPr>
                <w:rFonts w:hAnsi="宋体"/>
                <w:szCs w:val="21"/>
              </w:rPr>
            </w:pPr>
          </w:p>
        </w:tc>
        <w:tc>
          <w:tcPr>
            <w:tcW w:w="6768" w:type="dxa"/>
            <w:vAlign w:val="center"/>
          </w:tcPr>
          <w:p w14:paraId="384F3858">
            <w:pPr>
              <w:spacing w:before="96" w:line="360" w:lineRule="exact"/>
              <w:jc w:val="left"/>
              <w:rPr>
                <w:rFonts w:hAnsi="宋体"/>
                <w:szCs w:val="21"/>
              </w:rPr>
            </w:pPr>
            <w:r>
              <w:rPr>
                <w:rFonts w:hint="eastAsia" w:hAnsi="宋体"/>
                <w:szCs w:val="21"/>
              </w:rPr>
              <w:t>1-2：理解数字营销、内容策划、数据分析等相关概念和技术，能够解释网络与新媒体行业的发展趋势和特点。</w:t>
            </w:r>
          </w:p>
        </w:tc>
      </w:tr>
      <w:tr w14:paraId="197FCE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7CF77E07">
            <w:pPr>
              <w:spacing w:before="96" w:line="360" w:lineRule="exact"/>
              <w:jc w:val="left"/>
              <w:rPr>
                <w:rFonts w:hAnsi="宋体"/>
                <w:szCs w:val="21"/>
              </w:rPr>
            </w:pPr>
          </w:p>
        </w:tc>
        <w:tc>
          <w:tcPr>
            <w:tcW w:w="6768" w:type="dxa"/>
            <w:vAlign w:val="center"/>
          </w:tcPr>
          <w:p w14:paraId="64F7A68C">
            <w:pPr>
              <w:spacing w:before="96" w:line="360" w:lineRule="exact"/>
              <w:jc w:val="left"/>
              <w:rPr>
                <w:rFonts w:hAnsi="宋体"/>
                <w:szCs w:val="21"/>
              </w:rPr>
            </w:pPr>
            <w:r>
              <w:rPr>
                <w:rFonts w:hAnsi="宋体"/>
                <w:szCs w:val="21"/>
              </w:rPr>
              <w:t>1-3</w:t>
            </w:r>
            <w:r>
              <w:rPr>
                <w:rFonts w:hint="eastAsia" w:hAnsi="宋体"/>
                <w:szCs w:val="21"/>
              </w:rPr>
              <w:t>：能够运用所学知识，设计和实施网络与新媒体营销策略，开展社交媒体运营等实际操作。</w:t>
            </w:r>
          </w:p>
        </w:tc>
      </w:tr>
      <w:tr w14:paraId="497FC4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3F804438">
            <w:pPr>
              <w:spacing w:before="96" w:line="360" w:lineRule="exact"/>
              <w:jc w:val="left"/>
              <w:rPr>
                <w:rFonts w:hAnsi="宋体"/>
                <w:szCs w:val="21"/>
              </w:rPr>
            </w:pPr>
            <w:r>
              <w:rPr>
                <w:rFonts w:hint="eastAsia" w:hAnsi="宋体"/>
                <w:szCs w:val="21"/>
              </w:rPr>
              <w:t>毕业要求2：掌握计算机网络与数字媒体技术技能，熟练使用数字化工具与软件，制作艺术与技术相融合的数字作品。</w:t>
            </w:r>
          </w:p>
        </w:tc>
        <w:tc>
          <w:tcPr>
            <w:tcW w:w="6768" w:type="dxa"/>
            <w:vAlign w:val="center"/>
          </w:tcPr>
          <w:p w14:paraId="7565D140">
            <w:pPr>
              <w:spacing w:before="96" w:line="360" w:lineRule="exact"/>
              <w:jc w:val="left"/>
              <w:rPr>
                <w:rFonts w:hAnsi="宋体"/>
                <w:szCs w:val="21"/>
              </w:rPr>
            </w:pPr>
            <w:r>
              <w:rPr>
                <w:rFonts w:hAnsi="宋体"/>
                <w:szCs w:val="21"/>
              </w:rPr>
              <w:t>2</w:t>
            </w:r>
            <w:r>
              <w:rPr>
                <w:rFonts w:hint="eastAsia" w:hAnsi="宋体"/>
                <w:szCs w:val="21"/>
              </w:rPr>
              <w:t>-1：掌握数字作品制作的基础知识，包括设计原则、多媒体技术、用户体验等相关内容。</w:t>
            </w:r>
          </w:p>
        </w:tc>
      </w:tr>
      <w:tr w14:paraId="4065A4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2523F5C7">
            <w:pPr>
              <w:spacing w:before="96" w:line="360" w:lineRule="exact"/>
              <w:jc w:val="left"/>
              <w:rPr>
                <w:rFonts w:hAnsi="宋体"/>
                <w:szCs w:val="21"/>
              </w:rPr>
            </w:pPr>
          </w:p>
        </w:tc>
        <w:tc>
          <w:tcPr>
            <w:tcW w:w="6768" w:type="dxa"/>
            <w:vAlign w:val="center"/>
          </w:tcPr>
          <w:p w14:paraId="3A185149">
            <w:pPr>
              <w:spacing w:before="96" w:line="360" w:lineRule="exact"/>
              <w:jc w:val="left"/>
              <w:rPr>
                <w:rFonts w:hAnsi="宋体"/>
                <w:szCs w:val="21"/>
              </w:rPr>
            </w:pPr>
            <w:r>
              <w:rPr>
                <w:rFonts w:hAnsi="宋体"/>
                <w:szCs w:val="21"/>
              </w:rPr>
              <w:t>2</w:t>
            </w:r>
            <w:r>
              <w:rPr>
                <w:rFonts w:hint="eastAsia" w:hAnsi="宋体"/>
                <w:szCs w:val="21"/>
              </w:rPr>
              <w:t>-2：理解数字作品制作的流程和方法，能够解释数字作品设计的原理和理念。</w:t>
            </w:r>
          </w:p>
        </w:tc>
      </w:tr>
      <w:tr w14:paraId="23F0F5F0">
        <w:tblPrEx>
          <w:tblCellMar>
            <w:top w:w="0" w:type="dxa"/>
            <w:left w:w="108" w:type="dxa"/>
            <w:bottom w:w="0" w:type="dxa"/>
            <w:right w:w="108" w:type="dxa"/>
          </w:tblCellMar>
        </w:tblPrEx>
        <w:tc>
          <w:tcPr>
            <w:tcW w:w="2268" w:type="dxa"/>
            <w:vMerge w:val="continue"/>
            <w:vAlign w:val="center"/>
          </w:tcPr>
          <w:p w14:paraId="544FA45D">
            <w:pPr>
              <w:spacing w:before="96" w:line="360" w:lineRule="exact"/>
              <w:jc w:val="left"/>
              <w:rPr>
                <w:rFonts w:hAnsi="宋体"/>
                <w:szCs w:val="21"/>
              </w:rPr>
            </w:pPr>
          </w:p>
        </w:tc>
        <w:tc>
          <w:tcPr>
            <w:tcW w:w="6768" w:type="dxa"/>
            <w:vAlign w:val="center"/>
          </w:tcPr>
          <w:p w14:paraId="0B2B2638">
            <w:pPr>
              <w:spacing w:before="96" w:line="360" w:lineRule="exact"/>
              <w:jc w:val="left"/>
              <w:rPr>
                <w:rFonts w:hAnsi="宋体"/>
                <w:szCs w:val="21"/>
              </w:rPr>
            </w:pPr>
            <w:r>
              <w:rPr>
                <w:rFonts w:hAnsi="宋体"/>
                <w:szCs w:val="21"/>
              </w:rPr>
              <w:t>2-3</w:t>
            </w:r>
            <w:r>
              <w:rPr>
                <w:rFonts w:hint="eastAsia" w:hAnsi="宋体"/>
                <w:szCs w:val="21"/>
              </w:rPr>
              <w:t>：能够应用设计软件、图形处理工具等技术，实际制作出高质量的数字作品，包括网页设计、平面设计、视频编辑等。</w:t>
            </w:r>
          </w:p>
        </w:tc>
      </w:tr>
      <w:tr w14:paraId="32C295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3AAC2D52">
            <w:pPr>
              <w:spacing w:before="96" w:line="360" w:lineRule="exact"/>
              <w:jc w:val="left"/>
              <w:rPr>
                <w:rFonts w:hAnsi="宋体"/>
                <w:szCs w:val="21"/>
              </w:rPr>
            </w:pPr>
            <w:r>
              <w:rPr>
                <w:rFonts w:hint="eastAsia" w:hAnsi="宋体"/>
                <w:szCs w:val="21"/>
              </w:rPr>
              <w:t>毕业要求</w:t>
            </w:r>
            <w:r>
              <w:rPr>
                <w:rFonts w:hAnsi="宋体"/>
                <w:szCs w:val="21"/>
              </w:rPr>
              <w:t>3</w:t>
            </w:r>
            <w:r>
              <w:rPr>
                <w:rFonts w:hint="eastAsia" w:hAnsi="宋体"/>
                <w:szCs w:val="21"/>
              </w:rPr>
              <w:t>：熟练运用现代网络与新媒体技术工具完成项目工作。</w:t>
            </w:r>
          </w:p>
        </w:tc>
        <w:tc>
          <w:tcPr>
            <w:tcW w:w="6768" w:type="dxa"/>
            <w:vAlign w:val="center"/>
          </w:tcPr>
          <w:p w14:paraId="353CFEF3">
            <w:pPr>
              <w:spacing w:before="96" w:line="360" w:lineRule="exact"/>
              <w:jc w:val="left"/>
              <w:rPr>
                <w:rFonts w:hAnsi="宋体"/>
                <w:szCs w:val="21"/>
              </w:rPr>
            </w:pPr>
            <w:r>
              <w:rPr>
                <w:rFonts w:hAnsi="宋体"/>
                <w:szCs w:val="21"/>
              </w:rPr>
              <w:t>3-1</w:t>
            </w:r>
            <w:r>
              <w:rPr>
                <w:rFonts w:hint="eastAsia" w:hAnsi="宋体"/>
                <w:szCs w:val="21"/>
              </w:rPr>
              <w:t>：掌握项目管理和制作相关的基础知识，包括项目规划、流程管理、团队协作</w:t>
            </w:r>
          </w:p>
        </w:tc>
      </w:tr>
      <w:tr w14:paraId="24C20C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14E2806A">
            <w:pPr>
              <w:spacing w:before="96" w:line="360" w:lineRule="exact"/>
              <w:jc w:val="left"/>
              <w:rPr>
                <w:rFonts w:hAnsi="宋体"/>
                <w:szCs w:val="21"/>
              </w:rPr>
            </w:pPr>
          </w:p>
        </w:tc>
        <w:tc>
          <w:tcPr>
            <w:tcW w:w="6768" w:type="dxa"/>
            <w:vAlign w:val="center"/>
          </w:tcPr>
          <w:p w14:paraId="084A0857">
            <w:pPr>
              <w:spacing w:before="96" w:line="360" w:lineRule="exact"/>
              <w:jc w:val="left"/>
              <w:rPr>
                <w:rFonts w:hAnsi="宋体"/>
                <w:szCs w:val="21"/>
              </w:rPr>
            </w:pPr>
            <w:r>
              <w:rPr>
                <w:rFonts w:hint="eastAsia" w:hAnsi="宋体"/>
                <w:szCs w:val="21"/>
              </w:rPr>
              <w:t>3</w:t>
            </w:r>
            <w:r>
              <w:rPr>
                <w:rFonts w:hAnsi="宋体"/>
                <w:szCs w:val="21"/>
              </w:rPr>
              <w:t>-2</w:t>
            </w:r>
            <w:r>
              <w:rPr>
                <w:rFonts w:hint="eastAsia" w:hAnsi="宋体"/>
                <w:szCs w:val="21"/>
              </w:rPr>
              <w:t>：理解项目管理流程和方法，能够解释项目管理中的关键概念和原则，以及数字作品制作的技术要点</w:t>
            </w:r>
          </w:p>
        </w:tc>
      </w:tr>
      <w:tr w14:paraId="356C55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8" w:hRule="atLeast"/>
        </w:trPr>
        <w:tc>
          <w:tcPr>
            <w:tcW w:w="2268" w:type="dxa"/>
            <w:vMerge w:val="continue"/>
            <w:vAlign w:val="center"/>
          </w:tcPr>
          <w:p w14:paraId="0DA17AD5">
            <w:pPr>
              <w:spacing w:before="96" w:line="360" w:lineRule="exact"/>
              <w:jc w:val="left"/>
              <w:rPr>
                <w:rFonts w:hAnsi="宋体"/>
                <w:szCs w:val="21"/>
              </w:rPr>
            </w:pPr>
          </w:p>
        </w:tc>
        <w:tc>
          <w:tcPr>
            <w:tcW w:w="6768" w:type="dxa"/>
            <w:vAlign w:val="center"/>
          </w:tcPr>
          <w:p w14:paraId="407DA173">
            <w:pPr>
              <w:spacing w:before="96" w:line="360" w:lineRule="exact"/>
              <w:jc w:val="left"/>
              <w:rPr>
                <w:rFonts w:hAnsi="宋体"/>
                <w:szCs w:val="21"/>
              </w:rPr>
            </w:pPr>
            <w:r>
              <w:rPr>
                <w:rFonts w:hint="eastAsia" w:hAnsi="宋体"/>
                <w:szCs w:val="21"/>
              </w:rPr>
              <w:t>3</w:t>
            </w:r>
            <w:r>
              <w:rPr>
                <w:rFonts w:hAnsi="宋体"/>
                <w:szCs w:val="21"/>
              </w:rPr>
              <w:t>-3</w:t>
            </w:r>
            <w:r>
              <w:rPr>
                <w:rFonts w:hint="eastAsia" w:hAnsi="宋体"/>
                <w:szCs w:val="21"/>
              </w:rPr>
              <w:t>：熟练运用项目管理软件和数字制作工具，能够与团队成员协作，顺利完成数字作品的制作和交付</w:t>
            </w:r>
          </w:p>
        </w:tc>
      </w:tr>
      <w:tr w14:paraId="2D7A1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1C82576D">
            <w:pPr>
              <w:spacing w:before="96" w:line="360" w:lineRule="exact"/>
              <w:jc w:val="left"/>
              <w:rPr>
                <w:rFonts w:hAnsi="宋体"/>
                <w:szCs w:val="21"/>
              </w:rPr>
            </w:pPr>
          </w:p>
        </w:tc>
        <w:tc>
          <w:tcPr>
            <w:tcW w:w="6768" w:type="dxa"/>
            <w:vAlign w:val="center"/>
          </w:tcPr>
          <w:p w14:paraId="665E8C9C">
            <w:pPr>
              <w:spacing w:before="96" w:line="360" w:lineRule="exact"/>
              <w:jc w:val="left"/>
              <w:rPr>
                <w:rFonts w:hAnsi="宋体"/>
                <w:szCs w:val="21"/>
              </w:rPr>
            </w:pPr>
            <w:r>
              <w:rPr>
                <w:rFonts w:hint="eastAsia" w:hAnsi="宋体"/>
                <w:szCs w:val="21"/>
              </w:rPr>
              <w:t>3</w:t>
            </w:r>
            <w:r>
              <w:rPr>
                <w:rFonts w:hAnsi="宋体"/>
                <w:szCs w:val="21"/>
              </w:rPr>
              <w:t>-4</w:t>
            </w:r>
            <w:r>
              <w:rPr>
                <w:rFonts w:hint="eastAsia" w:hAnsi="宋体"/>
                <w:szCs w:val="21"/>
              </w:rPr>
              <w:t>：具备责任感、团队精神和创新意识，尊重项目成员的协作和贡献，注重项目质量和效率，能够处理项目管理过程中的挑战和问题，保持积极的工作态度和团队精神。</w:t>
            </w:r>
          </w:p>
        </w:tc>
      </w:tr>
      <w:tr w14:paraId="5AECB6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4820E0CE">
            <w:pPr>
              <w:spacing w:before="96" w:line="360" w:lineRule="exact"/>
              <w:jc w:val="left"/>
              <w:rPr>
                <w:rFonts w:hAnsi="宋体"/>
                <w:szCs w:val="21"/>
              </w:rPr>
            </w:pPr>
            <w:r>
              <w:rPr>
                <w:rFonts w:hAnsi="宋体"/>
                <w:szCs w:val="21"/>
              </w:rPr>
              <w:t>毕业要求</w:t>
            </w:r>
            <w:r>
              <w:rPr>
                <w:rFonts w:hint="eastAsia" w:hAnsi="宋体"/>
                <w:szCs w:val="21"/>
              </w:rPr>
              <w:t>4：能遵守网络与新媒体行业的职业规范和道德准则，遵守国家法律法规、党政宣传纪律，履行媒体责任并完成相应工作任务。</w:t>
            </w:r>
          </w:p>
        </w:tc>
        <w:tc>
          <w:tcPr>
            <w:tcW w:w="6768" w:type="dxa"/>
            <w:vAlign w:val="center"/>
          </w:tcPr>
          <w:p w14:paraId="5ADF6495">
            <w:pPr>
              <w:spacing w:before="96" w:line="360" w:lineRule="exact"/>
              <w:jc w:val="left"/>
              <w:rPr>
                <w:rFonts w:hAnsi="宋体"/>
                <w:szCs w:val="21"/>
              </w:rPr>
            </w:pPr>
            <w:r>
              <w:rPr>
                <w:rFonts w:hint="eastAsia" w:hAnsi="宋体"/>
                <w:szCs w:val="21"/>
              </w:rPr>
              <w:t>4</w:t>
            </w:r>
            <w:r>
              <w:rPr>
                <w:rFonts w:hAnsi="宋体"/>
                <w:szCs w:val="21"/>
              </w:rPr>
              <w:t>-1</w:t>
            </w:r>
            <w:r>
              <w:rPr>
                <w:rFonts w:hint="eastAsia" w:hAnsi="宋体"/>
                <w:szCs w:val="21"/>
              </w:rPr>
              <w:t>：能够应用职业规范和法律法规，确保自己的职业行为符合法律要求和道德标准，保障个人和公司的合法权益</w:t>
            </w:r>
          </w:p>
        </w:tc>
      </w:tr>
      <w:tr w14:paraId="458C95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37AC4716">
            <w:pPr>
              <w:spacing w:before="96" w:line="360" w:lineRule="exact"/>
              <w:jc w:val="left"/>
              <w:rPr>
                <w:rFonts w:hAnsi="宋体"/>
                <w:szCs w:val="21"/>
              </w:rPr>
            </w:pPr>
          </w:p>
        </w:tc>
        <w:tc>
          <w:tcPr>
            <w:tcW w:w="6768" w:type="dxa"/>
            <w:vAlign w:val="center"/>
          </w:tcPr>
          <w:p w14:paraId="2B67DD53">
            <w:pPr>
              <w:spacing w:before="96" w:line="360" w:lineRule="exact"/>
              <w:jc w:val="left"/>
              <w:rPr>
                <w:rFonts w:hAnsi="宋体"/>
                <w:szCs w:val="21"/>
              </w:rPr>
            </w:pPr>
            <w:r>
              <w:rPr>
                <w:rFonts w:hAnsi="宋体"/>
                <w:szCs w:val="21"/>
              </w:rPr>
              <w:t>4-2</w:t>
            </w:r>
            <w:r>
              <w:rPr>
                <w:rFonts w:hint="eastAsia" w:hAnsi="宋体"/>
                <w:szCs w:val="21"/>
              </w:rPr>
              <w:t>：具备分析职业规范、道德准则和法律法规的能力，能够识别和解决工作中的道德和法律问题。</w:t>
            </w:r>
          </w:p>
        </w:tc>
      </w:tr>
      <w:tr w14:paraId="27DD92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5F3883CF">
            <w:pPr>
              <w:spacing w:before="96" w:line="360" w:lineRule="exact"/>
              <w:jc w:val="left"/>
              <w:rPr>
                <w:rFonts w:hAnsi="宋体"/>
                <w:szCs w:val="21"/>
              </w:rPr>
            </w:pPr>
          </w:p>
        </w:tc>
        <w:tc>
          <w:tcPr>
            <w:tcW w:w="6768" w:type="dxa"/>
            <w:vAlign w:val="center"/>
          </w:tcPr>
          <w:p w14:paraId="4D485DF6">
            <w:pPr>
              <w:spacing w:before="96" w:line="360" w:lineRule="exact"/>
              <w:jc w:val="left"/>
              <w:rPr>
                <w:rFonts w:hAnsi="宋体"/>
                <w:szCs w:val="21"/>
              </w:rPr>
            </w:pPr>
            <w:r>
              <w:rPr>
                <w:rFonts w:hAnsi="宋体"/>
                <w:szCs w:val="21"/>
              </w:rPr>
              <w:t>4-3</w:t>
            </w:r>
            <w:r>
              <w:rPr>
                <w:rFonts w:hint="eastAsia" w:hAnsi="宋体"/>
                <w:szCs w:val="21"/>
              </w:rPr>
              <w:t>：具备诚实守信、尊重他人、保护隐私和知识产权的价值观，坚持道德风险和法律风险的底线。</w:t>
            </w:r>
          </w:p>
        </w:tc>
      </w:tr>
      <w:tr w14:paraId="53FCF3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67F77CDF">
            <w:pPr>
              <w:spacing w:before="96" w:line="360" w:lineRule="exact"/>
              <w:jc w:val="left"/>
              <w:rPr>
                <w:rFonts w:hAnsi="宋体"/>
                <w:szCs w:val="21"/>
              </w:rPr>
            </w:pPr>
            <w:r>
              <w:rPr>
                <w:rFonts w:hAnsi="宋体"/>
                <w:szCs w:val="21"/>
              </w:rPr>
              <w:t>毕业要求</w:t>
            </w:r>
            <w:r>
              <w:rPr>
                <w:rFonts w:hint="eastAsia" w:hAnsi="宋体"/>
                <w:szCs w:val="21"/>
              </w:rPr>
              <w:t>5：拥有创新意识、开拓精神，能够在日常学习、工作中运用创意思维解决问题、攻克技术难点，提升技术技能。</w:t>
            </w:r>
          </w:p>
        </w:tc>
        <w:tc>
          <w:tcPr>
            <w:tcW w:w="6768" w:type="dxa"/>
            <w:vAlign w:val="center"/>
          </w:tcPr>
          <w:p w14:paraId="434D0D53">
            <w:pPr>
              <w:spacing w:before="96" w:line="360" w:lineRule="exact"/>
              <w:jc w:val="left"/>
              <w:rPr>
                <w:rFonts w:hAnsi="宋体"/>
                <w:szCs w:val="21"/>
              </w:rPr>
            </w:pPr>
            <w:r>
              <w:rPr>
                <w:rFonts w:hint="eastAsia" w:hAnsi="宋体"/>
                <w:szCs w:val="21"/>
              </w:rPr>
              <w:t>5</w:t>
            </w:r>
            <w:r>
              <w:rPr>
                <w:rFonts w:hAnsi="宋体"/>
                <w:szCs w:val="21"/>
              </w:rPr>
              <w:t>-1</w:t>
            </w:r>
            <w:r>
              <w:rPr>
                <w:rFonts w:hint="eastAsia" w:hAnsi="宋体"/>
                <w:szCs w:val="21"/>
              </w:rPr>
              <w:t>：具备分析市场需求和行业趋势，发现创新机会的能力，能够洞察行业变化。</w:t>
            </w:r>
          </w:p>
        </w:tc>
      </w:tr>
      <w:tr w14:paraId="45D55E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75642341">
            <w:pPr>
              <w:spacing w:before="96" w:line="360" w:lineRule="exact"/>
              <w:jc w:val="left"/>
              <w:rPr>
                <w:rFonts w:hAnsi="宋体"/>
                <w:szCs w:val="21"/>
              </w:rPr>
            </w:pPr>
          </w:p>
        </w:tc>
        <w:tc>
          <w:tcPr>
            <w:tcW w:w="6768" w:type="dxa"/>
            <w:vAlign w:val="center"/>
          </w:tcPr>
          <w:p w14:paraId="65E3D579">
            <w:pPr>
              <w:spacing w:before="96" w:line="360" w:lineRule="exact"/>
              <w:jc w:val="left"/>
              <w:rPr>
                <w:rFonts w:hAnsi="宋体"/>
                <w:szCs w:val="21"/>
              </w:rPr>
            </w:pPr>
            <w:r>
              <w:rPr>
                <w:rFonts w:hAnsi="宋体"/>
                <w:szCs w:val="21"/>
              </w:rPr>
              <w:t>5-2</w:t>
            </w:r>
            <w:r>
              <w:rPr>
                <w:rFonts w:hint="eastAsia" w:hAnsi="宋体"/>
                <w:szCs w:val="21"/>
              </w:rPr>
              <w:t>：熟练使用各种数字媒体工具和技术，能够实际开展创新项目，设计并实施创新策略。</w:t>
            </w:r>
          </w:p>
        </w:tc>
      </w:tr>
      <w:tr w14:paraId="7E7ED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07FA37E2">
            <w:pPr>
              <w:spacing w:before="96" w:line="360" w:lineRule="exact"/>
              <w:jc w:val="left"/>
              <w:rPr>
                <w:rFonts w:hAnsi="宋体"/>
                <w:szCs w:val="21"/>
              </w:rPr>
            </w:pPr>
          </w:p>
        </w:tc>
        <w:tc>
          <w:tcPr>
            <w:tcW w:w="6768" w:type="dxa"/>
            <w:vAlign w:val="center"/>
          </w:tcPr>
          <w:p w14:paraId="07AE59B0">
            <w:pPr>
              <w:spacing w:before="96" w:line="360" w:lineRule="exact"/>
              <w:jc w:val="left"/>
              <w:rPr>
                <w:rFonts w:hAnsi="宋体"/>
                <w:szCs w:val="21"/>
              </w:rPr>
            </w:pPr>
            <w:r>
              <w:rPr>
                <w:rFonts w:hAnsi="宋体"/>
                <w:szCs w:val="21"/>
              </w:rPr>
              <w:t>5-3</w:t>
            </w:r>
            <w:r>
              <w:rPr>
                <w:rFonts w:hint="eastAsia" w:hAnsi="宋体"/>
                <w:szCs w:val="21"/>
              </w:rPr>
              <w:t>：具备良好的沟通和团队协作能力，能够有效传达创新想法并与团队共同推动创新项目。</w:t>
            </w:r>
          </w:p>
        </w:tc>
      </w:tr>
      <w:tr w14:paraId="2928C1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2F2CACE6">
            <w:pPr>
              <w:spacing w:before="96" w:line="360" w:lineRule="exact"/>
              <w:jc w:val="left"/>
              <w:rPr>
                <w:rFonts w:hAnsi="宋体"/>
                <w:szCs w:val="21"/>
              </w:rPr>
            </w:pPr>
          </w:p>
        </w:tc>
        <w:tc>
          <w:tcPr>
            <w:tcW w:w="6768" w:type="dxa"/>
            <w:vAlign w:val="center"/>
          </w:tcPr>
          <w:p w14:paraId="0BEC5A33">
            <w:pPr>
              <w:spacing w:before="96" w:line="360" w:lineRule="exact"/>
              <w:jc w:val="left"/>
              <w:rPr>
                <w:rFonts w:hAnsi="宋体"/>
                <w:szCs w:val="21"/>
              </w:rPr>
            </w:pPr>
            <w:r>
              <w:rPr>
                <w:rFonts w:hint="eastAsia" w:hAnsi="宋体"/>
                <w:szCs w:val="21"/>
              </w:rPr>
              <w:t>5</w:t>
            </w:r>
            <w:r>
              <w:rPr>
                <w:rFonts w:hAnsi="宋体"/>
                <w:szCs w:val="21"/>
              </w:rPr>
              <w:t>-4</w:t>
            </w:r>
            <w:r>
              <w:rPr>
                <w:rFonts w:hint="eastAsia" w:hAnsi="宋体"/>
                <w:szCs w:val="21"/>
              </w:rPr>
              <w:t>：具备开放、包容的思维，尊重不同观点和见解，注重团队合作和共享创新成果。适应变化和风险的能力，勇于接受挑战和失败，坚持不懈地追求创新和卓越。</w:t>
            </w:r>
          </w:p>
        </w:tc>
      </w:tr>
      <w:tr w14:paraId="359B85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7ACA3B60">
            <w:pPr>
              <w:spacing w:before="96" w:line="360" w:lineRule="exact"/>
              <w:jc w:val="left"/>
              <w:rPr>
                <w:rFonts w:hAnsi="宋体"/>
                <w:szCs w:val="21"/>
              </w:rPr>
            </w:pPr>
            <w:r>
              <w:rPr>
                <w:rFonts w:hAnsi="宋体"/>
                <w:szCs w:val="21"/>
              </w:rPr>
              <w:t>毕业要求</w:t>
            </w:r>
            <w:r>
              <w:rPr>
                <w:rFonts w:hint="eastAsia" w:hAnsi="宋体"/>
                <w:szCs w:val="21"/>
              </w:rPr>
              <w:t>6：具备中华民族优秀传统文化底蕴，具有国际视野，能够在学习中国优秀传统文化背景下进行沟通、交流、合作。</w:t>
            </w:r>
          </w:p>
        </w:tc>
        <w:tc>
          <w:tcPr>
            <w:tcW w:w="6768" w:type="dxa"/>
            <w:vAlign w:val="center"/>
          </w:tcPr>
          <w:p w14:paraId="0B3C507D">
            <w:pPr>
              <w:spacing w:before="96" w:line="360" w:lineRule="exact"/>
              <w:jc w:val="left"/>
              <w:rPr>
                <w:rFonts w:hAnsi="宋体"/>
                <w:szCs w:val="21"/>
              </w:rPr>
            </w:pPr>
            <w:r>
              <w:rPr>
                <w:rFonts w:hint="eastAsia" w:hAnsi="宋体"/>
                <w:szCs w:val="21"/>
              </w:rPr>
              <w:t>6</w:t>
            </w:r>
            <w:r>
              <w:rPr>
                <w:rFonts w:hAnsi="宋体"/>
                <w:szCs w:val="21"/>
              </w:rPr>
              <w:t>-1</w:t>
            </w:r>
            <w:r>
              <w:rPr>
                <w:rFonts w:hint="eastAsia" w:hAnsi="宋体"/>
                <w:szCs w:val="21"/>
              </w:rPr>
              <w:t>：能够应用国际化视野和中国传统文化元素，设计符合国际化标准且融入中国文化元素的网络新媒体作品。</w:t>
            </w:r>
          </w:p>
        </w:tc>
      </w:tr>
      <w:tr w14:paraId="45B03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241FB0C0">
            <w:pPr>
              <w:spacing w:before="96" w:line="360" w:lineRule="exact"/>
              <w:jc w:val="left"/>
              <w:rPr>
                <w:rFonts w:hAnsi="宋体"/>
                <w:szCs w:val="21"/>
              </w:rPr>
            </w:pPr>
          </w:p>
        </w:tc>
        <w:tc>
          <w:tcPr>
            <w:tcW w:w="6768" w:type="dxa"/>
            <w:vAlign w:val="center"/>
          </w:tcPr>
          <w:p w14:paraId="77D91B4B">
            <w:pPr>
              <w:spacing w:before="96" w:line="360" w:lineRule="exact"/>
              <w:jc w:val="left"/>
              <w:rPr>
                <w:rFonts w:hAnsi="宋体"/>
                <w:szCs w:val="21"/>
              </w:rPr>
            </w:pPr>
            <w:r>
              <w:rPr>
                <w:rFonts w:hAnsi="宋体"/>
                <w:szCs w:val="21"/>
              </w:rPr>
              <w:t>6-2</w:t>
            </w:r>
            <w:r>
              <w:rPr>
                <w:rFonts w:hint="eastAsia" w:hAnsi="宋体"/>
                <w:szCs w:val="21"/>
              </w:rPr>
              <w:t>：熟练运用多种传播手段，能够实际运用优秀中国传统文化元素，制作具有国际化视野的新媒体作品。</w:t>
            </w:r>
          </w:p>
        </w:tc>
      </w:tr>
      <w:tr w14:paraId="6527EB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37004343">
            <w:pPr>
              <w:spacing w:before="96" w:line="360" w:lineRule="exact"/>
              <w:jc w:val="left"/>
              <w:rPr>
                <w:rFonts w:hAnsi="宋体"/>
                <w:szCs w:val="21"/>
              </w:rPr>
            </w:pPr>
          </w:p>
        </w:tc>
        <w:tc>
          <w:tcPr>
            <w:tcW w:w="6768" w:type="dxa"/>
            <w:vAlign w:val="center"/>
          </w:tcPr>
          <w:p w14:paraId="71C296E8">
            <w:pPr>
              <w:spacing w:before="96" w:line="360" w:lineRule="exact"/>
              <w:jc w:val="left"/>
              <w:rPr>
                <w:rFonts w:hAnsi="宋体"/>
                <w:szCs w:val="21"/>
              </w:rPr>
            </w:pPr>
            <w:r>
              <w:rPr>
                <w:rFonts w:hAnsi="宋体"/>
                <w:szCs w:val="21"/>
              </w:rPr>
              <w:t>6-3</w:t>
            </w:r>
            <w:r>
              <w:rPr>
                <w:rFonts w:hint="eastAsia" w:hAnsi="宋体"/>
                <w:szCs w:val="21"/>
              </w:rPr>
              <w:t>：具备开放包容的思维，尊重多元文化和传统，坚持创新发展与保护传统文化的平衡。能够在不同文化背景下保持尊重和包容，努力实现学习中国优秀传统文化交流和合作。</w:t>
            </w:r>
          </w:p>
        </w:tc>
      </w:tr>
      <w:tr w14:paraId="0678E6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62EA7A5F">
            <w:pPr>
              <w:spacing w:before="96" w:line="360" w:lineRule="exact"/>
              <w:jc w:val="left"/>
              <w:rPr>
                <w:rFonts w:hAnsi="宋体"/>
                <w:szCs w:val="21"/>
              </w:rPr>
            </w:pPr>
            <w:r>
              <w:rPr>
                <w:rFonts w:hAnsi="宋体"/>
                <w:szCs w:val="21"/>
              </w:rPr>
              <w:t>毕业要求</w:t>
            </w:r>
            <w:r>
              <w:rPr>
                <w:rFonts w:hint="eastAsia" w:hAnsi="宋体"/>
                <w:szCs w:val="21"/>
              </w:rPr>
              <w:t>7：具有自主学习和终身学习意识，关注网络与新媒体领域的可持续发展，能够不断学习、更新网络与新媒体技术、保持行业敏锐度与竞争力，适应信息社会的不断发展和进步。</w:t>
            </w:r>
          </w:p>
        </w:tc>
        <w:tc>
          <w:tcPr>
            <w:tcW w:w="6768" w:type="dxa"/>
            <w:vAlign w:val="center"/>
          </w:tcPr>
          <w:p w14:paraId="33001D5D">
            <w:pPr>
              <w:spacing w:before="96" w:line="360" w:lineRule="exact"/>
              <w:jc w:val="left"/>
              <w:rPr>
                <w:rFonts w:hAnsi="宋体"/>
                <w:szCs w:val="21"/>
              </w:rPr>
            </w:pPr>
            <w:r>
              <w:rPr>
                <w:rFonts w:hint="eastAsia" w:hAnsi="宋体"/>
                <w:szCs w:val="21"/>
              </w:rPr>
              <w:t>7</w:t>
            </w:r>
            <w:r>
              <w:rPr>
                <w:rFonts w:hAnsi="宋体"/>
                <w:szCs w:val="21"/>
              </w:rPr>
              <w:t>-1</w:t>
            </w:r>
            <w:r>
              <w:rPr>
                <w:rFonts w:hint="eastAsia" w:hAnsi="宋体"/>
                <w:szCs w:val="21"/>
              </w:rPr>
              <w:t>：具备分析和评估自身学习需求的能力，能够制定个性化的学习计划和目标。</w:t>
            </w:r>
          </w:p>
        </w:tc>
      </w:tr>
      <w:tr w14:paraId="5425E9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739B44D0">
            <w:pPr>
              <w:spacing w:before="96" w:line="360" w:lineRule="exact"/>
              <w:jc w:val="left"/>
              <w:rPr>
                <w:rFonts w:hAnsi="宋体"/>
                <w:szCs w:val="21"/>
              </w:rPr>
            </w:pPr>
          </w:p>
        </w:tc>
        <w:tc>
          <w:tcPr>
            <w:tcW w:w="6768" w:type="dxa"/>
            <w:vAlign w:val="center"/>
          </w:tcPr>
          <w:p w14:paraId="2FD93417">
            <w:pPr>
              <w:spacing w:before="96" w:line="360" w:lineRule="exact"/>
              <w:jc w:val="left"/>
              <w:rPr>
                <w:rFonts w:hAnsi="宋体"/>
                <w:szCs w:val="21"/>
              </w:rPr>
            </w:pPr>
            <w:r>
              <w:rPr>
                <w:rFonts w:hAnsi="宋体"/>
                <w:szCs w:val="21"/>
              </w:rPr>
              <w:t>7-2</w:t>
            </w:r>
            <w:r>
              <w:rPr>
                <w:rFonts w:hint="eastAsia" w:hAnsi="宋体"/>
                <w:szCs w:val="21"/>
              </w:rPr>
              <w:t>：具备独立学习和信息获取的技能，能够主动学习新知识、掌握新技能，并将其应用于实际工作中。</w:t>
            </w:r>
          </w:p>
        </w:tc>
      </w:tr>
      <w:tr w14:paraId="709588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1EE9BDCC">
            <w:pPr>
              <w:spacing w:before="96" w:line="360" w:lineRule="exact"/>
              <w:jc w:val="left"/>
              <w:rPr>
                <w:rFonts w:hAnsi="宋体"/>
                <w:szCs w:val="21"/>
              </w:rPr>
            </w:pPr>
          </w:p>
        </w:tc>
        <w:tc>
          <w:tcPr>
            <w:tcW w:w="6768" w:type="dxa"/>
            <w:vAlign w:val="center"/>
          </w:tcPr>
          <w:p w14:paraId="240158F5">
            <w:pPr>
              <w:spacing w:before="96" w:line="360" w:lineRule="exact"/>
              <w:jc w:val="left"/>
              <w:rPr>
                <w:rFonts w:hAnsi="宋体"/>
                <w:szCs w:val="21"/>
              </w:rPr>
            </w:pPr>
            <w:r>
              <w:rPr>
                <w:rFonts w:hAnsi="宋体"/>
                <w:szCs w:val="21"/>
              </w:rPr>
              <w:t>7-3</w:t>
            </w:r>
            <w:r>
              <w:rPr>
                <w:rFonts w:hint="eastAsia" w:hAnsi="宋体"/>
                <w:szCs w:val="21"/>
              </w:rPr>
              <w:t>：具备分享学习成果和与他人交流的能力，能够开展合作学习、组织讨论，并共同进步。</w:t>
            </w:r>
          </w:p>
        </w:tc>
      </w:tr>
      <w:tr w14:paraId="2B1377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3A3DE4CF">
            <w:pPr>
              <w:spacing w:before="96" w:line="360" w:lineRule="exact"/>
              <w:jc w:val="left"/>
              <w:rPr>
                <w:rFonts w:hAnsi="宋体"/>
                <w:szCs w:val="21"/>
              </w:rPr>
            </w:pPr>
          </w:p>
        </w:tc>
        <w:tc>
          <w:tcPr>
            <w:tcW w:w="6768" w:type="dxa"/>
            <w:vAlign w:val="center"/>
          </w:tcPr>
          <w:p w14:paraId="11597F43">
            <w:pPr>
              <w:spacing w:before="96" w:line="360" w:lineRule="exact"/>
              <w:jc w:val="left"/>
              <w:rPr>
                <w:rFonts w:hAnsi="宋体"/>
                <w:szCs w:val="21"/>
              </w:rPr>
            </w:pPr>
            <w:r>
              <w:rPr>
                <w:rFonts w:hint="eastAsia" w:hAnsi="宋体"/>
                <w:szCs w:val="21"/>
              </w:rPr>
              <w:t>7</w:t>
            </w:r>
            <w:r>
              <w:rPr>
                <w:rFonts w:hAnsi="宋体"/>
                <w:szCs w:val="21"/>
              </w:rPr>
              <w:t>-4</w:t>
            </w:r>
            <w:r>
              <w:rPr>
                <w:rFonts w:hint="eastAsia" w:hAnsi="宋体"/>
                <w:szCs w:val="21"/>
              </w:rPr>
              <w:t>：具备积极乐观的学习态度，能够面对困难和挫折，持续学习并成长，坚信学习是持续进步的动力。</w:t>
            </w:r>
          </w:p>
        </w:tc>
      </w:tr>
      <w:tr w14:paraId="7966A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3694510F">
            <w:pPr>
              <w:spacing w:before="96" w:line="360" w:lineRule="exact"/>
              <w:rPr>
                <w:rFonts w:hAnsi="宋体"/>
                <w:szCs w:val="21"/>
              </w:rPr>
            </w:pPr>
            <w:r>
              <w:rPr>
                <w:rFonts w:hAnsi="宋体"/>
                <w:szCs w:val="21"/>
              </w:rPr>
              <w:t>毕业要求</w:t>
            </w:r>
            <w:r>
              <w:rPr>
                <w:rFonts w:hint="eastAsia" w:hAnsi="宋体"/>
                <w:szCs w:val="21"/>
              </w:rPr>
              <w:t>8</w:t>
            </w:r>
            <w:r>
              <w:rPr>
                <w:rFonts w:hAnsi="宋体"/>
                <w:szCs w:val="21"/>
              </w:rPr>
              <w:t>.</w:t>
            </w:r>
            <w:r>
              <w:rPr>
                <w:rFonts w:hint="eastAsia" w:hAnsi="宋体"/>
                <w:szCs w:val="21"/>
              </w:rPr>
              <w:t>具有较强的团队合作意识与组织管理能力，能与其他成员共享信息、协调合作，并能正确理解团队中个体、团队成员以及负责人的角色，承担其责任与义务。</w:t>
            </w:r>
          </w:p>
        </w:tc>
        <w:tc>
          <w:tcPr>
            <w:tcW w:w="6768" w:type="dxa"/>
            <w:vAlign w:val="center"/>
          </w:tcPr>
          <w:p w14:paraId="0982BEED">
            <w:pPr>
              <w:spacing w:before="96" w:line="360" w:lineRule="exact"/>
              <w:jc w:val="left"/>
              <w:rPr>
                <w:rFonts w:hAnsi="宋体"/>
                <w:szCs w:val="21"/>
              </w:rPr>
            </w:pPr>
            <w:r>
              <w:rPr>
                <w:rFonts w:hAnsi="宋体"/>
                <w:szCs w:val="21"/>
              </w:rPr>
              <w:t>8</w:t>
            </w:r>
            <w:r>
              <w:rPr>
                <w:rFonts w:hint="eastAsia" w:hAnsi="宋体"/>
                <w:szCs w:val="21"/>
              </w:rPr>
              <w:t>-</w:t>
            </w:r>
            <w:r>
              <w:rPr>
                <w:rFonts w:hAnsi="宋体"/>
                <w:szCs w:val="21"/>
              </w:rPr>
              <w:t>1</w:t>
            </w:r>
            <w:r>
              <w:rPr>
                <w:rFonts w:hint="eastAsia" w:hAnsi="宋体"/>
                <w:szCs w:val="21"/>
              </w:rPr>
              <w:t>：理解实施项目过程中团队合作的必要性，能够与项目组成员有效沟通，开展合作；</w:t>
            </w:r>
          </w:p>
        </w:tc>
      </w:tr>
      <w:tr w14:paraId="78BB0B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2127793D">
            <w:pPr>
              <w:spacing w:before="96" w:line="360" w:lineRule="exact"/>
              <w:jc w:val="left"/>
              <w:rPr>
                <w:rFonts w:hAnsi="宋体"/>
                <w:szCs w:val="21"/>
              </w:rPr>
            </w:pPr>
          </w:p>
        </w:tc>
        <w:tc>
          <w:tcPr>
            <w:tcW w:w="6768" w:type="dxa"/>
            <w:vAlign w:val="center"/>
          </w:tcPr>
          <w:p w14:paraId="29018CFE">
            <w:pPr>
              <w:spacing w:before="96" w:line="360" w:lineRule="exact"/>
              <w:jc w:val="left"/>
              <w:rPr>
                <w:rFonts w:hAnsi="宋体"/>
                <w:szCs w:val="21"/>
              </w:rPr>
            </w:pPr>
            <w:r>
              <w:rPr>
                <w:rFonts w:hAnsi="宋体"/>
                <w:szCs w:val="21"/>
              </w:rPr>
              <w:t>8</w:t>
            </w:r>
            <w:r>
              <w:rPr>
                <w:rFonts w:hint="eastAsia" w:hAnsi="宋体"/>
                <w:szCs w:val="21"/>
              </w:rPr>
              <w:t>-</w:t>
            </w:r>
            <w:r>
              <w:rPr>
                <w:rFonts w:hAnsi="宋体"/>
                <w:szCs w:val="21"/>
              </w:rPr>
              <w:t>2</w:t>
            </w:r>
            <w:r>
              <w:rPr>
                <w:rFonts w:hint="eastAsia" w:hAnsi="宋体"/>
                <w:szCs w:val="21"/>
              </w:rPr>
              <w:t>：理解团队角色划分，能够承担团队角色职责，组织团队开展工作或完成团队分配的任务；</w:t>
            </w:r>
          </w:p>
        </w:tc>
      </w:tr>
      <w:tr w14:paraId="6B48DB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54D024E4">
            <w:pPr>
              <w:spacing w:before="96" w:line="360" w:lineRule="exact"/>
              <w:rPr>
                <w:rFonts w:hint="eastAsia" w:hAnsi="宋体" w:eastAsia="宋体"/>
                <w:szCs w:val="21"/>
                <w:lang w:eastAsia="zh-CN"/>
              </w:rPr>
            </w:pPr>
            <w:r>
              <w:rPr>
                <w:rFonts w:hint="eastAsia" w:hAnsi="宋体"/>
                <w:szCs w:val="21"/>
              </w:rPr>
              <w:t>毕业要求</w:t>
            </w:r>
            <w:r>
              <w:rPr>
                <w:rFonts w:hAnsi="宋体"/>
                <w:szCs w:val="21"/>
              </w:rPr>
              <w:t>9.</w:t>
            </w:r>
            <w:r>
              <w:rPr>
                <w:rFonts w:hint="eastAsia" w:hAnsi="宋体"/>
                <w:szCs w:val="21"/>
              </w:rPr>
              <w:t>理解并掌握新媒体、直播、短视频等项目的成本、进度、范围、质量、风险等管理原理与经济决策方法，并能在项目环境中应用</w:t>
            </w:r>
            <w:r>
              <w:rPr>
                <w:rFonts w:hint="eastAsia" w:hAnsi="宋体"/>
                <w:szCs w:val="21"/>
                <w:lang w:eastAsia="zh-CN"/>
              </w:rPr>
              <w:t>。</w:t>
            </w:r>
          </w:p>
        </w:tc>
        <w:tc>
          <w:tcPr>
            <w:tcW w:w="6768" w:type="dxa"/>
            <w:vAlign w:val="center"/>
          </w:tcPr>
          <w:p w14:paraId="69DF38A8">
            <w:pPr>
              <w:spacing w:before="96" w:line="360" w:lineRule="exact"/>
              <w:jc w:val="left"/>
              <w:rPr>
                <w:rFonts w:hAnsi="宋体"/>
                <w:szCs w:val="21"/>
              </w:rPr>
            </w:pPr>
            <w:r>
              <w:rPr>
                <w:rFonts w:hAnsi="宋体"/>
                <w:szCs w:val="21"/>
              </w:rPr>
              <w:t>9-1</w:t>
            </w:r>
            <w:r>
              <w:rPr>
                <w:rFonts w:hint="eastAsia" w:hAnsi="宋体"/>
                <w:szCs w:val="21"/>
              </w:rPr>
              <w:t>：能够理解新媒体、直播、短视频等不同项目的特点，掌握成本、进度、范围、质量、风险等计算机工程项目管理原理和经济决策方法；</w:t>
            </w:r>
          </w:p>
        </w:tc>
      </w:tr>
      <w:tr w14:paraId="66049A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continue"/>
            <w:vAlign w:val="center"/>
          </w:tcPr>
          <w:p w14:paraId="00D138E7">
            <w:pPr>
              <w:spacing w:before="96" w:line="360" w:lineRule="exact"/>
              <w:jc w:val="left"/>
              <w:rPr>
                <w:rFonts w:hAnsi="宋体"/>
                <w:szCs w:val="21"/>
              </w:rPr>
            </w:pPr>
          </w:p>
        </w:tc>
        <w:tc>
          <w:tcPr>
            <w:tcW w:w="6768" w:type="dxa"/>
            <w:vAlign w:val="center"/>
          </w:tcPr>
          <w:p w14:paraId="5DDF9E00">
            <w:pPr>
              <w:spacing w:before="96" w:line="360" w:lineRule="exact"/>
              <w:jc w:val="left"/>
              <w:rPr>
                <w:rFonts w:hAnsi="宋体"/>
                <w:szCs w:val="21"/>
              </w:rPr>
            </w:pPr>
            <w:r>
              <w:rPr>
                <w:rFonts w:hAnsi="宋体"/>
                <w:szCs w:val="21"/>
              </w:rPr>
              <w:t>9-2</w:t>
            </w:r>
            <w:r>
              <w:rPr>
                <w:rFonts w:hint="eastAsia" w:hAnsi="宋体"/>
                <w:szCs w:val="21"/>
              </w:rPr>
              <w:t>：能够在项目实践中正确运用工程管理与经济决策方法；</w:t>
            </w:r>
          </w:p>
        </w:tc>
      </w:tr>
      <w:tr w14:paraId="4BE025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vMerge w:val="restart"/>
            <w:vAlign w:val="center"/>
          </w:tcPr>
          <w:p w14:paraId="3E3CB4CE">
            <w:pPr>
              <w:spacing w:before="96" w:line="360" w:lineRule="exact"/>
              <w:rPr>
                <w:rFonts w:hAnsi="宋体"/>
                <w:szCs w:val="21"/>
              </w:rPr>
            </w:pPr>
            <w:r>
              <w:rPr>
                <w:rFonts w:hint="eastAsia" w:hAnsi="宋体"/>
                <w:szCs w:val="21"/>
              </w:rPr>
              <w:t>毕业要求</w:t>
            </w:r>
            <w:r>
              <w:rPr>
                <w:rFonts w:hAnsi="宋体"/>
                <w:szCs w:val="21"/>
              </w:rPr>
              <w:t>10.</w:t>
            </w:r>
            <w:r>
              <w:rPr>
                <w:rFonts w:hint="eastAsia" w:hAnsi="宋体"/>
                <w:szCs w:val="21"/>
              </w:rPr>
              <w:t>具有自主学习和终身学习的意识，有不断学习和适应发展的能力；有创新创业意识。</w:t>
            </w:r>
          </w:p>
        </w:tc>
        <w:tc>
          <w:tcPr>
            <w:tcW w:w="6768" w:type="dxa"/>
            <w:vAlign w:val="center"/>
          </w:tcPr>
          <w:p w14:paraId="6F448A83">
            <w:pPr>
              <w:spacing w:before="96" w:line="360" w:lineRule="exact"/>
              <w:jc w:val="left"/>
              <w:rPr>
                <w:rFonts w:hAnsi="宋体"/>
                <w:szCs w:val="21"/>
              </w:rPr>
            </w:pPr>
            <w:r>
              <w:rPr>
                <w:rFonts w:hint="eastAsia" w:hAnsi="宋体"/>
                <w:szCs w:val="21"/>
              </w:rPr>
              <w:t>1</w:t>
            </w:r>
            <w:r>
              <w:rPr>
                <w:rFonts w:hAnsi="宋体"/>
                <w:szCs w:val="21"/>
              </w:rPr>
              <w:t>0-1</w:t>
            </w:r>
            <w:r>
              <w:rPr>
                <w:rFonts w:hint="eastAsia" w:hAnsi="宋体"/>
                <w:szCs w:val="21"/>
              </w:rPr>
              <w:t>：了解网络与新媒体行业的发展趋势，认识到自主学习和终身学习的必要性，具有自主学习和终身学习的意识；</w:t>
            </w:r>
          </w:p>
        </w:tc>
      </w:tr>
      <w:tr w14:paraId="408C98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1" w:hRule="atLeast"/>
        </w:trPr>
        <w:tc>
          <w:tcPr>
            <w:tcW w:w="2268" w:type="dxa"/>
            <w:vMerge w:val="continue"/>
            <w:vAlign w:val="center"/>
          </w:tcPr>
          <w:p w14:paraId="7AFE016A">
            <w:pPr>
              <w:spacing w:before="96" w:line="360" w:lineRule="exact"/>
              <w:rPr>
                <w:rFonts w:hAnsi="宋体"/>
                <w:szCs w:val="21"/>
              </w:rPr>
            </w:pPr>
          </w:p>
        </w:tc>
        <w:tc>
          <w:tcPr>
            <w:tcW w:w="6768" w:type="dxa"/>
            <w:vAlign w:val="center"/>
          </w:tcPr>
          <w:p w14:paraId="714B6D54">
            <w:pPr>
              <w:spacing w:before="96" w:line="360" w:lineRule="exact"/>
              <w:jc w:val="left"/>
              <w:rPr>
                <w:rFonts w:hAnsi="宋体"/>
                <w:szCs w:val="21"/>
              </w:rPr>
            </w:pPr>
            <w:r>
              <w:rPr>
                <w:rFonts w:hAnsi="宋体"/>
                <w:szCs w:val="21"/>
              </w:rPr>
              <w:t>10-2</w:t>
            </w:r>
            <w:r>
              <w:rPr>
                <w:rFonts w:hint="eastAsia" w:hAnsi="宋体"/>
                <w:szCs w:val="21"/>
              </w:rPr>
              <w:t>：了解拓展知识和能力的途径，能够理解、表达、总结和归纳技术问题，具有自主学习和适应发展的能力；有创新创业意识。</w:t>
            </w:r>
          </w:p>
        </w:tc>
      </w:tr>
    </w:tbl>
    <w:p w14:paraId="55AA32D5">
      <w:pPr>
        <w:spacing w:before="120" w:line="360" w:lineRule="exact"/>
        <w:ind w:firstLine="360" w:firstLineChars="150"/>
        <w:rPr>
          <w:rFonts w:eastAsia="黑体"/>
          <w:sz w:val="24"/>
        </w:rPr>
      </w:pPr>
    </w:p>
    <w:p w14:paraId="6AF9ABFF">
      <w:pPr>
        <w:spacing w:before="120" w:line="360" w:lineRule="exact"/>
        <w:ind w:firstLine="360" w:firstLineChars="150"/>
        <w:rPr>
          <w:szCs w:val="21"/>
        </w:rPr>
      </w:pPr>
      <w:r>
        <w:rPr>
          <w:rFonts w:hint="eastAsia" w:eastAsia="黑体"/>
          <w:sz w:val="24"/>
        </w:rPr>
        <w:t>八</w:t>
      </w:r>
      <w:r>
        <w:rPr>
          <w:rFonts w:eastAsia="黑体"/>
          <w:sz w:val="24"/>
        </w:rPr>
        <w:t>、</w:t>
      </w:r>
      <w:r>
        <w:rPr>
          <w:rFonts w:hint="eastAsia" w:eastAsia="黑体"/>
          <w:sz w:val="24"/>
        </w:rPr>
        <w:t>专业</w:t>
      </w:r>
      <w:r>
        <w:rPr>
          <w:rFonts w:eastAsia="黑体"/>
          <w:sz w:val="24"/>
        </w:rPr>
        <w:t>核心课程</w:t>
      </w:r>
    </w:p>
    <w:p w14:paraId="3EADAA72">
      <w:pPr>
        <w:spacing w:before="96" w:line="360" w:lineRule="exact"/>
        <w:ind w:firstLine="420" w:firstLineChars="200"/>
        <w:rPr>
          <w:rFonts w:hAnsi="宋体"/>
          <w:szCs w:val="21"/>
        </w:rPr>
      </w:pPr>
      <w:r>
        <w:rPr>
          <w:rFonts w:hint="eastAsia" w:hAnsi="宋体"/>
          <w:szCs w:val="21"/>
        </w:rPr>
        <w:t>图形图像处理；数码</w:t>
      </w:r>
      <w:r>
        <w:rPr>
          <w:rFonts w:hAnsi="宋体"/>
          <w:szCs w:val="21"/>
        </w:rPr>
        <w:t>摄影摄像</w:t>
      </w:r>
      <w:r>
        <w:rPr>
          <w:rFonts w:hint="eastAsia" w:hAnsi="宋体"/>
          <w:szCs w:val="21"/>
        </w:rPr>
        <w:t>；</w:t>
      </w:r>
      <w:r>
        <w:rPr>
          <w:rFonts w:hAnsi="宋体"/>
          <w:szCs w:val="21"/>
        </w:rPr>
        <w:t>网络数据分析与应用</w:t>
      </w:r>
      <w:r>
        <w:rPr>
          <w:rFonts w:hint="eastAsia" w:hAnsi="宋体"/>
          <w:szCs w:val="21"/>
        </w:rPr>
        <w:t>；</w:t>
      </w:r>
      <w:r>
        <w:rPr>
          <w:rFonts w:hAnsi="宋体"/>
          <w:szCs w:val="21"/>
        </w:rPr>
        <w:t>数字动画设计与制作</w:t>
      </w:r>
      <w:r>
        <w:rPr>
          <w:rFonts w:hint="eastAsia" w:hAnsi="宋体"/>
          <w:szCs w:val="21"/>
        </w:rPr>
        <w:t>；数字视频</w:t>
      </w:r>
      <w:r>
        <w:rPr>
          <w:rFonts w:hAnsi="宋体"/>
          <w:szCs w:val="21"/>
        </w:rPr>
        <w:t>编辑</w:t>
      </w:r>
      <w:r>
        <w:rPr>
          <w:rFonts w:hint="eastAsia" w:hAnsi="宋体"/>
          <w:szCs w:val="21"/>
        </w:rPr>
        <w:t>；数字媒体</w:t>
      </w:r>
      <w:r>
        <w:rPr>
          <w:rFonts w:hAnsi="宋体"/>
          <w:szCs w:val="21"/>
        </w:rPr>
        <w:t>策划与创意</w:t>
      </w:r>
      <w:r>
        <w:rPr>
          <w:rFonts w:hint="eastAsia" w:hAnsi="宋体"/>
          <w:szCs w:val="21"/>
        </w:rPr>
        <w:t>；</w:t>
      </w:r>
      <w:r>
        <w:rPr>
          <w:rFonts w:hAnsi="宋体"/>
          <w:szCs w:val="21"/>
        </w:rPr>
        <w:t>多媒体制作与交互设计</w:t>
      </w:r>
    </w:p>
    <w:p w14:paraId="1E7AE98D">
      <w:pPr>
        <w:spacing w:before="120" w:line="360" w:lineRule="exact"/>
        <w:ind w:firstLine="360" w:firstLineChars="150"/>
        <w:rPr>
          <w:rFonts w:eastAsia="黑体"/>
          <w:sz w:val="24"/>
        </w:rPr>
      </w:pPr>
    </w:p>
    <w:p w14:paraId="549C118E">
      <w:pPr>
        <w:spacing w:before="120" w:line="360" w:lineRule="exact"/>
        <w:ind w:firstLine="360" w:firstLineChars="150"/>
        <w:rPr>
          <w:rFonts w:eastAsia="黑体"/>
          <w:sz w:val="24"/>
        </w:rPr>
      </w:pPr>
      <w:r>
        <w:rPr>
          <w:rFonts w:hint="eastAsia" w:eastAsia="黑体"/>
          <w:sz w:val="24"/>
        </w:rPr>
        <w:t>九</w:t>
      </w:r>
      <w:r>
        <w:rPr>
          <w:rFonts w:eastAsia="黑体"/>
          <w:sz w:val="24"/>
        </w:rPr>
        <w:t>、课程体系及学分学时分配</w:t>
      </w:r>
    </w:p>
    <w:p w14:paraId="0E8BC629">
      <w:pPr>
        <w:spacing w:before="96" w:line="360" w:lineRule="exact"/>
        <w:jc w:val="center"/>
        <w:rPr>
          <w:rFonts w:ascii="宋体" w:hAnsi="宋体"/>
          <w:b/>
          <w:bCs/>
          <w:szCs w:val="21"/>
        </w:rPr>
      </w:pPr>
      <w:r>
        <w:rPr>
          <w:rFonts w:hint="eastAsia" w:ascii="宋体" w:hAnsi="宋体"/>
          <w:b/>
          <w:bCs/>
          <w:szCs w:val="21"/>
        </w:rPr>
        <w:t>网络与新媒体专业课程体系及学分学时分配一览表</w:t>
      </w:r>
    </w:p>
    <w:tbl>
      <w:tblPr>
        <w:tblStyle w:val="8"/>
        <w:tblW w:w="9654" w:type="dxa"/>
        <w:tblInd w:w="78" w:type="dxa"/>
        <w:tblLayout w:type="fixed"/>
        <w:tblCellMar>
          <w:top w:w="0" w:type="dxa"/>
          <w:left w:w="108" w:type="dxa"/>
          <w:bottom w:w="0" w:type="dxa"/>
          <w:right w:w="108" w:type="dxa"/>
        </w:tblCellMar>
      </w:tblPr>
      <w:tblGrid>
        <w:gridCol w:w="1054"/>
        <w:gridCol w:w="1054"/>
        <w:gridCol w:w="921"/>
        <w:gridCol w:w="913"/>
        <w:gridCol w:w="1037"/>
        <w:gridCol w:w="1000"/>
        <w:gridCol w:w="1013"/>
        <w:gridCol w:w="961"/>
        <w:gridCol w:w="851"/>
        <w:gridCol w:w="850"/>
      </w:tblGrid>
      <w:tr w14:paraId="40EF7F0A">
        <w:tblPrEx>
          <w:tblCellMar>
            <w:top w:w="0" w:type="dxa"/>
            <w:left w:w="108" w:type="dxa"/>
            <w:bottom w:w="0" w:type="dxa"/>
            <w:right w:w="108" w:type="dxa"/>
          </w:tblCellMar>
        </w:tblPrEx>
        <w:trPr>
          <w:trHeight w:val="285" w:hRule="atLeast"/>
        </w:trPr>
        <w:tc>
          <w:tcPr>
            <w:tcW w:w="2108" w:type="dxa"/>
            <w:gridSpan w:val="2"/>
            <w:vMerge w:val="restart"/>
            <w:tcBorders>
              <w:top w:val="single" w:color="auto" w:sz="8" w:space="0"/>
              <w:left w:val="single" w:color="auto" w:sz="8" w:space="0"/>
              <w:bottom w:val="single" w:color="auto" w:sz="4" w:space="0"/>
              <w:right w:val="single" w:color="auto" w:sz="4" w:space="0"/>
            </w:tcBorders>
            <w:vAlign w:val="center"/>
          </w:tcPr>
          <w:p w14:paraId="5773941E">
            <w:pPr>
              <w:widowControl/>
              <w:jc w:val="center"/>
              <w:rPr>
                <w:rFonts w:ascii="宋体" w:hAnsi="宋体" w:cs="宋体"/>
                <w:b/>
                <w:bCs/>
                <w:szCs w:val="21"/>
              </w:rPr>
            </w:pPr>
            <w:r>
              <w:rPr>
                <w:rFonts w:hint="eastAsia" w:ascii="宋体" w:hAnsi="宋体" w:cs="宋体"/>
                <w:b/>
                <w:bCs/>
                <w:kern w:val="0"/>
                <w:szCs w:val="21"/>
                <w:lang w:bidi="ar"/>
              </w:rPr>
              <w:t>课程类别</w:t>
            </w:r>
          </w:p>
        </w:tc>
        <w:tc>
          <w:tcPr>
            <w:tcW w:w="1834" w:type="dxa"/>
            <w:gridSpan w:val="2"/>
            <w:tcBorders>
              <w:top w:val="single" w:color="auto" w:sz="8" w:space="0"/>
              <w:left w:val="single" w:color="auto" w:sz="4" w:space="0"/>
              <w:bottom w:val="single" w:color="auto" w:sz="4" w:space="0"/>
              <w:right w:val="single" w:color="auto" w:sz="4" w:space="0"/>
            </w:tcBorders>
            <w:vAlign w:val="center"/>
          </w:tcPr>
          <w:p w14:paraId="0A47E184">
            <w:pPr>
              <w:widowControl/>
              <w:jc w:val="center"/>
              <w:rPr>
                <w:rFonts w:ascii="宋体" w:hAnsi="宋体" w:cs="宋体"/>
                <w:b/>
                <w:bCs/>
                <w:szCs w:val="21"/>
              </w:rPr>
            </w:pPr>
            <w:r>
              <w:rPr>
                <w:rFonts w:hint="eastAsia" w:ascii="宋体" w:hAnsi="宋体" w:cs="宋体"/>
                <w:b/>
                <w:bCs/>
                <w:kern w:val="0"/>
                <w:szCs w:val="21"/>
                <w:lang w:bidi="ar"/>
              </w:rPr>
              <w:t>理论部分</w:t>
            </w:r>
          </w:p>
        </w:tc>
        <w:tc>
          <w:tcPr>
            <w:tcW w:w="2037" w:type="dxa"/>
            <w:gridSpan w:val="2"/>
            <w:tcBorders>
              <w:top w:val="single" w:color="auto" w:sz="8" w:space="0"/>
              <w:left w:val="single" w:color="auto" w:sz="4" w:space="0"/>
              <w:bottom w:val="single" w:color="auto" w:sz="4" w:space="0"/>
              <w:right w:val="nil"/>
            </w:tcBorders>
            <w:vAlign w:val="center"/>
          </w:tcPr>
          <w:p w14:paraId="19C56ED8">
            <w:pPr>
              <w:widowControl/>
              <w:jc w:val="center"/>
              <w:rPr>
                <w:rFonts w:ascii="宋体" w:hAnsi="宋体" w:cs="宋体"/>
                <w:b/>
                <w:bCs/>
                <w:szCs w:val="21"/>
              </w:rPr>
            </w:pPr>
            <w:r>
              <w:rPr>
                <w:rFonts w:hint="eastAsia" w:ascii="宋体" w:hAnsi="宋体" w:cs="宋体"/>
                <w:b/>
                <w:bCs/>
                <w:kern w:val="0"/>
                <w:szCs w:val="21"/>
                <w:lang w:bidi="ar"/>
              </w:rPr>
              <w:t>实践部分</w:t>
            </w:r>
          </w:p>
        </w:tc>
        <w:tc>
          <w:tcPr>
            <w:tcW w:w="2825" w:type="dxa"/>
            <w:gridSpan w:val="3"/>
            <w:tcBorders>
              <w:top w:val="single" w:color="auto" w:sz="8" w:space="0"/>
              <w:left w:val="single" w:color="auto" w:sz="4" w:space="0"/>
              <w:bottom w:val="single" w:color="auto" w:sz="4" w:space="0"/>
              <w:right w:val="single" w:color="auto" w:sz="8" w:space="0"/>
            </w:tcBorders>
            <w:vAlign w:val="center"/>
          </w:tcPr>
          <w:p w14:paraId="5282A641">
            <w:pPr>
              <w:widowControl/>
              <w:jc w:val="center"/>
              <w:rPr>
                <w:rFonts w:ascii="宋体" w:hAnsi="宋体" w:cs="宋体"/>
                <w:b/>
                <w:bCs/>
                <w:szCs w:val="21"/>
              </w:rPr>
            </w:pPr>
            <w:r>
              <w:rPr>
                <w:rFonts w:hint="eastAsia" w:ascii="宋体" w:hAnsi="宋体" w:cs="宋体"/>
                <w:b/>
                <w:bCs/>
                <w:kern w:val="0"/>
                <w:szCs w:val="21"/>
                <w:lang w:bidi="ar"/>
              </w:rPr>
              <w:t>小计</w:t>
            </w:r>
          </w:p>
        </w:tc>
        <w:tc>
          <w:tcPr>
            <w:tcW w:w="850" w:type="dxa"/>
            <w:tcBorders>
              <w:top w:val="single" w:color="auto" w:sz="8" w:space="0"/>
              <w:left w:val="single" w:color="auto" w:sz="4" w:space="0"/>
              <w:bottom w:val="single" w:color="auto" w:sz="4" w:space="0"/>
              <w:right w:val="single" w:color="auto" w:sz="8" w:space="0"/>
            </w:tcBorders>
            <w:vAlign w:val="center"/>
          </w:tcPr>
          <w:p w14:paraId="3EBD9B75">
            <w:pPr>
              <w:widowControl/>
              <w:jc w:val="center"/>
              <w:rPr>
                <w:rFonts w:ascii="宋体" w:hAnsi="宋体" w:cs="宋体"/>
                <w:b/>
                <w:bCs/>
                <w:kern w:val="0"/>
                <w:szCs w:val="21"/>
                <w:lang w:bidi="ar"/>
              </w:rPr>
            </w:pPr>
            <w:r>
              <w:rPr>
                <w:rFonts w:hint="eastAsia" w:ascii="宋体" w:hAnsi="宋体" w:cs="宋体"/>
                <w:b/>
                <w:bCs/>
                <w:kern w:val="0"/>
                <w:szCs w:val="21"/>
                <w:lang w:bidi="ar"/>
              </w:rPr>
              <w:t>企业专家课</w:t>
            </w:r>
          </w:p>
          <w:p w14:paraId="4B3288EB">
            <w:pPr>
              <w:widowControl/>
              <w:jc w:val="center"/>
              <w:rPr>
                <w:rFonts w:ascii="宋体" w:hAnsi="宋体" w:cs="宋体"/>
                <w:b/>
                <w:bCs/>
                <w:kern w:val="0"/>
                <w:szCs w:val="21"/>
                <w:lang w:bidi="ar"/>
              </w:rPr>
            </w:pPr>
          </w:p>
        </w:tc>
      </w:tr>
      <w:tr w14:paraId="36C00ADF">
        <w:tblPrEx>
          <w:tblCellMar>
            <w:top w:w="0" w:type="dxa"/>
            <w:left w:w="108" w:type="dxa"/>
            <w:bottom w:w="0" w:type="dxa"/>
            <w:right w:w="108" w:type="dxa"/>
          </w:tblCellMar>
        </w:tblPrEx>
        <w:trPr>
          <w:trHeight w:val="90" w:hRule="atLeast"/>
        </w:trPr>
        <w:tc>
          <w:tcPr>
            <w:tcW w:w="2108" w:type="dxa"/>
            <w:gridSpan w:val="2"/>
            <w:vMerge w:val="continue"/>
            <w:tcBorders>
              <w:top w:val="single" w:color="auto" w:sz="8" w:space="0"/>
              <w:left w:val="single" w:color="auto" w:sz="8" w:space="0"/>
              <w:bottom w:val="single" w:color="auto" w:sz="4" w:space="0"/>
              <w:right w:val="single" w:color="auto" w:sz="4" w:space="0"/>
            </w:tcBorders>
            <w:vAlign w:val="center"/>
          </w:tcPr>
          <w:p w14:paraId="74A8E361">
            <w:pPr>
              <w:jc w:val="center"/>
              <w:rPr>
                <w:rFonts w:ascii="宋体" w:hAnsi="宋体" w:cs="宋体"/>
                <w:b/>
                <w:bCs/>
                <w:szCs w:val="21"/>
              </w:rPr>
            </w:pPr>
          </w:p>
        </w:tc>
        <w:tc>
          <w:tcPr>
            <w:tcW w:w="921" w:type="dxa"/>
            <w:tcBorders>
              <w:top w:val="single" w:color="auto" w:sz="4" w:space="0"/>
              <w:left w:val="single" w:color="auto" w:sz="4" w:space="0"/>
              <w:bottom w:val="single" w:color="auto" w:sz="4" w:space="0"/>
              <w:right w:val="single" w:color="auto" w:sz="4" w:space="0"/>
            </w:tcBorders>
            <w:vAlign w:val="center"/>
          </w:tcPr>
          <w:p w14:paraId="08BB1FE1">
            <w:pPr>
              <w:widowControl/>
              <w:jc w:val="center"/>
              <w:rPr>
                <w:rFonts w:ascii="宋体" w:hAnsi="宋体" w:cs="宋体"/>
                <w:b/>
                <w:bCs/>
                <w:szCs w:val="21"/>
              </w:rPr>
            </w:pPr>
            <w:r>
              <w:rPr>
                <w:rFonts w:hint="eastAsia" w:ascii="宋体" w:hAnsi="宋体" w:cs="宋体"/>
                <w:b/>
                <w:bCs/>
                <w:kern w:val="0"/>
                <w:szCs w:val="21"/>
                <w:lang w:bidi="ar"/>
              </w:rPr>
              <w:t>学分</w:t>
            </w:r>
          </w:p>
        </w:tc>
        <w:tc>
          <w:tcPr>
            <w:tcW w:w="913" w:type="dxa"/>
            <w:tcBorders>
              <w:top w:val="single" w:color="auto" w:sz="4" w:space="0"/>
              <w:left w:val="single" w:color="auto" w:sz="4" w:space="0"/>
              <w:bottom w:val="single" w:color="auto" w:sz="4" w:space="0"/>
              <w:right w:val="single" w:color="auto" w:sz="4" w:space="0"/>
            </w:tcBorders>
            <w:vAlign w:val="center"/>
          </w:tcPr>
          <w:p w14:paraId="6ADD8243">
            <w:pPr>
              <w:widowControl/>
              <w:jc w:val="center"/>
              <w:rPr>
                <w:rFonts w:ascii="宋体" w:hAnsi="宋体" w:cs="宋体"/>
                <w:b/>
                <w:bCs/>
                <w:szCs w:val="21"/>
              </w:rPr>
            </w:pPr>
            <w:r>
              <w:rPr>
                <w:rFonts w:hint="eastAsia" w:ascii="宋体" w:hAnsi="宋体" w:cs="宋体"/>
                <w:b/>
                <w:bCs/>
                <w:kern w:val="0"/>
                <w:szCs w:val="21"/>
                <w:lang w:bidi="ar"/>
              </w:rPr>
              <w:t>学时</w:t>
            </w:r>
          </w:p>
        </w:tc>
        <w:tc>
          <w:tcPr>
            <w:tcW w:w="1037" w:type="dxa"/>
            <w:tcBorders>
              <w:top w:val="single" w:color="auto" w:sz="4" w:space="0"/>
              <w:left w:val="single" w:color="auto" w:sz="4" w:space="0"/>
              <w:bottom w:val="single" w:color="auto" w:sz="4" w:space="0"/>
              <w:right w:val="single" w:color="auto" w:sz="4" w:space="0"/>
            </w:tcBorders>
            <w:vAlign w:val="center"/>
          </w:tcPr>
          <w:p w14:paraId="6B0BFCB0">
            <w:pPr>
              <w:widowControl/>
              <w:jc w:val="center"/>
              <w:rPr>
                <w:rFonts w:ascii="宋体" w:hAnsi="宋体" w:cs="宋体"/>
                <w:b/>
                <w:bCs/>
                <w:szCs w:val="21"/>
              </w:rPr>
            </w:pPr>
            <w:r>
              <w:rPr>
                <w:rFonts w:hint="eastAsia" w:ascii="宋体" w:hAnsi="宋体" w:cs="宋体"/>
                <w:b/>
                <w:bCs/>
                <w:kern w:val="0"/>
                <w:szCs w:val="21"/>
                <w:lang w:bidi="ar"/>
              </w:rPr>
              <w:t>学分</w:t>
            </w:r>
          </w:p>
        </w:tc>
        <w:tc>
          <w:tcPr>
            <w:tcW w:w="1000" w:type="dxa"/>
            <w:tcBorders>
              <w:top w:val="single" w:color="auto" w:sz="4" w:space="0"/>
              <w:left w:val="single" w:color="auto" w:sz="4" w:space="0"/>
              <w:bottom w:val="single" w:color="auto" w:sz="4" w:space="0"/>
              <w:right w:val="single" w:color="auto" w:sz="4" w:space="0"/>
            </w:tcBorders>
            <w:vAlign w:val="center"/>
          </w:tcPr>
          <w:p w14:paraId="46E1E54C">
            <w:pPr>
              <w:widowControl/>
              <w:jc w:val="center"/>
              <w:rPr>
                <w:rFonts w:ascii="宋体" w:hAnsi="宋体" w:cs="宋体"/>
                <w:b/>
                <w:bCs/>
                <w:szCs w:val="21"/>
              </w:rPr>
            </w:pPr>
            <w:r>
              <w:rPr>
                <w:rFonts w:hint="eastAsia" w:ascii="宋体" w:hAnsi="宋体" w:cs="宋体"/>
                <w:b/>
                <w:bCs/>
                <w:kern w:val="0"/>
                <w:szCs w:val="21"/>
                <w:lang w:bidi="ar"/>
              </w:rPr>
              <w:t>学时</w:t>
            </w:r>
          </w:p>
        </w:tc>
        <w:tc>
          <w:tcPr>
            <w:tcW w:w="1013" w:type="dxa"/>
            <w:tcBorders>
              <w:top w:val="single" w:color="auto" w:sz="4" w:space="0"/>
              <w:left w:val="single" w:color="auto" w:sz="4" w:space="0"/>
              <w:bottom w:val="single" w:color="auto" w:sz="4" w:space="0"/>
              <w:right w:val="single" w:color="auto" w:sz="4" w:space="0"/>
            </w:tcBorders>
            <w:vAlign w:val="center"/>
          </w:tcPr>
          <w:p w14:paraId="2FD746E2">
            <w:pPr>
              <w:widowControl/>
              <w:jc w:val="center"/>
              <w:rPr>
                <w:rFonts w:ascii="宋体" w:hAnsi="宋体" w:cs="宋体"/>
                <w:b/>
                <w:bCs/>
                <w:szCs w:val="21"/>
              </w:rPr>
            </w:pPr>
            <w:r>
              <w:rPr>
                <w:rFonts w:hint="eastAsia" w:ascii="宋体" w:hAnsi="宋体" w:cs="宋体"/>
                <w:b/>
                <w:bCs/>
                <w:kern w:val="0"/>
                <w:szCs w:val="21"/>
                <w:lang w:bidi="ar"/>
              </w:rPr>
              <w:t>学分</w:t>
            </w:r>
          </w:p>
        </w:tc>
        <w:tc>
          <w:tcPr>
            <w:tcW w:w="961" w:type="dxa"/>
            <w:tcBorders>
              <w:top w:val="single" w:color="auto" w:sz="4" w:space="0"/>
              <w:left w:val="single" w:color="auto" w:sz="4" w:space="0"/>
              <w:bottom w:val="single" w:color="auto" w:sz="4" w:space="0"/>
              <w:right w:val="single" w:color="auto" w:sz="4" w:space="0"/>
            </w:tcBorders>
            <w:vAlign w:val="center"/>
          </w:tcPr>
          <w:p w14:paraId="31356248">
            <w:pPr>
              <w:widowControl/>
              <w:jc w:val="center"/>
              <w:rPr>
                <w:rFonts w:ascii="宋体" w:hAnsi="宋体" w:cs="宋体"/>
                <w:b/>
                <w:bCs/>
                <w:szCs w:val="21"/>
              </w:rPr>
            </w:pPr>
            <w:r>
              <w:rPr>
                <w:rFonts w:hint="eastAsia" w:ascii="宋体" w:hAnsi="宋体" w:cs="宋体"/>
                <w:b/>
                <w:bCs/>
                <w:kern w:val="0"/>
                <w:szCs w:val="21"/>
                <w:lang w:bidi="ar"/>
              </w:rPr>
              <w:t>学时</w:t>
            </w:r>
          </w:p>
        </w:tc>
        <w:tc>
          <w:tcPr>
            <w:tcW w:w="851" w:type="dxa"/>
            <w:tcBorders>
              <w:top w:val="single" w:color="auto" w:sz="4" w:space="0"/>
              <w:left w:val="single" w:color="auto" w:sz="4" w:space="0"/>
              <w:bottom w:val="single" w:color="auto" w:sz="4" w:space="0"/>
              <w:right w:val="single" w:color="auto" w:sz="8" w:space="0"/>
            </w:tcBorders>
            <w:vAlign w:val="center"/>
          </w:tcPr>
          <w:p w14:paraId="1E1E97FD">
            <w:pPr>
              <w:widowControl/>
              <w:jc w:val="center"/>
              <w:rPr>
                <w:rFonts w:ascii="宋体" w:hAnsi="宋体" w:cs="宋体"/>
                <w:b/>
                <w:bCs/>
                <w:szCs w:val="21"/>
              </w:rPr>
            </w:pPr>
            <w:r>
              <w:rPr>
                <w:rFonts w:hint="eastAsia" w:ascii="宋体" w:hAnsi="宋体" w:cs="宋体"/>
                <w:b/>
                <w:bCs/>
                <w:kern w:val="0"/>
                <w:szCs w:val="21"/>
                <w:lang w:bidi="ar"/>
              </w:rPr>
              <w:t>学分</w:t>
            </w:r>
            <w:r>
              <w:rPr>
                <w:rFonts w:hint="eastAsia" w:ascii="宋体" w:hAnsi="宋体" w:cs="宋体"/>
                <w:b/>
                <w:bCs/>
                <w:kern w:val="0"/>
                <w:szCs w:val="21"/>
                <w:lang w:bidi="ar"/>
              </w:rPr>
              <w:br w:type="textWrapping" w:clear="all"/>
            </w:r>
            <w:r>
              <w:rPr>
                <w:rFonts w:hint="eastAsia" w:ascii="宋体" w:hAnsi="宋体" w:cs="宋体"/>
                <w:b/>
                <w:bCs/>
                <w:kern w:val="0"/>
                <w:szCs w:val="21"/>
                <w:lang w:bidi="ar"/>
              </w:rPr>
              <w:t>比例</w:t>
            </w:r>
          </w:p>
        </w:tc>
        <w:tc>
          <w:tcPr>
            <w:tcW w:w="850" w:type="dxa"/>
            <w:tcBorders>
              <w:top w:val="single" w:color="auto" w:sz="4" w:space="0"/>
              <w:left w:val="single" w:color="auto" w:sz="4" w:space="0"/>
              <w:bottom w:val="single" w:color="auto" w:sz="4" w:space="0"/>
              <w:right w:val="single" w:color="auto" w:sz="8" w:space="0"/>
            </w:tcBorders>
            <w:vAlign w:val="center"/>
          </w:tcPr>
          <w:p w14:paraId="239CB799">
            <w:pPr>
              <w:widowControl/>
              <w:jc w:val="center"/>
              <w:rPr>
                <w:rFonts w:ascii="宋体" w:hAnsi="宋体" w:cs="宋体"/>
                <w:b/>
                <w:bCs/>
                <w:kern w:val="0"/>
                <w:szCs w:val="21"/>
                <w:lang w:bidi="ar"/>
              </w:rPr>
            </w:pPr>
            <w:r>
              <w:rPr>
                <w:rFonts w:hint="eastAsia" w:ascii="宋体" w:hAnsi="宋体" w:cs="宋体"/>
                <w:b/>
                <w:bCs/>
                <w:kern w:val="0"/>
                <w:szCs w:val="21"/>
                <w:lang w:bidi="ar"/>
              </w:rPr>
              <w:t>比例</w:t>
            </w:r>
          </w:p>
        </w:tc>
      </w:tr>
      <w:tr w14:paraId="39526BE9">
        <w:tblPrEx>
          <w:tblCellMar>
            <w:top w:w="0" w:type="dxa"/>
            <w:left w:w="108" w:type="dxa"/>
            <w:bottom w:w="0" w:type="dxa"/>
            <w:right w:w="108" w:type="dxa"/>
          </w:tblCellMar>
        </w:tblPrEx>
        <w:trPr>
          <w:trHeight w:val="500" w:hRule="atLeast"/>
        </w:trPr>
        <w:tc>
          <w:tcPr>
            <w:tcW w:w="1054" w:type="dxa"/>
            <w:vMerge w:val="restart"/>
            <w:tcBorders>
              <w:top w:val="single" w:color="auto" w:sz="4" w:space="0"/>
              <w:left w:val="single" w:color="auto" w:sz="8" w:space="0"/>
              <w:bottom w:val="single" w:color="auto" w:sz="4" w:space="0"/>
              <w:right w:val="single" w:color="auto" w:sz="4" w:space="0"/>
            </w:tcBorders>
            <w:vAlign w:val="center"/>
          </w:tcPr>
          <w:p w14:paraId="7FBC67CF">
            <w:pPr>
              <w:widowControl/>
              <w:jc w:val="center"/>
              <w:rPr>
                <w:rFonts w:ascii="宋体" w:hAnsi="宋体" w:cs="宋体"/>
                <w:b/>
                <w:szCs w:val="21"/>
              </w:rPr>
            </w:pPr>
            <w:r>
              <w:rPr>
                <w:rFonts w:ascii="仿宋_GB2312" w:hAnsi="宋体" w:eastAsia="仿宋_GB2312" w:cs="仿宋_GB2312"/>
                <w:b/>
                <w:kern w:val="0"/>
                <w:sz w:val="24"/>
                <w:lang w:bidi="ar"/>
              </w:rPr>
              <w:t>通识平台课程</w:t>
            </w:r>
          </w:p>
        </w:tc>
        <w:tc>
          <w:tcPr>
            <w:tcW w:w="1054" w:type="dxa"/>
            <w:tcBorders>
              <w:top w:val="single" w:color="auto" w:sz="4" w:space="0"/>
              <w:left w:val="single" w:color="auto" w:sz="4" w:space="0"/>
              <w:bottom w:val="single" w:color="auto" w:sz="4" w:space="0"/>
              <w:right w:val="single" w:color="auto" w:sz="4" w:space="0"/>
            </w:tcBorders>
            <w:vAlign w:val="center"/>
          </w:tcPr>
          <w:p w14:paraId="2111CC6B">
            <w:pPr>
              <w:widowControl/>
              <w:jc w:val="center"/>
              <w:rPr>
                <w:rFonts w:ascii="宋体" w:hAnsi="宋体" w:cs="宋体"/>
                <w:szCs w:val="21"/>
              </w:rPr>
            </w:pPr>
            <w:r>
              <w:rPr>
                <w:rFonts w:hint="eastAsia" w:ascii="宋体" w:hAnsi="宋体" w:cs="宋体"/>
                <w:kern w:val="0"/>
                <w:szCs w:val="21"/>
                <w:lang w:bidi="ar"/>
              </w:rPr>
              <w:t>必修课</w:t>
            </w:r>
          </w:p>
        </w:tc>
        <w:tc>
          <w:tcPr>
            <w:tcW w:w="921" w:type="dxa"/>
            <w:tcBorders>
              <w:top w:val="single" w:color="auto" w:sz="4" w:space="0"/>
              <w:left w:val="single" w:color="auto" w:sz="4" w:space="0"/>
              <w:bottom w:val="single" w:color="auto" w:sz="4" w:space="0"/>
              <w:right w:val="single" w:color="auto" w:sz="4" w:space="0"/>
            </w:tcBorders>
            <w:vAlign w:val="center"/>
          </w:tcPr>
          <w:p w14:paraId="1836BC97">
            <w:pPr>
              <w:jc w:val="center"/>
              <w:rPr>
                <w:rFonts w:ascii="宋体" w:hAnsi="宋体" w:cs="宋体"/>
                <w:szCs w:val="21"/>
              </w:rPr>
            </w:pPr>
            <w:r>
              <w:rPr>
                <w:rFonts w:hint="eastAsia" w:ascii="宋体" w:hAnsi="宋体" w:cs="宋体"/>
                <w:szCs w:val="21"/>
              </w:rPr>
              <w:t>32.2</w:t>
            </w:r>
          </w:p>
        </w:tc>
        <w:tc>
          <w:tcPr>
            <w:tcW w:w="913" w:type="dxa"/>
            <w:tcBorders>
              <w:top w:val="single" w:color="auto" w:sz="4" w:space="0"/>
              <w:left w:val="single" w:color="auto" w:sz="4" w:space="0"/>
              <w:bottom w:val="single" w:color="auto" w:sz="4" w:space="0"/>
              <w:right w:val="single" w:color="auto" w:sz="4" w:space="0"/>
            </w:tcBorders>
            <w:vAlign w:val="center"/>
          </w:tcPr>
          <w:p w14:paraId="29BCEC66">
            <w:pPr>
              <w:jc w:val="center"/>
              <w:rPr>
                <w:rFonts w:ascii="宋体" w:hAnsi="宋体" w:cs="宋体"/>
                <w:szCs w:val="21"/>
              </w:rPr>
            </w:pPr>
            <w:r>
              <w:rPr>
                <w:rFonts w:hint="eastAsia" w:ascii="宋体" w:hAnsi="宋体" w:cs="宋体"/>
                <w:szCs w:val="21"/>
              </w:rPr>
              <w:t>596</w:t>
            </w:r>
          </w:p>
        </w:tc>
        <w:tc>
          <w:tcPr>
            <w:tcW w:w="1037" w:type="dxa"/>
            <w:tcBorders>
              <w:top w:val="single" w:color="auto" w:sz="4" w:space="0"/>
              <w:left w:val="single" w:color="auto" w:sz="4" w:space="0"/>
              <w:bottom w:val="single" w:color="auto" w:sz="4" w:space="0"/>
              <w:right w:val="single" w:color="auto" w:sz="4" w:space="0"/>
            </w:tcBorders>
            <w:vAlign w:val="center"/>
          </w:tcPr>
          <w:p w14:paraId="3D9A77C0">
            <w:pPr>
              <w:jc w:val="center"/>
              <w:rPr>
                <w:rFonts w:ascii="宋体" w:hAnsi="宋体" w:cs="宋体"/>
                <w:szCs w:val="21"/>
              </w:rPr>
            </w:pPr>
            <w:r>
              <w:rPr>
                <w:rFonts w:hint="eastAsia" w:ascii="宋体" w:hAnsi="宋体" w:cs="宋体"/>
                <w:szCs w:val="21"/>
              </w:rPr>
              <w:t>19.8</w:t>
            </w:r>
          </w:p>
        </w:tc>
        <w:tc>
          <w:tcPr>
            <w:tcW w:w="1000" w:type="dxa"/>
            <w:tcBorders>
              <w:top w:val="single" w:color="auto" w:sz="4" w:space="0"/>
              <w:left w:val="single" w:color="auto" w:sz="4" w:space="0"/>
              <w:bottom w:val="single" w:color="auto" w:sz="4" w:space="0"/>
              <w:right w:val="single" w:color="auto" w:sz="4" w:space="0"/>
            </w:tcBorders>
            <w:vAlign w:val="center"/>
          </w:tcPr>
          <w:p w14:paraId="3E3A75B6">
            <w:pPr>
              <w:jc w:val="center"/>
              <w:rPr>
                <w:rFonts w:ascii="宋体" w:hAnsi="宋体" w:cs="宋体"/>
                <w:szCs w:val="21"/>
              </w:rPr>
            </w:pPr>
            <w:r>
              <w:rPr>
                <w:rFonts w:hint="eastAsia" w:ascii="宋体" w:hAnsi="宋体" w:cs="宋体"/>
                <w:szCs w:val="21"/>
              </w:rPr>
              <w:t>368</w:t>
            </w:r>
          </w:p>
        </w:tc>
        <w:tc>
          <w:tcPr>
            <w:tcW w:w="1013" w:type="dxa"/>
            <w:tcBorders>
              <w:top w:val="single" w:color="auto" w:sz="4" w:space="0"/>
              <w:left w:val="single" w:color="auto" w:sz="4" w:space="0"/>
              <w:bottom w:val="single" w:color="auto" w:sz="4" w:space="0"/>
              <w:right w:val="nil"/>
            </w:tcBorders>
            <w:vAlign w:val="center"/>
          </w:tcPr>
          <w:p w14:paraId="32D610D3">
            <w:pPr>
              <w:jc w:val="center"/>
              <w:rPr>
                <w:rFonts w:ascii="宋体" w:hAnsi="宋体" w:cs="宋体"/>
                <w:szCs w:val="21"/>
              </w:rPr>
            </w:pPr>
            <w:r>
              <w:rPr>
                <w:rFonts w:ascii="宋体" w:hAnsi="宋体" w:cs="宋体"/>
                <w:szCs w:val="21"/>
              </w:rPr>
              <w:t>52</w:t>
            </w:r>
          </w:p>
        </w:tc>
        <w:tc>
          <w:tcPr>
            <w:tcW w:w="961" w:type="dxa"/>
            <w:tcBorders>
              <w:top w:val="single" w:color="auto" w:sz="4" w:space="0"/>
              <w:left w:val="single" w:color="auto" w:sz="4" w:space="0"/>
              <w:bottom w:val="single" w:color="auto" w:sz="4" w:space="0"/>
              <w:right w:val="single" w:color="auto" w:sz="4" w:space="0"/>
            </w:tcBorders>
            <w:vAlign w:val="center"/>
          </w:tcPr>
          <w:p w14:paraId="39D5414F">
            <w:pPr>
              <w:jc w:val="center"/>
              <w:rPr>
                <w:rFonts w:ascii="宋体" w:hAnsi="宋体" w:cs="宋体"/>
                <w:szCs w:val="21"/>
              </w:rPr>
            </w:pPr>
            <w:r>
              <w:rPr>
                <w:rFonts w:ascii="宋体" w:hAnsi="宋体" w:cs="宋体"/>
                <w:szCs w:val="21"/>
              </w:rPr>
              <w:t>964</w:t>
            </w:r>
          </w:p>
        </w:tc>
        <w:tc>
          <w:tcPr>
            <w:tcW w:w="851" w:type="dxa"/>
            <w:tcBorders>
              <w:top w:val="single" w:color="auto" w:sz="4" w:space="0"/>
              <w:left w:val="single" w:color="auto" w:sz="4" w:space="0"/>
              <w:bottom w:val="single" w:color="auto" w:sz="4" w:space="0"/>
              <w:right w:val="single" w:color="auto" w:sz="8" w:space="0"/>
            </w:tcBorders>
            <w:vAlign w:val="center"/>
          </w:tcPr>
          <w:p w14:paraId="1CEB6933">
            <w:pPr>
              <w:jc w:val="center"/>
              <w:rPr>
                <w:rFonts w:ascii="宋体" w:hAnsi="宋体" w:cs="宋体"/>
                <w:szCs w:val="21"/>
              </w:rPr>
            </w:pPr>
            <w:r>
              <w:rPr>
                <w:rFonts w:hint="eastAsia" w:ascii="宋体" w:hAnsi="宋体" w:cs="宋体"/>
                <w:szCs w:val="21"/>
              </w:rPr>
              <w:t>34.7%</w:t>
            </w:r>
          </w:p>
        </w:tc>
        <w:tc>
          <w:tcPr>
            <w:tcW w:w="850" w:type="dxa"/>
            <w:tcBorders>
              <w:top w:val="single" w:color="auto" w:sz="4" w:space="0"/>
              <w:left w:val="single" w:color="auto" w:sz="4" w:space="0"/>
              <w:bottom w:val="single" w:color="auto" w:sz="4" w:space="0"/>
              <w:right w:val="single" w:color="auto" w:sz="8" w:space="0"/>
            </w:tcBorders>
          </w:tcPr>
          <w:p w14:paraId="0069D587">
            <w:pPr>
              <w:jc w:val="center"/>
              <w:rPr>
                <w:rFonts w:ascii="宋体" w:hAnsi="宋体" w:cs="宋体"/>
                <w:szCs w:val="21"/>
              </w:rPr>
            </w:pPr>
          </w:p>
        </w:tc>
      </w:tr>
      <w:tr w14:paraId="7AC8DB09">
        <w:tblPrEx>
          <w:tblCellMar>
            <w:top w:w="0" w:type="dxa"/>
            <w:left w:w="108" w:type="dxa"/>
            <w:bottom w:w="0" w:type="dxa"/>
            <w:right w:w="108" w:type="dxa"/>
          </w:tblCellMar>
        </w:tblPrEx>
        <w:trPr>
          <w:trHeight w:val="500" w:hRule="atLeast"/>
        </w:trPr>
        <w:tc>
          <w:tcPr>
            <w:tcW w:w="1054" w:type="dxa"/>
            <w:vMerge w:val="continue"/>
            <w:tcBorders>
              <w:top w:val="single" w:color="auto" w:sz="4" w:space="0"/>
              <w:left w:val="single" w:color="auto" w:sz="8" w:space="0"/>
              <w:bottom w:val="single" w:color="auto" w:sz="4" w:space="0"/>
              <w:right w:val="single" w:color="auto" w:sz="4" w:space="0"/>
            </w:tcBorders>
            <w:vAlign w:val="center"/>
          </w:tcPr>
          <w:p w14:paraId="4524860B">
            <w:pPr>
              <w:jc w:val="center"/>
              <w:rPr>
                <w:rFonts w:ascii="宋体" w:hAnsi="宋体" w:cs="宋体"/>
                <w:b/>
                <w:szCs w:val="21"/>
              </w:rPr>
            </w:pPr>
          </w:p>
        </w:tc>
        <w:tc>
          <w:tcPr>
            <w:tcW w:w="1054" w:type="dxa"/>
            <w:tcBorders>
              <w:top w:val="single" w:color="auto" w:sz="4" w:space="0"/>
              <w:left w:val="single" w:color="auto" w:sz="4" w:space="0"/>
              <w:bottom w:val="single" w:color="auto" w:sz="4" w:space="0"/>
              <w:right w:val="single" w:color="auto" w:sz="4" w:space="0"/>
            </w:tcBorders>
            <w:vAlign w:val="center"/>
          </w:tcPr>
          <w:p w14:paraId="7BBBA77D">
            <w:pPr>
              <w:widowControl/>
              <w:jc w:val="center"/>
              <w:rPr>
                <w:rFonts w:ascii="宋体" w:hAnsi="宋体" w:cs="宋体"/>
                <w:szCs w:val="21"/>
              </w:rPr>
            </w:pPr>
            <w:r>
              <w:rPr>
                <w:rFonts w:hint="eastAsia" w:ascii="宋体" w:hAnsi="宋体" w:cs="宋体"/>
                <w:kern w:val="0"/>
                <w:szCs w:val="21"/>
                <w:lang w:bidi="ar"/>
              </w:rPr>
              <w:t>选修课</w:t>
            </w:r>
          </w:p>
        </w:tc>
        <w:tc>
          <w:tcPr>
            <w:tcW w:w="921" w:type="dxa"/>
            <w:tcBorders>
              <w:top w:val="single" w:color="auto" w:sz="4" w:space="0"/>
              <w:left w:val="single" w:color="auto" w:sz="4" w:space="0"/>
              <w:bottom w:val="single" w:color="auto" w:sz="4" w:space="0"/>
              <w:right w:val="single" w:color="auto" w:sz="4" w:space="0"/>
            </w:tcBorders>
            <w:vAlign w:val="center"/>
          </w:tcPr>
          <w:p w14:paraId="2CC3AF04">
            <w:pPr>
              <w:jc w:val="center"/>
              <w:rPr>
                <w:rFonts w:ascii="宋体" w:hAnsi="宋体" w:cs="宋体"/>
                <w:szCs w:val="21"/>
              </w:rPr>
            </w:pPr>
            <w:r>
              <w:rPr>
                <w:rFonts w:ascii="宋体" w:hAnsi="宋体" w:cs="宋体"/>
                <w:szCs w:val="21"/>
              </w:rPr>
              <w:t>4</w:t>
            </w:r>
          </w:p>
        </w:tc>
        <w:tc>
          <w:tcPr>
            <w:tcW w:w="913" w:type="dxa"/>
            <w:tcBorders>
              <w:top w:val="single" w:color="auto" w:sz="4" w:space="0"/>
              <w:left w:val="single" w:color="auto" w:sz="4" w:space="0"/>
              <w:bottom w:val="single" w:color="auto" w:sz="4" w:space="0"/>
              <w:right w:val="single" w:color="auto" w:sz="4" w:space="0"/>
            </w:tcBorders>
            <w:vAlign w:val="center"/>
          </w:tcPr>
          <w:p w14:paraId="6435FCC1">
            <w:pPr>
              <w:jc w:val="center"/>
              <w:rPr>
                <w:rFonts w:ascii="宋体" w:hAnsi="宋体" w:cs="宋体"/>
                <w:szCs w:val="21"/>
              </w:rPr>
            </w:pPr>
            <w:r>
              <w:rPr>
                <w:rFonts w:ascii="宋体" w:hAnsi="宋体" w:cs="宋体"/>
                <w:szCs w:val="21"/>
              </w:rPr>
              <w:t>64</w:t>
            </w:r>
          </w:p>
        </w:tc>
        <w:tc>
          <w:tcPr>
            <w:tcW w:w="1037" w:type="dxa"/>
            <w:tcBorders>
              <w:top w:val="single" w:color="auto" w:sz="4" w:space="0"/>
              <w:left w:val="single" w:color="auto" w:sz="4" w:space="0"/>
              <w:bottom w:val="single" w:color="auto" w:sz="4" w:space="0"/>
              <w:right w:val="single" w:color="auto" w:sz="4" w:space="0"/>
            </w:tcBorders>
            <w:vAlign w:val="center"/>
          </w:tcPr>
          <w:p w14:paraId="1792533D">
            <w:pPr>
              <w:jc w:val="center"/>
              <w:rPr>
                <w:rFonts w:ascii="宋体" w:hAnsi="宋体" w:cs="宋体"/>
                <w:szCs w:val="21"/>
              </w:rPr>
            </w:pPr>
            <w:r>
              <w:rPr>
                <w:rFonts w:ascii="宋体" w:hAnsi="宋体" w:cs="宋体"/>
                <w:szCs w:val="21"/>
              </w:rPr>
              <w:t>4</w:t>
            </w:r>
          </w:p>
        </w:tc>
        <w:tc>
          <w:tcPr>
            <w:tcW w:w="1000" w:type="dxa"/>
            <w:tcBorders>
              <w:top w:val="single" w:color="auto" w:sz="4" w:space="0"/>
              <w:left w:val="single" w:color="auto" w:sz="4" w:space="0"/>
              <w:bottom w:val="single" w:color="auto" w:sz="4" w:space="0"/>
              <w:right w:val="single" w:color="auto" w:sz="4" w:space="0"/>
            </w:tcBorders>
            <w:vAlign w:val="center"/>
          </w:tcPr>
          <w:p w14:paraId="2A0376C0">
            <w:pPr>
              <w:jc w:val="center"/>
              <w:rPr>
                <w:rFonts w:ascii="宋体" w:hAnsi="宋体" w:cs="宋体"/>
                <w:szCs w:val="21"/>
              </w:rPr>
            </w:pPr>
            <w:r>
              <w:rPr>
                <w:rFonts w:ascii="宋体" w:hAnsi="宋体" w:cs="宋体"/>
                <w:szCs w:val="21"/>
              </w:rPr>
              <w:t>64</w:t>
            </w:r>
          </w:p>
        </w:tc>
        <w:tc>
          <w:tcPr>
            <w:tcW w:w="1013" w:type="dxa"/>
            <w:tcBorders>
              <w:top w:val="single" w:color="auto" w:sz="4" w:space="0"/>
              <w:left w:val="single" w:color="auto" w:sz="4" w:space="0"/>
              <w:bottom w:val="single" w:color="auto" w:sz="4" w:space="0"/>
              <w:right w:val="nil"/>
            </w:tcBorders>
            <w:vAlign w:val="center"/>
          </w:tcPr>
          <w:p w14:paraId="67991BA3">
            <w:pPr>
              <w:jc w:val="center"/>
              <w:rPr>
                <w:rFonts w:ascii="宋体" w:hAnsi="宋体" w:cs="宋体"/>
                <w:szCs w:val="21"/>
              </w:rPr>
            </w:pPr>
            <w:r>
              <w:rPr>
                <w:rFonts w:ascii="宋体" w:hAnsi="宋体" w:cs="宋体"/>
                <w:szCs w:val="21"/>
              </w:rPr>
              <w:t>8</w:t>
            </w:r>
          </w:p>
        </w:tc>
        <w:tc>
          <w:tcPr>
            <w:tcW w:w="961" w:type="dxa"/>
            <w:tcBorders>
              <w:top w:val="single" w:color="auto" w:sz="4" w:space="0"/>
              <w:left w:val="single" w:color="auto" w:sz="4" w:space="0"/>
              <w:bottom w:val="single" w:color="auto" w:sz="4" w:space="0"/>
              <w:right w:val="single" w:color="auto" w:sz="4" w:space="0"/>
            </w:tcBorders>
            <w:vAlign w:val="center"/>
          </w:tcPr>
          <w:p w14:paraId="3934D102">
            <w:pPr>
              <w:jc w:val="center"/>
              <w:rPr>
                <w:rFonts w:ascii="宋体" w:hAnsi="宋体" w:cs="宋体"/>
                <w:szCs w:val="21"/>
              </w:rPr>
            </w:pPr>
            <w:r>
              <w:rPr>
                <w:rFonts w:ascii="宋体" w:hAnsi="宋体" w:cs="宋体"/>
                <w:szCs w:val="21"/>
              </w:rPr>
              <w:t>128</w:t>
            </w:r>
          </w:p>
        </w:tc>
        <w:tc>
          <w:tcPr>
            <w:tcW w:w="851" w:type="dxa"/>
            <w:tcBorders>
              <w:top w:val="single" w:color="auto" w:sz="4" w:space="0"/>
              <w:left w:val="single" w:color="auto" w:sz="4" w:space="0"/>
              <w:bottom w:val="single" w:color="auto" w:sz="4" w:space="0"/>
              <w:right w:val="single" w:color="auto" w:sz="8" w:space="0"/>
            </w:tcBorders>
            <w:vAlign w:val="center"/>
          </w:tcPr>
          <w:p w14:paraId="7DEB4CF1">
            <w:pPr>
              <w:rPr>
                <w:rFonts w:ascii="宋体" w:hAnsi="宋体" w:cs="宋体"/>
                <w:szCs w:val="21"/>
              </w:rPr>
            </w:pPr>
            <w:r>
              <w:rPr>
                <w:rFonts w:hint="eastAsia" w:ascii="宋体" w:hAnsi="宋体" w:cs="宋体"/>
                <w:szCs w:val="21"/>
              </w:rPr>
              <w:t>5.3</w:t>
            </w:r>
            <w:r>
              <w:rPr>
                <w:rFonts w:ascii="宋体" w:hAnsi="宋体" w:cs="宋体"/>
                <w:szCs w:val="21"/>
              </w:rPr>
              <w:t>%</w:t>
            </w:r>
          </w:p>
        </w:tc>
        <w:tc>
          <w:tcPr>
            <w:tcW w:w="850" w:type="dxa"/>
            <w:tcBorders>
              <w:top w:val="single" w:color="auto" w:sz="4" w:space="0"/>
              <w:left w:val="single" w:color="auto" w:sz="4" w:space="0"/>
              <w:bottom w:val="single" w:color="auto" w:sz="4" w:space="0"/>
              <w:right w:val="single" w:color="auto" w:sz="8" w:space="0"/>
            </w:tcBorders>
          </w:tcPr>
          <w:p w14:paraId="0583B2CA">
            <w:pPr>
              <w:jc w:val="center"/>
              <w:rPr>
                <w:rFonts w:ascii="宋体" w:hAnsi="宋体" w:cs="宋体"/>
                <w:szCs w:val="21"/>
              </w:rPr>
            </w:pPr>
          </w:p>
        </w:tc>
      </w:tr>
      <w:tr w14:paraId="5D8282F5">
        <w:tblPrEx>
          <w:tblCellMar>
            <w:top w:w="0" w:type="dxa"/>
            <w:left w:w="108" w:type="dxa"/>
            <w:bottom w:w="0" w:type="dxa"/>
            <w:right w:w="108" w:type="dxa"/>
          </w:tblCellMar>
        </w:tblPrEx>
        <w:trPr>
          <w:trHeight w:val="500" w:hRule="atLeast"/>
        </w:trPr>
        <w:tc>
          <w:tcPr>
            <w:tcW w:w="1054" w:type="dxa"/>
            <w:vMerge w:val="continue"/>
            <w:tcBorders>
              <w:top w:val="single" w:color="auto" w:sz="4" w:space="0"/>
              <w:left w:val="single" w:color="auto" w:sz="8" w:space="0"/>
              <w:bottom w:val="single" w:color="auto" w:sz="4" w:space="0"/>
              <w:right w:val="single" w:color="auto" w:sz="4" w:space="0"/>
            </w:tcBorders>
            <w:vAlign w:val="center"/>
          </w:tcPr>
          <w:p w14:paraId="218E666A">
            <w:pPr>
              <w:jc w:val="center"/>
              <w:rPr>
                <w:rFonts w:ascii="宋体" w:hAnsi="宋体" w:cs="宋体"/>
                <w:b/>
                <w:szCs w:val="21"/>
              </w:rPr>
            </w:pPr>
          </w:p>
        </w:tc>
        <w:tc>
          <w:tcPr>
            <w:tcW w:w="1054" w:type="dxa"/>
            <w:tcBorders>
              <w:top w:val="single" w:color="auto" w:sz="4" w:space="0"/>
              <w:left w:val="single" w:color="auto" w:sz="4" w:space="0"/>
              <w:bottom w:val="single" w:color="auto" w:sz="4" w:space="0"/>
              <w:right w:val="single" w:color="auto" w:sz="4" w:space="0"/>
            </w:tcBorders>
            <w:shd w:val="clear" w:color="auto" w:fill="C0C0C0"/>
            <w:vAlign w:val="center"/>
          </w:tcPr>
          <w:p w14:paraId="35923A3B">
            <w:pPr>
              <w:widowControl/>
              <w:jc w:val="center"/>
              <w:rPr>
                <w:rFonts w:ascii="宋体" w:hAnsi="宋体" w:cs="宋体"/>
                <w:b/>
                <w:bCs/>
                <w:szCs w:val="21"/>
              </w:rPr>
            </w:pPr>
            <w:r>
              <w:rPr>
                <w:rFonts w:hint="eastAsia" w:ascii="宋体" w:hAnsi="宋体" w:cs="宋体"/>
                <w:b/>
                <w:bCs/>
                <w:kern w:val="0"/>
                <w:szCs w:val="21"/>
                <w:lang w:bidi="ar"/>
              </w:rPr>
              <w:t>小计</w:t>
            </w:r>
          </w:p>
        </w:tc>
        <w:tc>
          <w:tcPr>
            <w:tcW w:w="921" w:type="dxa"/>
            <w:tcBorders>
              <w:top w:val="single" w:color="auto" w:sz="4" w:space="0"/>
              <w:left w:val="single" w:color="auto" w:sz="4" w:space="0"/>
              <w:bottom w:val="single" w:color="auto" w:sz="4" w:space="0"/>
              <w:right w:val="single" w:color="auto" w:sz="4" w:space="0"/>
            </w:tcBorders>
            <w:shd w:val="clear" w:color="auto" w:fill="C0C0C0"/>
            <w:vAlign w:val="center"/>
          </w:tcPr>
          <w:p w14:paraId="712322CA">
            <w:pPr>
              <w:jc w:val="center"/>
              <w:rPr>
                <w:rFonts w:ascii="宋体" w:hAnsi="宋体" w:cs="宋体"/>
                <w:b/>
                <w:bCs/>
                <w:szCs w:val="21"/>
              </w:rPr>
            </w:pPr>
            <w:r>
              <w:rPr>
                <w:rFonts w:ascii="宋体" w:hAnsi="宋体" w:cs="宋体"/>
                <w:b/>
                <w:bCs/>
                <w:szCs w:val="21"/>
              </w:rPr>
              <w:t>3</w:t>
            </w:r>
            <w:r>
              <w:rPr>
                <w:rFonts w:hint="eastAsia" w:ascii="宋体" w:hAnsi="宋体" w:cs="宋体"/>
                <w:b/>
                <w:bCs/>
                <w:szCs w:val="21"/>
              </w:rPr>
              <w:t>6.2</w:t>
            </w:r>
          </w:p>
        </w:tc>
        <w:tc>
          <w:tcPr>
            <w:tcW w:w="913" w:type="dxa"/>
            <w:tcBorders>
              <w:top w:val="single" w:color="auto" w:sz="4" w:space="0"/>
              <w:left w:val="single" w:color="auto" w:sz="4" w:space="0"/>
              <w:bottom w:val="single" w:color="auto" w:sz="4" w:space="0"/>
              <w:right w:val="single" w:color="auto" w:sz="4" w:space="0"/>
            </w:tcBorders>
            <w:shd w:val="clear" w:color="auto" w:fill="C0C0C0"/>
            <w:vAlign w:val="center"/>
          </w:tcPr>
          <w:p w14:paraId="04C6F29C">
            <w:pPr>
              <w:jc w:val="center"/>
              <w:rPr>
                <w:rFonts w:ascii="宋体" w:hAnsi="宋体" w:cs="宋体"/>
                <w:b/>
                <w:bCs/>
                <w:szCs w:val="21"/>
              </w:rPr>
            </w:pPr>
            <w:r>
              <w:rPr>
                <w:rFonts w:hint="eastAsia" w:ascii="宋体" w:hAnsi="宋体" w:cs="宋体"/>
                <w:b/>
                <w:bCs/>
                <w:szCs w:val="21"/>
              </w:rPr>
              <w:t>660</w:t>
            </w:r>
          </w:p>
        </w:tc>
        <w:tc>
          <w:tcPr>
            <w:tcW w:w="1037" w:type="dxa"/>
            <w:tcBorders>
              <w:top w:val="single" w:color="auto" w:sz="4" w:space="0"/>
              <w:left w:val="single" w:color="auto" w:sz="4" w:space="0"/>
              <w:bottom w:val="single" w:color="auto" w:sz="4" w:space="0"/>
              <w:right w:val="single" w:color="auto" w:sz="4" w:space="0"/>
            </w:tcBorders>
            <w:shd w:val="clear" w:color="auto" w:fill="C0C0C0"/>
            <w:vAlign w:val="center"/>
          </w:tcPr>
          <w:p w14:paraId="787D4736">
            <w:pPr>
              <w:jc w:val="center"/>
              <w:rPr>
                <w:rFonts w:ascii="宋体" w:hAnsi="宋体" w:cs="宋体"/>
                <w:b/>
                <w:bCs/>
                <w:szCs w:val="21"/>
              </w:rPr>
            </w:pPr>
            <w:r>
              <w:rPr>
                <w:rFonts w:hint="eastAsia" w:ascii="宋体" w:hAnsi="宋体" w:cs="宋体"/>
                <w:b/>
                <w:bCs/>
                <w:szCs w:val="21"/>
              </w:rPr>
              <w:t>23.8</w:t>
            </w:r>
          </w:p>
        </w:tc>
        <w:tc>
          <w:tcPr>
            <w:tcW w:w="1000" w:type="dxa"/>
            <w:tcBorders>
              <w:top w:val="single" w:color="auto" w:sz="4" w:space="0"/>
              <w:left w:val="single" w:color="auto" w:sz="4" w:space="0"/>
              <w:bottom w:val="single" w:color="auto" w:sz="4" w:space="0"/>
              <w:right w:val="single" w:color="auto" w:sz="4" w:space="0"/>
            </w:tcBorders>
            <w:shd w:val="clear" w:color="auto" w:fill="C0C0C0"/>
            <w:vAlign w:val="center"/>
          </w:tcPr>
          <w:p w14:paraId="4FB4D3BA">
            <w:pPr>
              <w:jc w:val="center"/>
              <w:rPr>
                <w:rFonts w:ascii="宋体" w:hAnsi="宋体" w:cs="宋体"/>
                <w:b/>
                <w:bCs/>
                <w:szCs w:val="21"/>
              </w:rPr>
            </w:pPr>
            <w:r>
              <w:rPr>
                <w:rFonts w:hint="eastAsia" w:ascii="宋体" w:hAnsi="宋体" w:cs="宋体"/>
                <w:b/>
                <w:bCs/>
                <w:szCs w:val="21"/>
              </w:rPr>
              <w:t>432</w:t>
            </w:r>
          </w:p>
        </w:tc>
        <w:tc>
          <w:tcPr>
            <w:tcW w:w="1013" w:type="dxa"/>
            <w:tcBorders>
              <w:top w:val="single" w:color="auto" w:sz="4" w:space="0"/>
              <w:left w:val="single" w:color="auto" w:sz="4" w:space="0"/>
              <w:bottom w:val="single" w:color="auto" w:sz="4" w:space="0"/>
              <w:right w:val="nil"/>
            </w:tcBorders>
            <w:shd w:val="clear" w:color="auto" w:fill="C0C0C0"/>
            <w:vAlign w:val="center"/>
          </w:tcPr>
          <w:p w14:paraId="64E8E222">
            <w:pPr>
              <w:jc w:val="center"/>
              <w:rPr>
                <w:rFonts w:ascii="宋体" w:hAnsi="宋体" w:cs="宋体"/>
                <w:b/>
                <w:bCs/>
                <w:szCs w:val="21"/>
              </w:rPr>
            </w:pPr>
            <w:r>
              <w:rPr>
                <w:rFonts w:ascii="宋体" w:hAnsi="宋体" w:cs="宋体"/>
                <w:b/>
                <w:bCs/>
                <w:szCs w:val="21"/>
              </w:rPr>
              <w:t>60</w:t>
            </w:r>
          </w:p>
        </w:tc>
        <w:tc>
          <w:tcPr>
            <w:tcW w:w="961" w:type="dxa"/>
            <w:tcBorders>
              <w:top w:val="single" w:color="auto" w:sz="4" w:space="0"/>
              <w:left w:val="single" w:color="auto" w:sz="4" w:space="0"/>
              <w:bottom w:val="single" w:color="auto" w:sz="4" w:space="0"/>
              <w:right w:val="nil"/>
            </w:tcBorders>
            <w:shd w:val="clear" w:color="auto" w:fill="C0C0C0"/>
            <w:vAlign w:val="center"/>
          </w:tcPr>
          <w:p w14:paraId="608BF2CA">
            <w:pPr>
              <w:jc w:val="center"/>
              <w:rPr>
                <w:rFonts w:ascii="宋体" w:hAnsi="宋体" w:cs="宋体"/>
                <w:b/>
                <w:bCs/>
                <w:szCs w:val="21"/>
              </w:rPr>
            </w:pPr>
            <w:r>
              <w:rPr>
                <w:rFonts w:ascii="宋体" w:hAnsi="宋体" w:cs="宋体"/>
                <w:b/>
                <w:bCs/>
                <w:szCs w:val="21"/>
              </w:rPr>
              <w:t>1092</w:t>
            </w:r>
          </w:p>
        </w:tc>
        <w:tc>
          <w:tcPr>
            <w:tcW w:w="851" w:type="dxa"/>
            <w:tcBorders>
              <w:top w:val="single" w:color="auto" w:sz="4" w:space="0"/>
              <w:left w:val="single" w:color="auto" w:sz="4" w:space="0"/>
              <w:bottom w:val="single" w:color="auto" w:sz="4" w:space="0"/>
              <w:right w:val="single" w:color="auto" w:sz="8" w:space="0"/>
            </w:tcBorders>
            <w:shd w:val="clear" w:color="auto" w:fill="C0C0C0"/>
            <w:noWrap/>
            <w:vAlign w:val="center"/>
          </w:tcPr>
          <w:p w14:paraId="13263526">
            <w:pPr>
              <w:jc w:val="center"/>
              <w:rPr>
                <w:rFonts w:ascii="宋体" w:hAnsi="宋体" w:cs="宋体"/>
                <w:b/>
                <w:bCs/>
                <w:szCs w:val="21"/>
              </w:rPr>
            </w:pPr>
            <w:r>
              <w:rPr>
                <w:rFonts w:hint="eastAsia" w:ascii="宋体" w:hAnsi="宋体" w:cs="宋体"/>
                <w:b/>
                <w:bCs/>
                <w:szCs w:val="21"/>
              </w:rPr>
              <w:t>40</w:t>
            </w:r>
            <w:r>
              <w:rPr>
                <w:rFonts w:ascii="宋体" w:hAnsi="宋体" w:cs="宋体"/>
                <w:b/>
                <w:bCs/>
                <w:szCs w:val="21"/>
              </w:rPr>
              <w:t>%</w:t>
            </w:r>
          </w:p>
        </w:tc>
        <w:tc>
          <w:tcPr>
            <w:tcW w:w="850" w:type="dxa"/>
            <w:tcBorders>
              <w:top w:val="single" w:color="auto" w:sz="4" w:space="0"/>
              <w:left w:val="single" w:color="auto" w:sz="4" w:space="0"/>
              <w:bottom w:val="single" w:color="auto" w:sz="4" w:space="0"/>
              <w:right w:val="single" w:color="auto" w:sz="8" w:space="0"/>
            </w:tcBorders>
            <w:shd w:val="clear" w:color="auto" w:fill="C0C0C0"/>
          </w:tcPr>
          <w:p w14:paraId="48698992">
            <w:pPr>
              <w:widowControl/>
              <w:jc w:val="center"/>
              <w:rPr>
                <w:rFonts w:ascii="宋体" w:hAnsi="宋体" w:cs="宋体"/>
                <w:szCs w:val="21"/>
              </w:rPr>
            </w:pPr>
          </w:p>
        </w:tc>
      </w:tr>
      <w:tr w14:paraId="05BF07DD">
        <w:tblPrEx>
          <w:tblCellMar>
            <w:top w:w="0" w:type="dxa"/>
            <w:left w:w="108" w:type="dxa"/>
            <w:bottom w:w="0" w:type="dxa"/>
            <w:right w:w="108" w:type="dxa"/>
          </w:tblCellMar>
        </w:tblPrEx>
        <w:trPr>
          <w:trHeight w:val="792" w:hRule="atLeast"/>
        </w:trPr>
        <w:tc>
          <w:tcPr>
            <w:tcW w:w="1054" w:type="dxa"/>
            <w:vMerge w:val="restart"/>
            <w:tcBorders>
              <w:top w:val="single" w:color="auto" w:sz="4" w:space="0"/>
              <w:left w:val="single" w:color="auto" w:sz="8" w:space="0"/>
              <w:bottom w:val="single" w:color="auto" w:sz="4" w:space="0"/>
              <w:right w:val="single" w:color="auto" w:sz="4" w:space="0"/>
            </w:tcBorders>
            <w:vAlign w:val="center"/>
          </w:tcPr>
          <w:p w14:paraId="3D1E9FF9">
            <w:pPr>
              <w:widowControl/>
              <w:jc w:val="center"/>
              <w:rPr>
                <w:rFonts w:ascii="宋体" w:hAnsi="宋体" w:cs="宋体"/>
                <w:b/>
                <w:szCs w:val="21"/>
              </w:rPr>
            </w:pPr>
            <w:r>
              <w:rPr>
                <w:rFonts w:ascii="仿宋_GB2312" w:hAnsi="宋体" w:eastAsia="仿宋_GB2312" w:cs="仿宋_GB2312"/>
                <w:b/>
                <w:kern w:val="0"/>
                <w:sz w:val="24"/>
                <w:lang w:bidi="ar"/>
              </w:rPr>
              <w:t>专业平台课</w:t>
            </w:r>
          </w:p>
        </w:tc>
        <w:tc>
          <w:tcPr>
            <w:tcW w:w="1054" w:type="dxa"/>
            <w:tcBorders>
              <w:top w:val="single" w:color="auto" w:sz="4" w:space="0"/>
              <w:left w:val="single" w:color="auto" w:sz="4" w:space="0"/>
              <w:right w:val="single" w:color="auto" w:sz="4" w:space="0"/>
            </w:tcBorders>
            <w:vAlign w:val="center"/>
          </w:tcPr>
          <w:p w14:paraId="1B29D81C">
            <w:pPr>
              <w:jc w:val="center"/>
              <w:rPr>
                <w:rFonts w:ascii="宋体" w:hAnsi="宋体" w:cs="宋体"/>
                <w:szCs w:val="21"/>
              </w:rPr>
            </w:pPr>
            <w:r>
              <w:rPr>
                <w:rFonts w:hint="eastAsia" w:ascii="宋体" w:hAnsi="宋体" w:cs="宋体"/>
                <w:kern w:val="0"/>
                <w:szCs w:val="21"/>
                <w:lang w:bidi="ar"/>
              </w:rPr>
              <w:t>必修课</w:t>
            </w:r>
          </w:p>
        </w:tc>
        <w:tc>
          <w:tcPr>
            <w:tcW w:w="921" w:type="dxa"/>
            <w:tcBorders>
              <w:top w:val="single" w:color="auto" w:sz="4" w:space="0"/>
              <w:left w:val="single" w:color="auto" w:sz="4" w:space="0"/>
              <w:right w:val="single" w:color="auto" w:sz="4" w:space="0"/>
            </w:tcBorders>
            <w:vAlign w:val="center"/>
          </w:tcPr>
          <w:p w14:paraId="72D6C8A3">
            <w:pPr>
              <w:jc w:val="center"/>
              <w:rPr>
                <w:rFonts w:hint="eastAsia" w:ascii="宋体" w:hAnsi="宋体" w:eastAsia="宋体" w:cs="宋体"/>
                <w:szCs w:val="21"/>
                <w:lang w:eastAsia="zh-CN"/>
              </w:rPr>
            </w:pPr>
            <w:r>
              <w:rPr>
                <w:rFonts w:ascii="宋体" w:hAnsi="宋体" w:cs="宋体"/>
                <w:szCs w:val="21"/>
              </w:rPr>
              <w:t>2</w:t>
            </w:r>
            <w:del w:id="25" w:author="好好说话" w:date="2024-07-06T19:23:41Z">
              <w:r>
                <w:rPr>
                  <w:rFonts w:hint="default" w:ascii="宋体" w:hAnsi="宋体" w:cs="宋体"/>
                  <w:szCs w:val="21"/>
                  <w:lang w:val="en-US"/>
                </w:rPr>
                <w:delText>0</w:delText>
              </w:r>
            </w:del>
            <w:ins w:id="26" w:author="好好说话" w:date="2024-07-06T19:23:41Z">
              <w:r>
                <w:rPr>
                  <w:rFonts w:hint="eastAsia" w:ascii="宋体" w:hAnsi="宋体" w:cs="宋体"/>
                  <w:szCs w:val="21"/>
                  <w:lang w:val="en-US" w:eastAsia="zh-CN"/>
                </w:rPr>
                <w:t>1</w:t>
              </w:r>
            </w:ins>
          </w:p>
        </w:tc>
        <w:tc>
          <w:tcPr>
            <w:tcW w:w="913" w:type="dxa"/>
            <w:tcBorders>
              <w:top w:val="single" w:color="auto" w:sz="4" w:space="0"/>
              <w:left w:val="single" w:color="auto" w:sz="4" w:space="0"/>
              <w:right w:val="single" w:color="auto" w:sz="4" w:space="0"/>
            </w:tcBorders>
            <w:vAlign w:val="center"/>
          </w:tcPr>
          <w:p w14:paraId="45E8361E">
            <w:pPr>
              <w:jc w:val="center"/>
              <w:rPr>
                <w:rFonts w:hint="default" w:ascii="宋体" w:hAnsi="宋体" w:eastAsia="宋体" w:cs="宋体"/>
                <w:szCs w:val="21"/>
                <w:lang w:val="en-US" w:eastAsia="zh-CN"/>
              </w:rPr>
            </w:pPr>
            <w:r>
              <w:rPr>
                <w:rFonts w:ascii="宋体" w:hAnsi="宋体" w:cs="宋体"/>
                <w:szCs w:val="21"/>
              </w:rPr>
              <w:t>3</w:t>
            </w:r>
            <w:del w:id="27" w:author="好好说话" w:date="2024-07-06T19:23:45Z">
              <w:r>
                <w:rPr>
                  <w:rFonts w:hint="default" w:ascii="宋体" w:hAnsi="宋体" w:cs="宋体"/>
                  <w:szCs w:val="21"/>
                  <w:lang w:val="en-US"/>
                </w:rPr>
                <w:delText>20</w:delText>
              </w:r>
            </w:del>
            <w:ins w:id="28" w:author="好好说话" w:date="2024-07-06T19:23:45Z">
              <w:r>
                <w:rPr>
                  <w:rFonts w:hint="eastAsia" w:ascii="宋体" w:hAnsi="宋体" w:cs="宋体"/>
                  <w:szCs w:val="21"/>
                  <w:lang w:val="en-US" w:eastAsia="zh-CN"/>
                </w:rPr>
                <w:t>36</w:t>
              </w:r>
            </w:ins>
          </w:p>
        </w:tc>
        <w:tc>
          <w:tcPr>
            <w:tcW w:w="1037" w:type="dxa"/>
            <w:tcBorders>
              <w:top w:val="single" w:color="auto" w:sz="4" w:space="0"/>
              <w:left w:val="single" w:color="auto" w:sz="4" w:space="0"/>
              <w:right w:val="single" w:color="auto" w:sz="4" w:space="0"/>
            </w:tcBorders>
            <w:vAlign w:val="center"/>
          </w:tcPr>
          <w:p w14:paraId="555BB327">
            <w:pPr>
              <w:jc w:val="center"/>
              <w:rPr>
                <w:rFonts w:ascii="宋体" w:hAnsi="宋体" w:cs="宋体"/>
                <w:szCs w:val="21"/>
              </w:rPr>
            </w:pPr>
            <w:r>
              <w:rPr>
                <w:rFonts w:ascii="宋体" w:hAnsi="宋体" w:cs="宋体"/>
                <w:szCs w:val="21"/>
              </w:rPr>
              <w:t>2</w:t>
            </w:r>
          </w:p>
        </w:tc>
        <w:tc>
          <w:tcPr>
            <w:tcW w:w="1000" w:type="dxa"/>
            <w:tcBorders>
              <w:top w:val="single" w:color="auto" w:sz="4" w:space="0"/>
              <w:left w:val="single" w:color="auto" w:sz="4" w:space="0"/>
              <w:right w:val="single" w:color="auto" w:sz="4" w:space="0"/>
            </w:tcBorders>
            <w:vAlign w:val="center"/>
          </w:tcPr>
          <w:p w14:paraId="001B18F3">
            <w:pPr>
              <w:ind w:firstLine="420" w:firstLineChars="200"/>
              <w:rPr>
                <w:rFonts w:ascii="宋体" w:hAnsi="宋体" w:cs="宋体"/>
                <w:szCs w:val="21"/>
              </w:rPr>
            </w:pPr>
            <w:r>
              <w:rPr>
                <w:rFonts w:ascii="宋体" w:hAnsi="宋体" w:cs="宋体"/>
                <w:szCs w:val="21"/>
              </w:rPr>
              <w:t>32</w:t>
            </w:r>
          </w:p>
        </w:tc>
        <w:tc>
          <w:tcPr>
            <w:tcW w:w="1013" w:type="dxa"/>
            <w:tcBorders>
              <w:top w:val="single" w:color="auto" w:sz="4" w:space="0"/>
              <w:left w:val="single" w:color="auto" w:sz="4" w:space="0"/>
              <w:right w:val="nil"/>
            </w:tcBorders>
            <w:vAlign w:val="center"/>
          </w:tcPr>
          <w:p w14:paraId="23D958DE">
            <w:pPr>
              <w:jc w:val="center"/>
              <w:rPr>
                <w:rFonts w:hint="default" w:ascii="宋体" w:hAnsi="宋体" w:eastAsia="宋体" w:cs="宋体"/>
                <w:szCs w:val="21"/>
                <w:lang w:val="en-US" w:eastAsia="zh-CN"/>
              </w:rPr>
            </w:pPr>
            <w:del w:id="29" w:author="好好说话" w:date="2024-07-06T19:22:47Z">
              <w:r>
                <w:rPr>
                  <w:rFonts w:hint="default" w:ascii="宋体" w:hAnsi="宋体" w:cs="宋体"/>
                  <w:szCs w:val="21"/>
                  <w:lang w:val="en-US"/>
                </w:rPr>
                <w:delText>22</w:delText>
              </w:r>
            </w:del>
            <w:ins w:id="30" w:author="好好说话" w:date="2024-07-06T19:22:47Z">
              <w:r>
                <w:rPr>
                  <w:rFonts w:hint="eastAsia" w:ascii="宋体" w:hAnsi="宋体" w:cs="宋体"/>
                  <w:szCs w:val="21"/>
                  <w:lang w:val="en-US" w:eastAsia="zh-CN"/>
                </w:rPr>
                <w:t>23</w:t>
              </w:r>
            </w:ins>
          </w:p>
        </w:tc>
        <w:tc>
          <w:tcPr>
            <w:tcW w:w="961" w:type="dxa"/>
            <w:tcBorders>
              <w:top w:val="single" w:color="auto" w:sz="4" w:space="0"/>
              <w:left w:val="single" w:color="auto" w:sz="4" w:space="0"/>
              <w:right w:val="single" w:color="auto" w:sz="4" w:space="0"/>
            </w:tcBorders>
            <w:vAlign w:val="center"/>
          </w:tcPr>
          <w:p w14:paraId="5D170403">
            <w:pPr>
              <w:ind w:firstLine="210" w:firstLineChars="100"/>
              <w:rPr>
                <w:rFonts w:hint="default" w:ascii="宋体" w:hAnsi="宋体" w:eastAsia="宋体" w:cs="宋体"/>
                <w:szCs w:val="21"/>
                <w:lang w:val="en-US" w:eastAsia="zh-CN"/>
              </w:rPr>
            </w:pPr>
            <w:del w:id="31" w:author="好好说话" w:date="2024-07-06T19:23:02Z">
              <w:r>
                <w:rPr>
                  <w:rFonts w:hint="default" w:ascii="宋体" w:hAnsi="宋体" w:cs="宋体"/>
                  <w:szCs w:val="21"/>
                  <w:lang w:val="en-US"/>
                </w:rPr>
                <w:delText>352</w:delText>
              </w:r>
            </w:del>
            <w:ins w:id="32" w:author="好好说话" w:date="2024-07-06T19:23:02Z">
              <w:r>
                <w:rPr>
                  <w:rFonts w:hint="eastAsia" w:ascii="宋体" w:hAnsi="宋体" w:cs="宋体"/>
                  <w:szCs w:val="21"/>
                  <w:lang w:val="en-US" w:eastAsia="zh-CN"/>
                </w:rPr>
                <w:t>3</w:t>
              </w:r>
            </w:ins>
            <w:ins w:id="33" w:author="好好说话" w:date="2024-07-06T19:23:03Z">
              <w:r>
                <w:rPr>
                  <w:rFonts w:hint="eastAsia" w:ascii="宋体" w:hAnsi="宋体" w:cs="宋体"/>
                  <w:szCs w:val="21"/>
                  <w:lang w:val="en-US" w:eastAsia="zh-CN"/>
                </w:rPr>
                <w:t>68</w:t>
              </w:r>
            </w:ins>
          </w:p>
        </w:tc>
        <w:tc>
          <w:tcPr>
            <w:tcW w:w="851" w:type="dxa"/>
            <w:tcBorders>
              <w:top w:val="single" w:color="auto" w:sz="4" w:space="0"/>
              <w:left w:val="single" w:color="auto" w:sz="4" w:space="0"/>
              <w:right w:val="single" w:color="auto" w:sz="8" w:space="0"/>
            </w:tcBorders>
            <w:vAlign w:val="center"/>
          </w:tcPr>
          <w:p w14:paraId="3E856ED2">
            <w:pPr>
              <w:rPr>
                <w:rFonts w:ascii="宋体" w:hAnsi="宋体" w:cs="宋体"/>
                <w:szCs w:val="21"/>
              </w:rPr>
            </w:pPr>
            <w:del w:id="34" w:author="好好说话" w:date="2024-07-06T19:23:28Z">
              <w:r>
                <w:rPr>
                  <w:rFonts w:hint="default" w:ascii="宋体" w:hAnsi="宋体" w:cs="宋体"/>
                  <w:szCs w:val="21"/>
                  <w:lang w:val="en-US"/>
                </w:rPr>
                <w:delText>14.7</w:delText>
              </w:r>
            </w:del>
            <w:ins w:id="35" w:author="好好说话" w:date="2024-07-06T19:23:28Z">
              <w:r>
                <w:rPr>
                  <w:rFonts w:hint="eastAsia" w:ascii="宋体" w:hAnsi="宋体" w:cs="宋体"/>
                  <w:szCs w:val="21"/>
                  <w:lang w:val="en-US" w:eastAsia="zh-CN"/>
                </w:rPr>
                <w:t>15.</w:t>
              </w:r>
            </w:ins>
            <w:ins w:id="36" w:author="好好说话" w:date="2024-07-06T19:23:29Z">
              <w:r>
                <w:rPr>
                  <w:rFonts w:hint="eastAsia" w:ascii="宋体" w:hAnsi="宋体" w:cs="宋体"/>
                  <w:szCs w:val="21"/>
                  <w:lang w:val="en-US" w:eastAsia="zh-CN"/>
                </w:rPr>
                <w:t>2</w:t>
              </w:r>
            </w:ins>
            <w:r>
              <w:rPr>
                <w:rFonts w:ascii="宋体" w:hAnsi="宋体" w:cs="宋体"/>
                <w:szCs w:val="21"/>
              </w:rPr>
              <w:t>%</w:t>
            </w:r>
          </w:p>
        </w:tc>
        <w:tc>
          <w:tcPr>
            <w:tcW w:w="850" w:type="dxa"/>
            <w:tcBorders>
              <w:top w:val="single" w:color="auto" w:sz="4" w:space="0"/>
              <w:left w:val="single" w:color="auto" w:sz="4" w:space="0"/>
              <w:right w:val="single" w:color="auto" w:sz="8" w:space="0"/>
            </w:tcBorders>
            <w:vAlign w:val="center"/>
          </w:tcPr>
          <w:p w14:paraId="0AADA746">
            <w:pPr>
              <w:widowControl/>
              <w:rPr>
                <w:rFonts w:ascii="宋体" w:hAnsi="宋体" w:cs="宋体"/>
                <w:szCs w:val="21"/>
              </w:rPr>
            </w:pPr>
          </w:p>
        </w:tc>
      </w:tr>
      <w:tr w14:paraId="52CC9584">
        <w:tblPrEx>
          <w:tblCellMar>
            <w:top w:w="0" w:type="dxa"/>
            <w:left w:w="108" w:type="dxa"/>
            <w:bottom w:w="0" w:type="dxa"/>
            <w:right w:w="108" w:type="dxa"/>
          </w:tblCellMar>
        </w:tblPrEx>
        <w:trPr>
          <w:trHeight w:val="90" w:hRule="atLeast"/>
        </w:trPr>
        <w:tc>
          <w:tcPr>
            <w:tcW w:w="1054" w:type="dxa"/>
            <w:vMerge w:val="continue"/>
            <w:tcBorders>
              <w:top w:val="single" w:color="auto" w:sz="4" w:space="0"/>
              <w:left w:val="single" w:color="auto" w:sz="8" w:space="0"/>
              <w:bottom w:val="single" w:color="auto" w:sz="4" w:space="0"/>
              <w:right w:val="single" w:color="auto" w:sz="4" w:space="0"/>
            </w:tcBorders>
            <w:vAlign w:val="center"/>
          </w:tcPr>
          <w:p w14:paraId="79CF6A9A">
            <w:pPr>
              <w:widowControl/>
              <w:jc w:val="center"/>
              <w:rPr>
                <w:rFonts w:ascii="仿宋_GB2312" w:hAnsi="宋体" w:eastAsia="仿宋_GB2312" w:cs="仿宋_GB2312"/>
                <w:b/>
                <w:kern w:val="0"/>
                <w:sz w:val="24"/>
                <w:lang w:bidi="ar"/>
              </w:rPr>
            </w:pPr>
          </w:p>
        </w:tc>
        <w:tc>
          <w:tcPr>
            <w:tcW w:w="1054" w:type="dxa"/>
            <w:tcBorders>
              <w:top w:val="single" w:color="auto" w:sz="4" w:space="0"/>
              <w:left w:val="single" w:color="auto" w:sz="4" w:space="0"/>
              <w:right w:val="single" w:color="auto" w:sz="4" w:space="0"/>
            </w:tcBorders>
            <w:vAlign w:val="center"/>
          </w:tcPr>
          <w:p w14:paraId="1308BA42">
            <w:pPr>
              <w:widowControl/>
              <w:jc w:val="center"/>
              <w:rPr>
                <w:rFonts w:ascii="宋体" w:hAnsi="宋体" w:cs="宋体"/>
                <w:szCs w:val="21"/>
              </w:rPr>
            </w:pPr>
            <w:r>
              <w:rPr>
                <w:rFonts w:hint="eastAsia" w:ascii="宋体" w:hAnsi="宋体" w:cs="宋体"/>
                <w:szCs w:val="21"/>
              </w:rPr>
              <w:t>选修课</w:t>
            </w:r>
          </w:p>
        </w:tc>
        <w:tc>
          <w:tcPr>
            <w:tcW w:w="921" w:type="dxa"/>
            <w:tcBorders>
              <w:top w:val="single" w:color="auto" w:sz="4" w:space="0"/>
              <w:left w:val="single" w:color="auto" w:sz="4" w:space="0"/>
              <w:right w:val="single" w:color="auto" w:sz="4" w:space="0"/>
            </w:tcBorders>
            <w:vAlign w:val="center"/>
          </w:tcPr>
          <w:p w14:paraId="505C03E0">
            <w:pPr>
              <w:jc w:val="center"/>
              <w:rPr>
                <w:color w:val="000000"/>
                <w:szCs w:val="21"/>
              </w:rPr>
            </w:pPr>
            <w:r>
              <w:rPr>
                <w:rFonts w:hint="eastAsia"/>
                <w:color w:val="000000"/>
                <w:szCs w:val="21"/>
              </w:rPr>
              <w:t>/</w:t>
            </w:r>
          </w:p>
        </w:tc>
        <w:tc>
          <w:tcPr>
            <w:tcW w:w="913" w:type="dxa"/>
            <w:tcBorders>
              <w:top w:val="single" w:color="auto" w:sz="4" w:space="0"/>
              <w:left w:val="single" w:color="auto" w:sz="4" w:space="0"/>
              <w:right w:val="single" w:color="auto" w:sz="4" w:space="0"/>
            </w:tcBorders>
            <w:vAlign w:val="center"/>
          </w:tcPr>
          <w:p w14:paraId="0A0A8387">
            <w:pPr>
              <w:jc w:val="center"/>
              <w:rPr>
                <w:color w:val="000000"/>
                <w:szCs w:val="21"/>
              </w:rPr>
            </w:pPr>
            <w:r>
              <w:rPr>
                <w:rFonts w:hint="eastAsia"/>
                <w:color w:val="000000"/>
                <w:szCs w:val="21"/>
              </w:rPr>
              <w:t>/</w:t>
            </w:r>
          </w:p>
        </w:tc>
        <w:tc>
          <w:tcPr>
            <w:tcW w:w="1037" w:type="dxa"/>
            <w:tcBorders>
              <w:top w:val="single" w:color="auto" w:sz="4" w:space="0"/>
              <w:left w:val="single" w:color="auto" w:sz="4" w:space="0"/>
              <w:right w:val="single" w:color="auto" w:sz="4" w:space="0"/>
            </w:tcBorders>
            <w:vAlign w:val="center"/>
          </w:tcPr>
          <w:p w14:paraId="2EA5F0FB">
            <w:pPr>
              <w:jc w:val="center"/>
              <w:rPr>
                <w:color w:val="000000"/>
                <w:szCs w:val="21"/>
              </w:rPr>
            </w:pPr>
            <w:r>
              <w:rPr>
                <w:rFonts w:hint="eastAsia"/>
                <w:color w:val="000000"/>
                <w:szCs w:val="21"/>
              </w:rPr>
              <w:t>/</w:t>
            </w:r>
          </w:p>
        </w:tc>
        <w:tc>
          <w:tcPr>
            <w:tcW w:w="1000" w:type="dxa"/>
            <w:tcBorders>
              <w:top w:val="single" w:color="auto" w:sz="4" w:space="0"/>
              <w:left w:val="single" w:color="auto" w:sz="4" w:space="0"/>
              <w:right w:val="single" w:color="auto" w:sz="4" w:space="0"/>
            </w:tcBorders>
            <w:vAlign w:val="center"/>
          </w:tcPr>
          <w:p w14:paraId="2A20B2BC">
            <w:pPr>
              <w:jc w:val="center"/>
              <w:rPr>
                <w:color w:val="000000"/>
                <w:szCs w:val="21"/>
              </w:rPr>
            </w:pPr>
            <w:r>
              <w:rPr>
                <w:rFonts w:hint="eastAsia"/>
                <w:color w:val="000000"/>
                <w:szCs w:val="21"/>
              </w:rPr>
              <w:t>/</w:t>
            </w:r>
          </w:p>
        </w:tc>
        <w:tc>
          <w:tcPr>
            <w:tcW w:w="1013" w:type="dxa"/>
            <w:tcBorders>
              <w:top w:val="single" w:color="auto" w:sz="4" w:space="0"/>
              <w:left w:val="single" w:color="auto" w:sz="4" w:space="0"/>
              <w:right w:val="nil"/>
            </w:tcBorders>
            <w:vAlign w:val="center"/>
          </w:tcPr>
          <w:p w14:paraId="74E17F2B">
            <w:pPr>
              <w:jc w:val="center"/>
              <w:rPr>
                <w:color w:val="000000"/>
                <w:szCs w:val="21"/>
              </w:rPr>
            </w:pPr>
            <w:r>
              <w:rPr>
                <w:rFonts w:hint="eastAsia"/>
                <w:color w:val="000000"/>
                <w:szCs w:val="21"/>
              </w:rPr>
              <w:t>/</w:t>
            </w:r>
          </w:p>
        </w:tc>
        <w:tc>
          <w:tcPr>
            <w:tcW w:w="961" w:type="dxa"/>
            <w:tcBorders>
              <w:top w:val="single" w:color="auto" w:sz="4" w:space="0"/>
              <w:left w:val="single" w:color="auto" w:sz="4" w:space="0"/>
              <w:right w:val="single" w:color="auto" w:sz="4" w:space="0"/>
            </w:tcBorders>
            <w:vAlign w:val="center"/>
          </w:tcPr>
          <w:p w14:paraId="53103078">
            <w:pPr>
              <w:jc w:val="center"/>
              <w:rPr>
                <w:color w:val="000000"/>
                <w:szCs w:val="21"/>
              </w:rPr>
            </w:pPr>
            <w:r>
              <w:rPr>
                <w:rFonts w:hint="eastAsia"/>
                <w:color w:val="000000"/>
                <w:szCs w:val="21"/>
              </w:rPr>
              <w:t>/</w:t>
            </w:r>
          </w:p>
        </w:tc>
        <w:tc>
          <w:tcPr>
            <w:tcW w:w="851" w:type="dxa"/>
            <w:tcBorders>
              <w:top w:val="single" w:color="auto" w:sz="4" w:space="0"/>
              <w:left w:val="single" w:color="auto" w:sz="4" w:space="0"/>
              <w:right w:val="single" w:color="auto" w:sz="8" w:space="0"/>
            </w:tcBorders>
            <w:vAlign w:val="center"/>
          </w:tcPr>
          <w:p w14:paraId="7B17B6A4">
            <w:pPr>
              <w:jc w:val="center"/>
              <w:rPr>
                <w:color w:val="000000"/>
                <w:szCs w:val="21"/>
              </w:rPr>
            </w:pPr>
            <w:r>
              <w:rPr>
                <w:rFonts w:hint="eastAsia"/>
                <w:color w:val="000000"/>
                <w:szCs w:val="21"/>
              </w:rPr>
              <w:t>/</w:t>
            </w:r>
          </w:p>
        </w:tc>
        <w:tc>
          <w:tcPr>
            <w:tcW w:w="850" w:type="dxa"/>
            <w:tcBorders>
              <w:top w:val="single" w:color="auto" w:sz="4" w:space="0"/>
              <w:left w:val="single" w:color="auto" w:sz="4" w:space="0"/>
              <w:right w:val="single" w:color="auto" w:sz="8" w:space="0"/>
            </w:tcBorders>
            <w:vAlign w:val="center"/>
          </w:tcPr>
          <w:p w14:paraId="40CF0175">
            <w:pPr>
              <w:widowControl/>
              <w:ind w:firstLine="210" w:firstLineChars="100"/>
              <w:rPr>
                <w:rFonts w:ascii="宋体" w:hAnsi="宋体" w:cs="宋体"/>
                <w:szCs w:val="21"/>
              </w:rPr>
            </w:pPr>
          </w:p>
        </w:tc>
      </w:tr>
      <w:tr w14:paraId="69E486C8">
        <w:tblPrEx>
          <w:tblCellMar>
            <w:top w:w="0" w:type="dxa"/>
            <w:left w:w="108" w:type="dxa"/>
            <w:bottom w:w="0" w:type="dxa"/>
            <w:right w:w="108" w:type="dxa"/>
          </w:tblCellMar>
        </w:tblPrEx>
        <w:trPr>
          <w:trHeight w:val="500" w:hRule="atLeast"/>
        </w:trPr>
        <w:tc>
          <w:tcPr>
            <w:tcW w:w="1054" w:type="dxa"/>
            <w:vMerge w:val="continue"/>
            <w:tcBorders>
              <w:top w:val="single" w:color="auto" w:sz="4" w:space="0"/>
              <w:left w:val="single" w:color="auto" w:sz="8" w:space="0"/>
              <w:bottom w:val="single" w:color="auto" w:sz="4" w:space="0"/>
              <w:right w:val="single" w:color="auto" w:sz="4" w:space="0"/>
            </w:tcBorders>
            <w:vAlign w:val="center"/>
          </w:tcPr>
          <w:p w14:paraId="69DDDAEE">
            <w:pPr>
              <w:jc w:val="center"/>
              <w:rPr>
                <w:rFonts w:ascii="宋体" w:hAnsi="宋体" w:cs="宋体"/>
                <w:b/>
                <w:szCs w:val="21"/>
              </w:rPr>
            </w:pPr>
          </w:p>
        </w:tc>
        <w:tc>
          <w:tcPr>
            <w:tcW w:w="1054" w:type="dxa"/>
            <w:tcBorders>
              <w:top w:val="single" w:color="auto" w:sz="4" w:space="0"/>
              <w:left w:val="single" w:color="auto" w:sz="4" w:space="0"/>
              <w:bottom w:val="single" w:color="auto" w:sz="4" w:space="0"/>
              <w:right w:val="single" w:color="auto" w:sz="4" w:space="0"/>
            </w:tcBorders>
            <w:shd w:val="clear" w:color="auto" w:fill="C0C0C0"/>
            <w:vAlign w:val="center"/>
          </w:tcPr>
          <w:p w14:paraId="001454D3">
            <w:pPr>
              <w:widowControl/>
              <w:jc w:val="center"/>
              <w:rPr>
                <w:rFonts w:ascii="宋体" w:hAnsi="宋体" w:cs="宋体"/>
                <w:b/>
                <w:bCs/>
                <w:szCs w:val="21"/>
              </w:rPr>
            </w:pPr>
            <w:r>
              <w:rPr>
                <w:rFonts w:hint="eastAsia" w:ascii="宋体" w:hAnsi="宋体" w:cs="宋体"/>
                <w:b/>
                <w:bCs/>
                <w:kern w:val="0"/>
                <w:szCs w:val="21"/>
                <w:lang w:bidi="ar"/>
              </w:rPr>
              <w:t>小计</w:t>
            </w:r>
          </w:p>
        </w:tc>
        <w:tc>
          <w:tcPr>
            <w:tcW w:w="921" w:type="dxa"/>
            <w:tcBorders>
              <w:top w:val="single" w:color="auto" w:sz="4" w:space="0"/>
              <w:left w:val="single" w:color="auto" w:sz="4" w:space="0"/>
              <w:bottom w:val="single" w:color="auto" w:sz="4" w:space="0"/>
              <w:right w:val="single" w:color="auto" w:sz="4" w:space="0"/>
            </w:tcBorders>
            <w:shd w:val="clear" w:color="auto" w:fill="C0C0C0"/>
            <w:vAlign w:val="center"/>
          </w:tcPr>
          <w:p w14:paraId="0CFBC604">
            <w:pPr>
              <w:jc w:val="center"/>
              <w:rPr>
                <w:rFonts w:hint="eastAsia" w:ascii="宋体" w:hAnsi="宋体" w:eastAsia="宋体" w:cs="宋体"/>
                <w:b/>
                <w:bCs/>
                <w:szCs w:val="21"/>
                <w:lang w:eastAsia="zh-CN"/>
              </w:rPr>
            </w:pPr>
            <w:r>
              <w:rPr>
                <w:rFonts w:ascii="宋体" w:hAnsi="宋体" w:cs="宋体"/>
                <w:b/>
                <w:bCs/>
                <w:szCs w:val="21"/>
              </w:rPr>
              <w:t>2</w:t>
            </w:r>
            <w:del w:id="37" w:author="好好说话" w:date="2024-07-06T19:23:53Z">
              <w:r>
                <w:rPr>
                  <w:rFonts w:hint="default" w:ascii="宋体" w:hAnsi="宋体" w:cs="宋体"/>
                  <w:b/>
                  <w:bCs/>
                  <w:szCs w:val="21"/>
                  <w:lang w:val="en-US"/>
                </w:rPr>
                <w:delText>0</w:delText>
              </w:r>
            </w:del>
            <w:ins w:id="38" w:author="好好说话" w:date="2024-07-06T19:23:53Z">
              <w:r>
                <w:rPr>
                  <w:rFonts w:hint="eastAsia" w:ascii="宋体" w:hAnsi="宋体" w:cs="宋体"/>
                  <w:b/>
                  <w:bCs/>
                  <w:szCs w:val="21"/>
                  <w:lang w:val="en-US" w:eastAsia="zh-CN"/>
                </w:rPr>
                <w:t>1</w:t>
              </w:r>
            </w:ins>
          </w:p>
        </w:tc>
        <w:tc>
          <w:tcPr>
            <w:tcW w:w="913" w:type="dxa"/>
            <w:tcBorders>
              <w:top w:val="single" w:color="auto" w:sz="4" w:space="0"/>
              <w:left w:val="single" w:color="auto" w:sz="4" w:space="0"/>
              <w:bottom w:val="single" w:color="auto" w:sz="4" w:space="0"/>
              <w:right w:val="single" w:color="auto" w:sz="4" w:space="0"/>
            </w:tcBorders>
            <w:shd w:val="clear" w:color="auto" w:fill="C0C0C0"/>
            <w:vAlign w:val="center"/>
          </w:tcPr>
          <w:p w14:paraId="3F1894CB">
            <w:pPr>
              <w:jc w:val="center"/>
              <w:rPr>
                <w:rFonts w:hint="default" w:ascii="宋体" w:hAnsi="宋体" w:eastAsia="宋体" w:cs="宋体"/>
                <w:b/>
                <w:bCs/>
                <w:szCs w:val="21"/>
                <w:lang w:val="en-US" w:eastAsia="zh-CN"/>
              </w:rPr>
            </w:pPr>
            <w:del w:id="39" w:author="好好说话" w:date="2024-07-06T19:23:55Z">
              <w:r>
                <w:rPr>
                  <w:rFonts w:hint="default" w:ascii="宋体" w:hAnsi="宋体" w:cs="宋体"/>
                  <w:b/>
                  <w:bCs/>
                  <w:szCs w:val="21"/>
                  <w:lang w:val="en-US"/>
                </w:rPr>
                <w:delText>320</w:delText>
              </w:r>
            </w:del>
            <w:ins w:id="40" w:author="好好说话" w:date="2024-07-06T19:23:55Z">
              <w:r>
                <w:rPr>
                  <w:rFonts w:hint="eastAsia" w:ascii="宋体" w:hAnsi="宋体" w:cs="宋体"/>
                  <w:b/>
                  <w:bCs/>
                  <w:szCs w:val="21"/>
                  <w:lang w:val="en-US" w:eastAsia="zh-CN"/>
                </w:rPr>
                <w:t>3</w:t>
              </w:r>
            </w:ins>
            <w:ins w:id="41" w:author="好好说话" w:date="2024-07-06T19:23:56Z">
              <w:r>
                <w:rPr>
                  <w:rFonts w:hint="eastAsia" w:ascii="宋体" w:hAnsi="宋体" w:cs="宋体"/>
                  <w:b/>
                  <w:bCs/>
                  <w:szCs w:val="21"/>
                  <w:lang w:val="en-US" w:eastAsia="zh-CN"/>
                </w:rPr>
                <w:t>36</w:t>
              </w:r>
            </w:ins>
          </w:p>
        </w:tc>
        <w:tc>
          <w:tcPr>
            <w:tcW w:w="1037" w:type="dxa"/>
            <w:tcBorders>
              <w:top w:val="single" w:color="auto" w:sz="4" w:space="0"/>
              <w:left w:val="single" w:color="auto" w:sz="4" w:space="0"/>
              <w:bottom w:val="single" w:color="auto" w:sz="4" w:space="0"/>
              <w:right w:val="single" w:color="auto" w:sz="4" w:space="0"/>
            </w:tcBorders>
            <w:shd w:val="clear" w:color="auto" w:fill="C0C0C0"/>
            <w:vAlign w:val="center"/>
          </w:tcPr>
          <w:p w14:paraId="5A4FF71C">
            <w:pPr>
              <w:jc w:val="center"/>
              <w:rPr>
                <w:rFonts w:ascii="宋体" w:hAnsi="宋体" w:cs="宋体"/>
                <w:b/>
                <w:bCs/>
                <w:szCs w:val="21"/>
              </w:rPr>
            </w:pPr>
            <w:r>
              <w:rPr>
                <w:rFonts w:ascii="宋体" w:hAnsi="宋体" w:cs="宋体"/>
                <w:b/>
                <w:bCs/>
                <w:szCs w:val="21"/>
              </w:rPr>
              <w:t>2</w:t>
            </w:r>
          </w:p>
        </w:tc>
        <w:tc>
          <w:tcPr>
            <w:tcW w:w="1000" w:type="dxa"/>
            <w:tcBorders>
              <w:top w:val="single" w:color="auto" w:sz="4" w:space="0"/>
              <w:left w:val="single" w:color="auto" w:sz="4" w:space="0"/>
              <w:bottom w:val="single" w:color="auto" w:sz="4" w:space="0"/>
              <w:right w:val="single" w:color="auto" w:sz="4" w:space="0"/>
            </w:tcBorders>
            <w:shd w:val="clear" w:color="auto" w:fill="C0C0C0"/>
            <w:vAlign w:val="center"/>
          </w:tcPr>
          <w:p w14:paraId="0E5A30E2">
            <w:pPr>
              <w:jc w:val="center"/>
              <w:rPr>
                <w:rFonts w:ascii="宋体" w:hAnsi="宋体" w:cs="宋体"/>
                <w:b/>
                <w:bCs/>
                <w:szCs w:val="21"/>
              </w:rPr>
            </w:pPr>
            <w:r>
              <w:rPr>
                <w:rFonts w:ascii="宋体" w:hAnsi="宋体" w:cs="宋体"/>
                <w:b/>
                <w:bCs/>
                <w:szCs w:val="21"/>
              </w:rPr>
              <w:t>32</w:t>
            </w:r>
          </w:p>
        </w:tc>
        <w:tc>
          <w:tcPr>
            <w:tcW w:w="1013" w:type="dxa"/>
            <w:tcBorders>
              <w:top w:val="single" w:color="auto" w:sz="4" w:space="0"/>
              <w:left w:val="single" w:color="auto" w:sz="4" w:space="0"/>
              <w:bottom w:val="single" w:color="auto" w:sz="4" w:space="0"/>
              <w:right w:val="nil"/>
            </w:tcBorders>
            <w:shd w:val="clear" w:color="auto" w:fill="C0C0C0"/>
            <w:vAlign w:val="center"/>
          </w:tcPr>
          <w:p w14:paraId="76723824">
            <w:pPr>
              <w:jc w:val="center"/>
              <w:rPr>
                <w:rFonts w:hint="default" w:ascii="宋体" w:hAnsi="宋体" w:eastAsia="宋体" w:cs="宋体"/>
                <w:b/>
                <w:bCs/>
                <w:szCs w:val="21"/>
                <w:lang w:val="en-US" w:eastAsia="zh-CN"/>
              </w:rPr>
            </w:pPr>
            <w:del w:id="42" w:author="好好说话" w:date="2024-07-06T19:22:50Z">
              <w:r>
                <w:rPr>
                  <w:rFonts w:hint="default" w:ascii="宋体" w:hAnsi="宋体" w:cs="宋体"/>
                  <w:b/>
                  <w:bCs/>
                  <w:szCs w:val="21"/>
                  <w:lang w:val="en-US"/>
                </w:rPr>
                <w:delText>22</w:delText>
              </w:r>
            </w:del>
            <w:ins w:id="43" w:author="好好说话" w:date="2024-07-06T19:22:50Z">
              <w:r>
                <w:rPr>
                  <w:rFonts w:hint="eastAsia" w:ascii="宋体" w:hAnsi="宋体" w:cs="宋体"/>
                  <w:b/>
                  <w:bCs/>
                  <w:szCs w:val="21"/>
                  <w:lang w:val="en-US" w:eastAsia="zh-CN"/>
                </w:rPr>
                <w:t>23</w:t>
              </w:r>
            </w:ins>
          </w:p>
        </w:tc>
        <w:tc>
          <w:tcPr>
            <w:tcW w:w="961" w:type="dxa"/>
            <w:tcBorders>
              <w:top w:val="single" w:color="auto" w:sz="4" w:space="0"/>
              <w:left w:val="single" w:color="auto" w:sz="4" w:space="0"/>
              <w:bottom w:val="single" w:color="auto" w:sz="4" w:space="0"/>
              <w:right w:val="nil"/>
            </w:tcBorders>
            <w:shd w:val="clear" w:color="auto" w:fill="C0C0C0"/>
            <w:vAlign w:val="center"/>
          </w:tcPr>
          <w:p w14:paraId="728256B8">
            <w:pPr>
              <w:jc w:val="center"/>
              <w:rPr>
                <w:rFonts w:hint="default" w:ascii="宋体" w:hAnsi="宋体" w:eastAsia="宋体" w:cs="宋体"/>
                <w:b/>
                <w:bCs/>
                <w:szCs w:val="21"/>
                <w:lang w:val="en-US" w:eastAsia="zh-CN"/>
              </w:rPr>
            </w:pPr>
            <w:del w:id="44" w:author="好好说话" w:date="2024-07-06T19:23:05Z">
              <w:r>
                <w:rPr>
                  <w:rFonts w:hint="default" w:ascii="宋体" w:hAnsi="宋体" w:cs="宋体"/>
                  <w:b/>
                  <w:bCs/>
                  <w:szCs w:val="21"/>
                  <w:lang w:val="en-US"/>
                </w:rPr>
                <w:delText>352</w:delText>
              </w:r>
            </w:del>
            <w:ins w:id="45" w:author="好好说话" w:date="2024-07-06T19:23:05Z">
              <w:r>
                <w:rPr>
                  <w:rFonts w:hint="eastAsia" w:ascii="宋体" w:hAnsi="宋体" w:cs="宋体"/>
                  <w:b/>
                  <w:bCs/>
                  <w:szCs w:val="21"/>
                  <w:lang w:val="en-US" w:eastAsia="zh-CN"/>
                </w:rPr>
                <w:t>36</w:t>
              </w:r>
            </w:ins>
            <w:ins w:id="46" w:author="好好说话" w:date="2024-07-06T19:23:06Z">
              <w:r>
                <w:rPr>
                  <w:rFonts w:hint="eastAsia" w:ascii="宋体" w:hAnsi="宋体" w:cs="宋体"/>
                  <w:b/>
                  <w:bCs/>
                  <w:szCs w:val="21"/>
                  <w:lang w:val="en-US" w:eastAsia="zh-CN"/>
                </w:rPr>
                <w:t>8</w:t>
              </w:r>
            </w:ins>
          </w:p>
        </w:tc>
        <w:tc>
          <w:tcPr>
            <w:tcW w:w="851" w:type="dxa"/>
            <w:tcBorders>
              <w:top w:val="single" w:color="auto" w:sz="4" w:space="0"/>
              <w:left w:val="single" w:color="auto" w:sz="4" w:space="0"/>
              <w:bottom w:val="single" w:color="auto" w:sz="4" w:space="0"/>
              <w:right w:val="single" w:color="auto" w:sz="8" w:space="0"/>
            </w:tcBorders>
            <w:shd w:val="clear" w:color="auto" w:fill="C0C0C0"/>
            <w:noWrap/>
            <w:vAlign w:val="center"/>
          </w:tcPr>
          <w:p w14:paraId="74FD17BE">
            <w:pPr>
              <w:jc w:val="center"/>
              <w:rPr>
                <w:rFonts w:ascii="宋体" w:hAnsi="宋体" w:cs="宋体"/>
                <w:b/>
                <w:bCs/>
                <w:szCs w:val="21"/>
              </w:rPr>
            </w:pPr>
            <w:del w:id="47" w:author="好好说话" w:date="2024-07-06T19:23:31Z">
              <w:r>
                <w:rPr>
                  <w:rFonts w:hint="default" w:ascii="宋体" w:hAnsi="宋体" w:cs="宋体"/>
                  <w:b/>
                  <w:bCs/>
                  <w:szCs w:val="21"/>
                  <w:lang w:val="en-US"/>
                </w:rPr>
                <w:delText>14.7</w:delText>
              </w:r>
            </w:del>
            <w:ins w:id="48" w:author="好好说话" w:date="2024-07-06T19:23:31Z">
              <w:r>
                <w:rPr>
                  <w:rFonts w:hint="eastAsia" w:ascii="宋体" w:hAnsi="宋体" w:cs="宋体"/>
                  <w:b/>
                  <w:bCs/>
                  <w:szCs w:val="21"/>
                  <w:lang w:val="en-US" w:eastAsia="zh-CN"/>
                </w:rPr>
                <w:t>1</w:t>
              </w:r>
            </w:ins>
            <w:ins w:id="49" w:author="好好说话" w:date="2024-07-06T19:23:32Z">
              <w:r>
                <w:rPr>
                  <w:rFonts w:hint="eastAsia" w:ascii="宋体" w:hAnsi="宋体" w:cs="宋体"/>
                  <w:b/>
                  <w:bCs/>
                  <w:szCs w:val="21"/>
                  <w:lang w:val="en-US" w:eastAsia="zh-CN"/>
                </w:rPr>
                <w:t>5.2</w:t>
              </w:r>
            </w:ins>
            <w:r>
              <w:rPr>
                <w:rFonts w:ascii="宋体" w:hAnsi="宋体" w:cs="宋体"/>
                <w:b/>
                <w:bCs/>
                <w:szCs w:val="21"/>
              </w:rPr>
              <w:t>%</w:t>
            </w:r>
          </w:p>
        </w:tc>
        <w:tc>
          <w:tcPr>
            <w:tcW w:w="850" w:type="dxa"/>
            <w:tcBorders>
              <w:top w:val="single" w:color="auto" w:sz="4" w:space="0"/>
              <w:left w:val="single" w:color="auto" w:sz="4" w:space="0"/>
              <w:bottom w:val="single" w:color="auto" w:sz="4" w:space="0"/>
              <w:right w:val="single" w:color="auto" w:sz="8" w:space="0"/>
            </w:tcBorders>
            <w:shd w:val="clear" w:color="auto" w:fill="C0C0C0"/>
            <w:vAlign w:val="center"/>
          </w:tcPr>
          <w:p w14:paraId="5EB55B32">
            <w:pPr>
              <w:jc w:val="center"/>
              <w:rPr>
                <w:rFonts w:ascii="宋体" w:hAnsi="宋体" w:cs="宋体"/>
                <w:szCs w:val="21"/>
              </w:rPr>
            </w:pPr>
          </w:p>
        </w:tc>
      </w:tr>
      <w:tr w14:paraId="3BBAC4AB">
        <w:tblPrEx>
          <w:tblCellMar>
            <w:top w:w="0" w:type="dxa"/>
            <w:left w:w="108" w:type="dxa"/>
            <w:bottom w:w="0" w:type="dxa"/>
            <w:right w:w="108" w:type="dxa"/>
          </w:tblCellMar>
        </w:tblPrEx>
        <w:trPr>
          <w:trHeight w:val="552" w:hRule="atLeast"/>
        </w:trPr>
        <w:tc>
          <w:tcPr>
            <w:tcW w:w="1054" w:type="dxa"/>
            <w:vMerge w:val="restart"/>
            <w:tcBorders>
              <w:top w:val="single" w:color="auto" w:sz="4" w:space="0"/>
              <w:left w:val="single" w:color="auto" w:sz="8" w:space="0"/>
              <w:bottom w:val="single" w:color="auto" w:sz="4" w:space="0"/>
              <w:right w:val="single" w:color="auto" w:sz="4" w:space="0"/>
            </w:tcBorders>
            <w:vAlign w:val="center"/>
          </w:tcPr>
          <w:p w14:paraId="19B41A2A">
            <w:pPr>
              <w:widowControl/>
              <w:jc w:val="center"/>
              <w:rPr>
                <w:rFonts w:ascii="宋体" w:hAnsi="宋体" w:cs="宋体"/>
                <w:b/>
                <w:szCs w:val="21"/>
              </w:rPr>
            </w:pPr>
            <w:r>
              <w:rPr>
                <w:rFonts w:hint="eastAsia" w:ascii="仿宋_GB2312" w:hAnsi="宋体" w:eastAsia="仿宋_GB2312" w:cs="仿宋_GB2312"/>
                <w:b/>
                <w:kern w:val="0"/>
                <w:sz w:val="24"/>
                <w:lang w:bidi="ar"/>
              </w:rPr>
              <w:t>技术技能平台课</w:t>
            </w:r>
          </w:p>
        </w:tc>
        <w:tc>
          <w:tcPr>
            <w:tcW w:w="1054" w:type="dxa"/>
            <w:tcBorders>
              <w:top w:val="single" w:color="auto" w:sz="4" w:space="0"/>
              <w:left w:val="single" w:color="auto" w:sz="4" w:space="0"/>
              <w:bottom w:val="single" w:color="auto" w:sz="4" w:space="0"/>
              <w:right w:val="single" w:color="auto" w:sz="4" w:space="0"/>
            </w:tcBorders>
            <w:vAlign w:val="center"/>
          </w:tcPr>
          <w:p w14:paraId="2742A3B5">
            <w:pPr>
              <w:jc w:val="center"/>
              <w:rPr>
                <w:rFonts w:ascii="宋体" w:hAnsi="宋体" w:cs="宋体"/>
                <w:szCs w:val="21"/>
              </w:rPr>
            </w:pPr>
            <w:r>
              <w:rPr>
                <w:rFonts w:hint="eastAsia" w:ascii="宋体" w:hAnsi="宋体" w:cs="宋体"/>
                <w:kern w:val="0"/>
                <w:szCs w:val="21"/>
                <w:lang w:bidi="ar"/>
              </w:rPr>
              <w:t>必修课</w:t>
            </w:r>
          </w:p>
        </w:tc>
        <w:tc>
          <w:tcPr>
            <w:tcW w:w="921" w:type="dxa"/>
            <w:tcBorders>
              <w:top w:val="single" w:color="auto" w:sz="4" w:space="0"/>
              <w:left w:val="single" w:color="auto" w:sz="4" w:space="0"/>
              <w:bottom w:val="single" w:color="auto" w:sz="4" w:space="0"/>
              <w:right w:val="single" w:color="auto" w:sz="4" w:space="0"/>
            </w:tcBorders>
            <w:vAlign w:val="center"/>
          </w:tcPr>
          <w:p w14:paraId="66A9D711">
            <w:pPr>
              <w:jc w:val="center"/>
              <w:rPr>
                <w:rFonts w:ascii="宋体" w:hAnsi="宋体" w:cs="宋体"/>
                <w:szCs w:val="21"/>
              </w:rPr>
            </w:pPr>
            <w:r>
              <w:rPr>
                <w:rFonts w:ascii="宋体" w:hAnsi="宋体" w:cs="宋体"/>
                <w:szCs w:val="21"/>
              </w:rPr>
              <w:t>1</w:t>
            </w:r>
            <w:r>
              <w:rPr>
                <w:rFonts w:hint="eastAsia" w:ascii="宋体" w:hAnsi="宋体" w:cs="宋体"/>
                <w:szCs w:val="21"/>
              </w:rPr>
              <w:t>4.5</w:t>
            </w:r>
          </w:p>
        </w:tc>
        <w:tc>
          <w:tcPr>
            <w:tcW w:w="913" w:type="dxa"/>
            <w:tcBorders>
              <w:top w:val="single" w:color="auto" w:sz="4" w:space="0"/>
              <w:left w:val="single" w:color="auto" w:sz="4" w:space="0"/>
              <w:bottom w:val="single" w:color="auto" w:sz="4" w:space="0"/>
              <w:right w:val="single" w:color="auto" w:sz="4" w:space="0"/>
            </w:tcBorders>
            <w:vAlign w:val="center"/>
          </w:tcPr>
          <w:p w14:paraId="2DBD7BC8">
            <w:pPr>
              <w:jc w:val="center"/>
              <w:rPr>
                <w:rFonts w:ascii="宋体" w:hAnsi="宋体" w:cs="宋体"/>
                <w:szCs w:val="21"/>
              </w:rPr>
            </w:pPr>
            <w:r>
              <w:rPr>
                <w:rFonts w:ascii="宋体" w:hAnsi="宋体" w:cs="宋体"/>
                <w:szCs w:val="21"/>
              </w:rPr>
              <w:t>2</w:t>
            </w:r>
            <w:r>
              <w:rPr>
                <w:rFonts w:hint="eastAsia" w:ascii="宋体" w:hAnsi="宋体" w:cs="宋体"/>
                <w:szCs w:val="21"/>
              </w:rPr>
              <w:t>32</w:t>
            </w:r>
          </w:p>
        </w:tc>
        <w:tc>
          <w:tcPr>
            <w:tcW w:w="1037" w:type="dxa"/>
            <w:tcBorders>
              <w:top w:val="single" w:color="auto" w:sz="4" w:space="0"/>
              <w:left w:val="single" w:color="auto" w:sz="4" w:space="0"/>
              <w:bottom w:val="single" w:color="auto" w:sz="4" w:space="0"/>
              <w:right w:val="single" w:color="auto" w:sz="4" w:space="0"/>
            </w:tcBorders>
            <w:vAlign w:val="center"/>
          </w:tcPr>
          <w:p w14:paraId="6193913D">
            <w:pPr>
              <w:jc w:val="center"/>
              <w:rPr>
                <w:rFonts w:ascii="宋体" w:hAnsi="宋体" w:cs="宋体"/>
                <w:szCs w:val="21"/>
              </w:rPr>
            </w:pPr>
            <w:r>
              <w:rPr>
                <w:rFonts w:ascii="宋体" w:hAnsi="宋体" w:cs="宋体"/>
                <w:szCs w:val="21"/>
              </w:rPr>
              <w:t>1</w:t>
            </w:r>
            <w:r>
              <w:rPr>
                <w:rFonts w:hint="eastAsia" w:ascii="宋体" w:hAnsi="宋体" w:cs="宋体"/>
                <w:szCs w:val="21"/>
              </w:rPr>
              <w:t>3.5</w:t>
            </w:r>
          </w:p>
        </w:tc>
        <w:tc>
          <w:tcPr>
            <w:tcW w:w="1000" w:type="dxa"/>
            <w:tcBorders>
              <w:top w:val="single" w:color="auto" w:sz="4" w:space="0"/>
              <w:left w:val="single" w:color="auto" w:sz="4" w:space="0"/>
              <w:bottom w:val="single" w:color="auto" w:sz="4" w:space="0"/>
              <w:right w:val="single" w:color="auto" w:sz="4" w:space="0"/>
            </w:tcBorders>
            <w:vAlign w:val="center"/>
          </w:tcPr>
          <w:p w14:paraId="6743C8B4">
            <w:pPr>
              <w:jc w:val="center"/>
              <w:rPr>
                <w:rFonts w:ascii="宋体" w:hAnsi="宋体" w:cs="宋体"/>
                <w:szCs w:val="21"/>
              </w:rPr>
            </w:pPr>
            <w:r>
              <w:rPr>
                <w:rFonts w:ascii="宋体" w:hAnsi="宋体" w:cs="宋体"/>
                <w:szCs w:val="21"/>
              </w:rPr>
              <w:t>2</w:t>
            </w:r>
            <w:r>
              <w:rPr>
                <w:rFonts w:hint="eastAsia" w:ascii="宋体" w:hAnsi="宋体" w:cs="宋体"/>
                <w:szCs w:val="21"/>
              </w:rPr>
              <w:t>16</w:t>
            </w:r>
          </w:p>
        </w:tc>
        <w:tc>
          <w:tcPr>
            <w:tcW w:w="1013" w:type="dxa"/>
            <w:tcBorders>
              <w:top w:val="single" w:color="auto" w:sz="4" w:space="0"/>
              <w:left w:val="single" w:color="auto" w:sz="4" w:space="0"/>
              <w:bottom w:val="single" w:color="auto" w:sz="4" w:space="0"/>
              <w:right w:val="nil"/>
            </w:tcBorders>
            <w:vAlign w:val="center"/>
          </w:tcPr>
          <w:p w14:paraId="68DC47FC">
            <w:pPr>
              <w:jc w:val="center"/>
              <w:rPr>
                <w:rFonts w:ascii="宋体" w:hAnsi="宋体" w:cs="宋体"/>
                <w:szCs w:val="21"/>
              </w:rPr>
            </w:pPr>
            <w:r>
              <w:rPr>
                <w:rFonts w:ascii="宋体" w:hAnsi="宋体" w:cs="宋体"/>
                <w:szCs w:val="21"/>
              </w:rPr>
              <w:t>28</w:t>
            </w:r>
          </w:p>
        </w:tc>
        <w:tc>
          <w:tcPr>
            <w:tcW w:w="961" w:type="dxa"/>
            <w:tcBorders>
              <w:top w:val="single" w:color="auto" w:sz="4" w:space="0"/>
              <w:left w:val="single" w:color="auto" w:sz="4" w:space="0"/>
              <w:bottom w:val="single" w:color="auto" w:sz="4" w:space="0"/>
              <w:right w:val="single" w:color="auto" w:sz="4" w:space="0"/>
            </w:tcBorders>
            <w:vAlign w:val="center"/>
          </w:tcPr>
          <w:p w14:paraId="2EBF47A8">
            <w:pPr>
              <w:jc w:val="center"/>
              <w:rPr>
                <w:rFonts w:ascii="宋体" w:hAnsi="宋体" w:cs="宋体"/>
                <w:szCs w:val="21"/>
              </w:rPr>
            </w:pPr>
            <w:r>
              <w:rPr>
                <w:rFonts w:ascii="宋体" w:hAnsi="宋体" w:cs="宋体"/>
                <w:szCs w:val="21"/>
              </w:rPr>
              <w:t>4</w:t>
            </w:r>
            <w:r>
              <w:rPr>
                <w:rFonts w:hint="eastAsia" w:ascii="宋体" w:hAnsi="宋体" w:cs="宋体"/>
                <w:szCs w:val="21"/>
              </w:rPr>
              <w:t>48</w:t>
            </w:r>
          </w:p>
        </w:tc>
        <w:tc>
          <w:tcPr>
            <w:tcW w:w="851" w:type="dxa"/>
            <w:tcBorders>
              <w:top w:val="single" w:color="auto" w:sz="4" w:space="0"/>
              <w:left w:val="single" w:color="auto" w:sz="4" w:space="0"/>
              <w:bottom w:val="single" w:color="auto" w:sz="4" w:space="0"/>
              <w:right w:val="single" w:color="auto" w:sz="8" w:space="0"/>
            </w:tcBorders>
            <w:vAlign w:val="center"/>
          </w:tcPr>
          <w:p w14:paraId="387E8CF9">
            <w:pPr>
              <w:jc w:val="center"/>
              <w:rPr>
                <w:rFonts w:ascii="宋体" w:hAnsi="宋体" w:cs="宋体"/>
                <w:szCs w:val="21"/>
              </w:rPr>
            </w:pPr>
            <w:r>
              <w:rPr>
                <w:rFonts w:hint="eastAsia" w:ascii="宋体" w:hAnsi="宋体" w:cs="宋体"/>
                <w:szCs w:val="21"/>
              </w:rPr>
              <w:t>18.7%</w:t>
            </w:r>
          </w:p>
        </w:tc>
        <w:tc>
          <w:tcPr>
            <w:tcW w:w="850" w:type="dxa"/>
            <w:tcBorders>
              <w:top w:val="single" w:color="auto" w:sz="4" w:space="0"/>
              <w:left w:val="single" w:color="auto" w:sz="4" w:space="0"/>
              <w:bottom w:val="single" w:color="auto" w:sz="4" w:space="0"/>
              <w:right w:val="single" w:color="auto" w:sz="8" w:space="0"/>
            </w:tcBorders>
            <w:vAlign w:val="center"/>
          </w:tcPr>
          <w:p w14:paraId="041BB9A4">
            <w:pPr>
              <w:widowControl/>
              <w:jc w:val="center"/>
              <w:rPr>
                <w:rFonts w:ascii="宋体" w:hAnsi="宋体" w:cs="宋体"/>
                <w:szCs w:val="21"/>
              </w:rPr>
            </w:pPr>
            <w:r>
              <w:rPr>
                <w:rFonts w:ascii="宋体" w:hAnsi="宋体" w:cs="宋体"/>
                <w:szCs w:val="21"/>
              </w:rPr>
              <w:t>2</w:t>
            </w:r>
            <w:r>
              <w:rPr>
                <w:rFonts w:hint="eastAsia" w:ascii="宋体" w:hAnsi="宋体" w:cs="宋体"/>
                <w:szCs w:val="21"/>
              </w:rPr>
              <w:t>%</w:t>
            </w:r>
          </w:p>
        </w:tc>
      </w:tr>
      <w:tr w14:paraId="7DFD54E9">
        <w:tblPrEx>
          <w:tblCellMar>
            <w:top w:w="0" w:type="dxa"/>
            <w:left w:w="108" w:type="dxa"/>
            <w:bottom w:w="0" w:type="dxa"/>
            <w:right w:w="108" w:type="dxa"/>
          </w:tblCellMar>
        </w:tblPrEx>
        <w:trPr>
          <w:trHeight w:val="500" w:hRule="atLeast"/>
        </w:trPr>
        <w:tc>
          <w:tcPr>
            <w:tcW w:w="1054" w:type="dxa"/>
            <w:vMerge w:val="continue"/>
            <w:tcBorders>
              <w:top w:val="single" w:color="auto" w:sz="4" w:space="0"/>
              <w:left w:val="single" w:color="auto" w:sz="8" w:space="0"/>
              <w:bottom w:val="single" w:color="auto" w:sz="4" w:space="0"/>
              <w:right w:val="single" w:color="auto" w:sz="4" w:space="0"/>
            </w:tcBorders>
            <w:vAlign w:val="center"/>
          </w:tcPr>
          <w:p w14:paraId="730D8E5F">
            <w:pPr>
              <w:jc w:val="center"/>
              <w:rPr>
                <w:rFonts w:ascii="宋体" w:hAnsi="宋体" w:cs="宋体"/>
                <w:b/>
                <w:szCs w:val="21"/>
              </w:rPr>
            </w:pPr>
          </w:p>
        </w:tc>
        <w:tc>
          <w:tcPr>
            <w:tcW w:w="1054" w:type="dxa"/>
            <w:tcBorders>
              <w:top w:val="single" w:color="auto" w:sz="4" w:space="0"/>
              <w:left w:val="single" w:color="auto" w:sz="4" w:space="0"/>
              <w:bottom w:val="single" w:color="auto" w:sz="4" w:space="0"/>
              <w:right w:val="single" w:color="auto" w:sz="4" w:space="0"/>
            </w:tcBorders>
            <w:vAlign w:val="center"/>
          </w:tcPr>
          <w:p w14:paraId="224E0C63">
            <w:pPr>
              <w:widowControl/>
              <w:jc w:val="center"/>
              <w:rPr>
                <w:rFonts w:ascii="宋体" w:hAnsi="宋体" w:cs="宋体"/>
                <w:szCs w:val="21"/>
              </w:rPr>
            </w:pPr>
            <w:r>
              <w:rPr>
                <w:rFonts w:hint="eastAsia" w:ascii="宋体" w:hAnsi="宋体" w:cs="宋体"/>
                <w:szCs w:val="21"/>
              </w:rPr>
              <w:t>选修课</w:t>
            </w:r>
          </w:p>
        </w:tc>
        <w:tc>
          <w:tcPr>
            <w:tcW w:w="921" w:type="dxa"/>
            <w:tcBorders>
              <w:top w:val="single" w:color="auto" w:sz="4" w:space="0"/>
              <w:left w:val="single" w:color="auto" w:sz="4" w:space="0"/>
              <w:bottom w:val="single" w:color="auto" w:sz="4" w:space="0"/>
              <w:right w:val="single" w:color="auto" w:sz="4" w:space="0"/>
            </w:tcBorders>
            <w:vAlign w:val="center"/>
          </w:tcPr>
          <w:p w14:paraId="6DB170C6">
            <w:pPr>
              <w:jc w:val="center"/>
              <w:rPr>
                <w:rFonts w:ascii="宋体" w:hAnsi="宋体" w:cs="宋体"/>
                <w:szCs w:val="21"/>
              </w:rPr>
            </w:pPr>
            <w:r>
              <w:rPr>
                <w:rFonts w:ascii="宋体" w:hAnsi="宋体" w:cs="宋体"/>
                <w:szCs w:val="21"/>
              </w:rPr>
              <w:t>0</w:t>
            </w:r>
          </w:p>
        </w:tc>
        <w:tc>
          <w:tcPr>
            <w:tcW w:w="913" w:type="dxa"/>
            <w:tcBorders>
              <w:top w:val="single" w:color="auto" w:sz="4" w:space="0"/>
              <w:left w:val="single" w:color="auto" w:sz="4" w:space="0"/>
              <w:bottom w:val="single" w:color="auto" w:sz="4" w:space="0"/>
              <w:right w:val="single" w:color="auto" w:sz="4" w:space="0"/>
            </w:tcBorders>
            <w:vAlign w:val="center"/>
          </w:tcPr>
          <w:p w14:paraId="70F41F8D">
            <w:pPr>
              <w:jc w:val="center"/>
              <w:rPr>
                <w:rFonts w:ascii="宋体" w:hAnsi="宋体" w:cs="宋体"/>
                <w:szCs w:val="21"/>
              </w:rPr>
            </w:pPr>
            <w:r>
              <w:rPr>
                <w:rFonts w:ascii="宋体" w:hAnsi="宋体" w:cs="宋体"/>
                <w:szCs w:val="21"/>
              </w:rPr>
              <w:t>0</w:t>
            </w:r>
          </w:p>
        </w:tc>
        <w:tc>
          <w:tcPr>
            <w:tcW w:w="1037" w:type="dxa"/>
            <w:tcBorders>
              <w:top w:val="single" w:color="auto" w:sz="4" w:space="0"/>
              <w:left w:val="single" w:color="auto" w:sz="4" w:space="0"/>
              <w:bottom w:val="single" w:color="auto" w:sz="4" w:space="0"/>
              <w:right w:val="single" w:color="auto" w:sz="4" w:space="0"/>
            </w:tcBorders>
            <w:vAlign w:val="center"/>
          </w:tcPr>
          <w:p w14:paraId="0C74CD25">
            <w:pPr>
              <w:jc w:val="center"/>
              <w:rPr>
                <w:rFonts w:ascii="宋体" w:hAnsi="宋体" w:cs="宋体"/>
                <w:szCs w:val="21"/>
              </w:rPr>
            </w:pPr>
            <w:r>
              <w:rPr>
                <w:rFonts w:ascii="宋体" w:hAnsi="宋体" w:cs="宋体"/>
                <w:szCs w:val="21"/>
              </w:rPr>
              <w:t>12</w:t>
            </w:r>
          </w:p>
        </w:tc>
        <w:tc>
          <w:tcPr>
            <w:tcW w:w="1000" w:type="dxa"/>
            <w:tcBorders>
              <w:top w:val="single" w:color="auto" w:sz="4" w:space="0"/>
              <w:left w:val="single" w:color="auto" w:sz="4" w:space="0"/>
              <w:bottom w:val="single" w:color="auto" w:sz="4" w:space="0"/>
              <w:right w:val="single" w:color="auto" w:sz="4" w:space="0"/>
            </w:tcBorders>
            <w:vAlign w:val="center"/>
          </w:tcPr>
          <w:p w14:paraId="73AC0BE7">
            <w:pPr>
              <w:jc w:val="center"/>
              <w:rPr>
                <w:rFonts w:ascii="宋体" w:hAnsi="宋体" w:cs="宋体"/>
                <w:szCs w:val="21"/>
              </w:rPr>
            </w:pPr>
            <w:r>
              <w:rPr>
                <w:rFonts w:ascii="宋体" w:hAnsi="宋体" w:cs="宋体"/>
                <w:szCs w:val="21"/>
              </w:rPr>
              <w:t>192</w:t>
            </w:r>
          </w:p>
        </w:tc>
        <w:tc>
          <w:tcPr>
            <w:tcW w:w="1013" w:type="dxa"/>
            <w:tcBorders>
              <w:top w:val="single" w:color="auto" w:sz="4" w:space="0"/>
              <w:left w:val="single" w:color="auto" w:sz="4" w:space="0"/>
              <w:bottom w:val="single" w:color="auto" w:sz="4" w:space="0"/>
              <w:right w:val="nil"/>
            </w:tcBorders>
            <w:vAlign w:val="center"/>
          </w:tcPr>
          <w:p w14:paraId="73B82D4D">
            <w:pPr>
              <w:jc w:val="center"/>
              <w:rPr>
                <w:rFonts w:ascii="宋体" w:hAnsi="宋体" w:cs="宋体"/>
                <w:szCs w:val="21"/>
              </w:rPr>
            </w:pPr>
            <w:r>
              <w:rPr>
                <w:rFonts w:ascii="宋体" w:hAnsi="宋体" w:cs="宋体"/>
                <w:szCs w:val="21"/>
              </w:rPr>
              <w:t>12</w:t>
            </w:r>
          </w:p>
        </w:tc>
        <w:tc>
          <w:tcPr>
            <w:tcW w:w="961" w:type="dxa"/>
            <w:tcBorders>
              <w:top w:val="single" w:color="auto" w:sz="4" w:space="0"/>
              <w:left w:val="single" w:color="auto" w:sz="4" w:space="0"/>
              <w:bottom w:val="single" w:color="auto" w:sz="4" w:space="0"/>
              <w:right w:val="single" w:color="auto" w:sz="4" w:space="0"/>
            </w:tcBorders>
            <w:vAlign w:val="center"/>
          </w:tcPr>
          <w:p w14:paraId="7E34A65A">
            <w:pPr>
              <w:ind w:firstLine="210" w:firstLineChars="100"/>
              <w:rPr>
                <w:rFonts w:ascii="宋体" w:hAnsi="宋体" w:cs="宋体"/>
                <w:szCs w:val="21"/>
              </w:rPr>
            </w:pPr>
            <w:r>
              <w:rPr>
                <w:rFonts w:ascii="宋体" w:hAnsi="宋体" w:cs="宋体"/>
                <w:szCs w:val="21"/>
              </w:rPr>
              <w:t>192</w:t>
            </w:r>
          </w:p>
        </w:tc>
        <w:tc>
          <w:tcPr>
            <w:tcW w:w="851" w:type="dxa"/>
            <w:tcBorders>
              <w:top w:val="single" w:color="auto" w:sz="4" w:space="0"/>
              <w:left w:val="single" w:color="auto" w:sz="4" w:space="0"/>
              <w:bottom w:val="single" w:color="auto" w:sz="4" w:space="0"/>
              <w:right w:val="single" w:color="auto" w:sz="8" w:space="0"/>
            </w:tcBorders>
            <w:vAlign w:val="center"/>
          </w:tcPr>
          <w:p w14:paraId="75E81B6F">
            <w:pPr>
              <w:jc w:val="center"/>
              <w:rPr>
                <w:rFonts w:ascii="宋体" w:hAnsi="宋体" w:cs="宋体"/>
                <w:szCs w:val="21"/>
              </w:rPr>
            </w:pPr>
            <w:r>
              <w:rPr>
                <w:rFonts w:hint="eastAsia" w:ascii="宋体" w:hAnsi="宋体" w:cs="宋体"/>
                <w:szCs w:val="21"/>
              </w:rPr>
              <w:t>8%</w:t>
            </w:r>
          </w:p>
        </w:tc>
        <w:tc>
          <w:tcPr>
            <w:tcW w:w="850" w:type="dxa"/>
            <w:tcBorders>
              <w:top w:val="single" w:color="auto" w:sz="4" w:space="0"/>
              <w:left w:val="single" w:color="auto" w:sz="4" w:space="0"/>
              <w:bottom w:val="single" w:color="auto" w:sz="4" w:space="0"/>
              <w:right w:val="single" w:color="auto" w:sz="8" w:space="0"/>
            </w:tcBorders>
            <w:vAlign w:val="center"/>
          </w:tcPr>
          <w:p w14:paraId="12839ADB">
            <w:pPr>
              <w:widowControl/>
              <w:jc w:val="center"/>
              <w:rPr>
                <w:rFonts w:ascii="宋体" w:hAnsi="宋体" w:cs="宋体"/>
                <w:szCs w:val="21"/>
              </w:rPr>
            </w:pPr>
            <w:r>
              <w:rPr>
                <w:rFonts w:ascii="宋体" w:hAnsi="宋体" w:cs="宋体"/>
                <w:szCs w:val="21"/>
              </w:rPr>
              <w:t>3</w:t>
            </w:r>
            <w:r>
              <w:rPr>
                <w:rFonts w:hint="eastAsia" w:ascii="宋体" w:hAnsi="宋体" w:cs="宋体"/>
                <w:szCs w:val="21"/>
              </w:rPr>
              <w:t>%</w:t>
            </w:r>
          </w:p>
        </w:tc>
      </w:tr>
      <w:tr w14:paraId="480A1FE8">
        <w:tblPrEx>
          <w:tblCellMar>
            <w:top w:w="0" w:type="dxa"/>
            <w:left w:w="108" w:type="dxa"/>
            <w:bottom w:w="0" w:type="dxa"/>
            <w:right w:w="108" w:type="dxa"/>
          </w:tblCellMar>
        </w:tblPrEx>
        <w:trPr>
          <w:trHeight w:val="600" w:hRule="atLeast"/>
        </w:trPr>
        <w:tc>
          <w:tcPr>
            <w:tcW w:w="1054" w:type="dxa"/>
            <w:vMerge w:val="continue"/>
            <w:tcBorders>
              <w:top w:val="single" w:color="auto" w:sz="4" w:space="0"/>
              <w:left w:val="single" w:color="auto" w:sz="8" w:space="0"/>
              <w:bottom w:val="single" w:color="auto" w:sz="4" w:space="0"/>
              <w:right w:val="single" w:color="auto" w:sz="4" w:space="0"/>
            </w:tcBorders>
            <w:vAlign w:val="center"/>
          </w:tcPr>
          <w:p w14:paraId="12BF7A32">
            <w:pPr>
              <w:jc w:val="center"/>
              <w:rPr>
                <w:rFonts w:ascii="宋体" w:hAnsi="宋体" w:cs="宋体"/>
                <w:b/>
                <w:szCs w:val="21"/>
              </w:rPr>
            </w:pPr>
          </w:p>
        </w:tc>
        <w:tc>
          <w:tcPr>
            <w:tcW w:w="1054" w:type="dxa"/>
            <w:tcBorders>
              <w:top w:val="single" w:color="auto" w:sz="4" w:space="0"/>
              <w:left w:val="single" w:color="auto" w:sz="4" w:space="0"/>
              <w:bottom w:val="single" w:color="auto" w:sz="4" w:space="0"/>
              <w:right w:val="single" w:color="auto" w:sz="4" w:space="0"/>
            </w:tcBorders>
            <w:shd w:val="clear" w:color="auto" w:fill="C0C0C0"/>
            <w:vAlign w:val="center"/>
          </w:tcPr>
          <w:p w14:paraId="02B9D03F">
            <w:pPr>
              <w:widowControl/>
              <w:jc w:val="center"/>
              <w:rPr>
                <w:rFonts w:ascii="宋体" w:hAnsi="宋体" w:cs="宋体"/>
                <w:b/>
                <w:bCs/>
                <w:szCs w:val="21"/>
              </w:rPr>
            </w:pPr>
            <w:r>
              <w:rPr>
                <w:rFonts w:hint="eastAsia" w:ascii="宋体" w:hAnsi="宋体" w:cs="宋体"/>
                <w:b/>
                <w:bCs/>
                <w:kern w:val="0"/>
                <w:szCs w:val="21"/>
                <w:lang w:bidi="ar"/>
              </w:rPr>
              <w:t>小计</w:t>
            </w:r>
          </w:p>
        </w:tc>
        <w:tc>
          <w:tcPr>
            <w:tcW w:w="921" w:type="dxa"/>
            <w:tcBorders>
              <w:top w:val="single" w:color="auto" w:sz="4" w:space="0"/>
              <w:left w:val="single" w:color="auto" w:sz="4" w:space="0"/>
              <w:bottom w:val="single" w:color="auto" w:sz="4" w:space="0"/>
              <w:right w:val="single" w:color="auto" w:sz="4" w:space="0"/>
            </w:tcBorders>
            <w:shd w:val="clear" w:color="auto" w:fill="C0C0C0"/>
            <w:vAlign w:val="center"/>
          </w:tcPr>
          <w:p w14:paraId="1F6455D8">
            <w:pPr>
              <w:jc w:val="center"/>
              <w:rPr>
                <w:rFonts w:ascii="宋体" w:hAnsi="宋体" w:cs="宋体"/>
                <w:b/>
                <w:bCs/>
                <w:szCs w:val="21"/>
              </w:rPr>
            </w:pPr>
            <w:r>
              <w:rPr>
                <w:rFonts w:ascii="宋体" w:hAnsi="宋体" w:cs="宋体"/>
                <w:b/>
                <w:bCs/>
                <w:szCs w:val="21"/>
              </w:rPr>
              <w:t>1</w:t>
            </w:r>
            <w:r>
              <w:rPr>
                <w:rFonts w:hint="eastAsia" w:ascii="宋体" w:hAnsi="宋体" w:cs="宋体"/>
                <w:b/>
                <w:bCs/>
                <w:szCs w:val="21"/>
              </w:rPr>
              <w:t>4.5</w:t>
            </w:r>
          </w:p>
        </w:tc>
        <w:tc>
          <w:tcPr>
            <w:tcW w:w="913" w:type="dxa"/>
            <w:tcBorders>
              <w:top w:val="single" w:color="auto" w:sz="4" w:space="0"/>
              <w:left w:val="single" w:color="auto" w:sz="4" w:space="0"/>
              <w:bottom w:val="single" w:color="auto" w:sz="4" w:space="0"/>
              <w:right w:val="single" w:color="auto" w:sz="4" w:space="0"/>
            </w:tcBorders>
            <w:shd w:val="clear" w:color="auto" w:fill="C0C0C0"/>
            <w:vAlign w:val="center"/>
          </w:tcPr>
          <w:p w14:paraId="68043A81">
            <w:pPr>
              <w:jc w:val="center"/>
              <w:rPr>
                <w:rFonts w:ascii="宋体" w:hAnsi="宋体" w:cs="宋体"/>
                <w:b/>
                <w:bCs/>
                <w:szCs w:val="21"/>
              </w:rPr>
            </w:pPr>
            <w:r>
              <w:rPr>
                <w:rFonts w:hint="eastAsia" w:ascii="宋体" w:hAnsi="宋体" w:cs="宋体"/>
                <w:b/>
                <w:bCs/>
                <w:szCs w:val="21"/>
              </w:rPr>
              <w:t>232</w:t>
            </w:r>
          </w:p>
        </w:tc>
        <w:tc>
          <w:tcPr>
            <w:tcW w:w="1037" w:type="dxa"/>
            <w:tcBorders>
              <w:top w:val="single" w:color="auto" w:sz="4" w:space="0"/>
              <w:left w:val="single" w:color="auto" w:sz="4" w:space="0"/>
              <w:bottom w:val="single" w:color="auto" w:sz="4" w:space="0"/>
              <w:right w:val="single" w:color="auto" w:sz="4" w:space="0"/>
            </w:tcBorders>
            <w:shd w:val="clear" w:color="auto" w:fill="C0C0C0"/>
            <w:vAlign w:val="center"/>
          </w:tcPr>
          <w:p w14:paraId="78C1D88A">
            <w:pPr>
              <w:jc w:val="center"/>
              <w:rPr>
                <w:rFonts w:ascii="宋体" w:hAnsi="宋体" w:cs="宋体"/>
                <w:b/>
                <w:bCs/>
                <w:szCs w:val="21"/>
              </w:rPr>
            </w:pPr>
            <w:r>
              <w:rPr>
                <w:rFonts w:ascii="宋体" w:hAnsi="宋体" w:cs="宋体"/>
                <w:b/>
                <w:bCs/>
                <w:szCs w:val="21"/>
              </w:rPr>
              <w:t>2</w:t>
            </w:r>
            <w:r>
              <w:rPr>
                <w:rFonts w:hint="eastAsia" w:ascii="宋体" w:hAnsi="宋体" w:cs="宋体"/>
                <w:b/>
                <w:bCs/>
                <w:szCs w:val="21"/>
              </w:rPr>
              <w:t>5.5</w:t>
            </w:r>
          </w:p>
        </w:tc>
        <w:tc>
          <w:tcPr>
            <w:tcW w:w="1000" w:type="dxa"/>
            <w:tcBorders>
              <w:top w:val="single" w:color="auto" w:sz="4" w:space="0"/>
              <w:left w:val="single" w:color="auto" w:sz="4" w:space="0"/>
              <w:bottom w:val="single" w:color="auto" w:sz="4" w:space="0"/>
              <w:right w:val="single" w:color="auto" w:sz="4" w:space="0"/>
            </w:tcBorders>
            <w:shd w:val="clear" w:color="auto" w:fill="C0C0C0"/>
            <w:vAlign w:val="center"/>
          </w:tcPr>
          <w:p w14:paraId="2A4CFD8D">
            <w:pPr>
              <w:rPr>
                <w:rFonts w:ascii="宋体" w:hAnsi="宋体" w:cs="宋体"/>
                <w:b/>
                <w:bCs/>
                <w:szCs w:val="21"/>
              </w:rPr>
            </w:pPr>
            <w:r>
              <w:rPr>
                <w:rFonts w:hint="eastAsia" w:ascii="宋体" w:hAnsi="宋体" w:cs="宋体"/>
                <w:b/>
                <w:bCs/>
                <w:szCs w:val="21"/>
              </w:rPr>
              <w:t>408</w:t>
            </w:r>
          </w:p>
        </w:tc>
        <w:tc>
          <w:tcPr>
            <w:tcW w:w="1013" w:type="dxa"/>
            <w:tcBorders>
              <w:top w:val="single" w:color="auto" w:sz="4" w:space="0"/>
              <w:left w:val="single" w:color="auto" w:sz="4" w:space="0"/>
              <w:bottom w:val="single" w:color="auto" w:sz="4" w:space="0"/>
              <w:right w:val="single" w:color="auto" w:sz="4" w:space="0"/>
            </w:tcBorders>
            <w:shd w:val="clear" w:color="auto" w:fill="C0C0C0"/>
            <w:vAlign w:val="center"/>
          </w:tcPr>
          <w:p w14:paraId="63484C73">
            <w:pPr>
              <w:jc w:val="center"/>
              <w:rPr>
                <w:rFonts w:ascii="宋体" w:hAnsi="宋体" w:cs="宋体"/>
                <w:b/>
                <w:bCs/>
                <w:szCs w:val="21"/>
              </w:rPr>
            </w:pPr>
            <w:r>
              <w:rPr>
                <w:rFonts w:ascii="宋体" w:hAnsi="宋体" w:cs="宋体"/>
                <w:b/>
                <w:bCs/>
                <w:szCs w:val="21"/>
              </w:rPr>
              <w:t>40</w:t>
            </w:r>
          </w:p>
        </w:tc>
        <w:tc>
          <w:tcPr>
            <w:tcW w:w="961" w:type="dxa"/>
            <w:tcBorders>
              <w:top w:val="single" w:color="auto" w:sz="4" w:space="0"/>
              <w:left w:val="single" w:color="auto" w:sz="4" w:space="0"/>
              <w:bottom w:val="single" w:color="auto" w:sz="4" w:space="0"/>
              <w:right w:val="single" w:color="auto" w:sz="4" w:space="0"/>
            </w:tcBorders>
            <w:shd w:val="clear" w:color="auto" w:fill="C0C0C0"/>
            <w:vAlign w:val="center"/>
          </w:tcPr>
          <w:p w14:paraId="4F122B70">
            <w:pPr>
              <w:jc w:val="center"/>
              <w:rPr>
                <w:rFonts w:ascii="宋体" w:hAnsi="宋体" w:cs="宋体"/>
                <w:b/>
                <w:bCs/>
                <w:szCs w:val="21"/>
              </w:rPr>
            </w:pPr>
            <w:r>
              <w:rPr>
                <w:rFonts w:ascii="宋体" w:hAnsi="宋体" w:cs="宋体"/>
                <w:b/>
                <w:bCs/>
                <w:szCs w:val="21"/>
              </w:rPr>
              <w:t>6</w:t>
            </w:r>
            <w:r>
              <w:rPr>
                <w:rFonts w:hint="eastAsia" w:ascii="宋体" w:hAnsi="宋体" w:cs="宋体"/>
                <w:b/>
                <w:bCs/>
                <w:szCs w:val="21"/>
              </w:rPr>
              <w:t>40</w:t>
            </w:r>
          </w:p>
        </w:tc>
        <w:tc>
          <w:tcPr>
            <w:tcW w:w="851" w:type="dxa"/>
            <w:tcBorders>
              <w:top w:val="single" w:color="auto" w:sz="4" w:space="0"/>
              <w:left w:val="single" w:color="auto" w:sz="4" w:space="0"/>
              <w:bottom w:val="single" w:color="auto" w:sz="4" w:space="0"/>
              <w:right w:val="single" w:color="auto" w:sz="8" w:space="0"/>
            </w:tcBorders>
            <w:shd w:val="clear" w:color="auto" w:fill="C0C0C0"/>
            <w:vAlign w:val="center"/>
          </w:tcPr>
          <w:p w14:paraId="080FF50D">
            <w:pPr>
              <w:jc w:val="center"/>
              <w:rPr>
                <w:rFonts w:ascii="宋体" w:hAnsi="宋体" w:cs="宋体"/>
                <w:b/>
                <w:bCs/>
                <w:szCs w:val="21"/>
              </w:rPr>
            </w:pPr>
            <w:r>
              <w:rPr>
                <w:rFonts w:hint="eastAsia" w:ascii="宋体" w:hAnsi="宋体" w:cs="宋体"/>
                <w:b/>
                <w:bCs/>
                <w:szCs w:val="21"/>
              </w:rPr>
              <w:t>26.7%</w:t>
            </w:r>
          </w:p>
        </w:tc>
        <w:tc>
          <w:tcPr>
            <w:tcW w:w="850" w:type="dxa"/>
            <w:tcBorders>
              <w:top w:val="single" w:color="auto" w:sz="4" w:space="0"/>
              <w:left w:val="single" w:color="auto" w:sz="4" w:space="0"/>
              <w:bottom w:val="single" w:color="auto" w:sz="4" w:space="0"/>
              <w:right w:val="single" w:color="auto" w:sz="8" w:space="0"/>
            </w:tcBorders>
            <w:shd w:val="clear" w:color="auto" w:fill="C0C0C0"/>
            <w:vAlign w:val="center"/>
          </w:tcPr>
          <w:p w14:paraId="2FC8116F">
            <w:pPr>
              <w:jc w:val="center"/>
              <w:rPr>
                <w:rFonts w:ascii="宋体" w:hAnsi="宋体" w:cs="宋体"/>
                <w:b/>
                <w:bCs/>
                <w:szCs w:val="21"/>
              </w:rPr>
            </w:pPr>
            <w:r>
              <w:rPr>
                <w:rFonts w:ascii="宋体" w:hAnsi="宋体" w:cs="宋体"/>
                <w:b/>
                <w:bCs/>
                <w:szCs w:val="21"/>
              </w:rPr>
              <w:t>5</w:t>
            </w:r>
            <w:r>
              <w:rPr>
                <w:rFonts w:hint="eastAsia" w:ascii="宋体" w:hAnsi="宋体" w:cs="宋体"/>
                <w:b/>
                <w:bCs/>
                <w:szCs w:val="21"/>
              </w:rPr>
              <w:t>%</w:t>
            </w:r>
          </w:p>
        </w:tc>
      </w:tr>
      <w:tr w14:paraId="68EDA2C4">
        <w:tblPrEx>
          <w:tblCellMar>
            <w:top w:w="0" w:type="dxa"/>
            <w:left w:w="108" w:type="dxa"/>
            <w:bottom w:w="0" w:type="dxa"/>
            <w:right w:w="108" w:type="dxa"/>
          </w:tblCellMar>
        </w:tblPrEx>
        <w:trPr>
          <w:trHeight w:val="600" w:hRule="atLeast"/>
        </w:trPr>
        <w:tc>
          <w:tcPr>
            <w:tcW w:w="1054" w:type="dxa"/>
            <w:vMerge w:val="restart"/>
            <w:tcBorders>
              <w:top w:val="single" w:color="auto" w:sz="4" w:space="0"/>
              <w:left w:val="single" w:color="auto" w:sz="8" w:space="0"/>
              <w:bottom w:val="single" w:color="auto" w:sz="4" w:space="0"/>
              <w:right w:val="single" w:color="auto" w:sz="4" w:space="0"/>
            </w:tcBorders>
            <w:vAlign w:val="center"/>
          </w:tcPr>
          <w:p w14:paraId="36D59D18">
            <w:pPr>
              <w:jc w:val="center"/>
              <w:rPr>
                <w:rFonts w:ascii="宋体" w:hAnsi="宋体" w:cs="宋体"/>
                <w:b/>
                <w:szCs w:val="21"/>
              </w:rPr>
            </w:pPr>
            <w:r>
              <w:rPr>
                <w:rFonts w:hint="eastAsia" w:ascii="宋体" w:hAnsi="宋体" w:cs="宋体"/>
                <w:b/>
                <w:szCs w:val="21"/>
              </w:rPr>
              <w:t>创新创业与实践</w:t>
            </w:r>
          </w:p>
        </w:tc>
        <w:tc>
          <w:tcPr>
            <w:tcW w:w="1054" w:type="dxa"/>
            <w:tcBorders>
              <w:top w:val="single" w:color="auto" w:sz="4" w:space="0"/>
              <w:left w:val="single" w:color="auto" w:sz="4" w:space="0"/>
              <w:bottom w:val="single" w:color="auto" w:sz="4" w:space="0"/>
              <w:right w:val="single" w:color="auto" w:sz="4" w:space="0"/>
            </w:tcBorders>
            <w:vAlign w:val="center"/>
          </w:tcPr>
          <w:p w14:paraId="756DBBC0">
            <w:pPr>
              <w:widowControl/>
              <w:jc w:val="center"/>
              <w:rPr>
                <w:rFonts w:ascii="宋体" w:hAnsi="宋体" w:cs="宋体"/>
                <w:kern w:val="0"/>
                <w:szCs w:val="21"/>
                <w:lang w:bidi="ar"/>
              </w:rPr>
            </w:pPr>
            <w:r>
              <w:rPr>
                <w:rFonts w:hint="eastAsia" w:ascii="宋体" w:hAnsi="宋体" w:cs="宋体"/>
                <w:kern w:val="0"/>
                <w:szCs w:val="21"/>
                <w:lang w:bidi="ar"/>
              </w:rPr>
              <w:t>创新创业类</w:t>
            </w:r>
          </w:p>
        </w:tc>
        <w:tc>
          <w:tcPr>
            <w:tcW w:w="921" w:type="dxa"/>
            <w:tcBorders>
              <w:top w:val="single" w:color="auto" w:sz="4" w:space="0"/>
              <w:left w:val="single" w:color="auto" w:sz="4" w:space="0"/>
              <w:bottom w:val="single" w:color="auto" w:sz="4" w:space="0"/>
              <w:right w:val="single" w:color="auto" w:sz="4" w:space="0"/>
            </w:tcBorders>
            <w:vAlign w:val="center"/>
          </w:tcPr>
          <w:p w14:paraId="64EEF1F0">
            <w:pPr>
              <w:jc w:val="center"/>
              <w:rPr>
                <w:rFonts w:ascii="宋体" w:hAnsi="宋体" w:cs="宋体"/>
                <w:szCs w:val="21"/>
              </w:rPr>
            </w:pPr>
            <w:r>
              <w:rPr>
                <w:rFonts w:hint="eastAsia" w:ascii="宋体" w:hAnsi="宋体" w:cs="宋体"/>
                <w:szCs w:val="21"/>
              </w:rPr>
              <w:t>2.5</w:t>
            </w:r>
          </w:p>
        </w:tc>
        <w:tc>
          <w:tcPr>
            <w:tcW w:w="913" w:type="dxa"/>
            <w:tcBorders>
              <w:top w:val="single" w:color="auto" w:sz="4" w:space="0"/>
              <w:left w:val="single" w:color="auto" w:sz="4" w:space="0"/>
              <w:bottom w:val="single" w:color="auto" w:sz="4" w:space="0"/>
              <w:right w:val="single" w:color="auto" w:sz="4" w:space="0"/>
            </w:tcBorders>
            <w:vAlign w:val="center"/>
          </w:tcPr>
          <w:p w14:paraId="4B86422F">
            <w:pPr>
              <w:jc w:val="center"/>
              <w:rPr>
                <w:rFonts w:ascii="宋体" w:hAnsi="宋体" w:cs="宋体"/>
                <w:szCs w:val="21"/>
              </w:rPr>
            </w:pPr>
            <w:r>
              <w:rPr>
                <w:rFonts w:hint="eastAsia" w:ascii="宋体" w:hAnsi="宋体" w:cs="宋体"/>
                <w:szCs w:val="21"/>
              </w:rPr>
              <w:t>48</w:t>
            </w:r>
          </w:p>
        </w:tc>
        <w:tc>
          <w:tcPr>
            <w:tcW w:w="1037" w:type="dxa"/>
            <w:tcBorders>
              <w:top w:val="single" w:color="auto" w:sz="4" w:space="0"/>
              <w:left w:val="single" w:color="auto" w:sz="4" w:space="0"/>
              <w:bottom w:val="single" w:color="auto" w:sz="4" w:space="0"/>
              <w:right w:val="single" w:color="auto" w:sz="4" w:space="0"/>
            </w:tcBorders>
            <w:vAlign w:val="center"/>
          </w:tcPr>
          <w:p w14:paraId="50791DB3">
            <w:pPr>
              <w:jc w:val="center"/>
              <w:rPr>
                <w:rFonts w:ascii="宋体" w:hAnsi="宋体" w:cs="宋体"/>
                <w:szCs w:val="21"/>
              </w:rPr>
            </w:pPr>
            <w:r>
              <w:rPr>
                <w:rFonts w:hint="eastAsia" w:ascii="宋体" w:hAnsi="宋体" w:cs="宋体"/>
                <w:szCs w:val="21"/>
              </w:rPr>
              <w:t>2.5</w:t>
            </w:r>
          </w:p>
        </w:tc>
        <w:tc>
          <w:tcPr>
            <w:tcW w:w="1000" w:type="dxa"/>
            <w:tcBorders>
              <w:top w:val="single" w:color="auto" w:sz="4" w:space="0"/>
              <w:left w:val="single" w:color="auto" w:sz="4" w:space="0"/>
              <w:bottom w:val="single" w:color="auto" w:sz="4" w:space="0"/>
              <w:right w:val="single" w:color="auto" w:sz="4" w:space="0"/>
            </w:tcBorders>
            <w:vAlign w:val="center"/>
          </w:tcPr>
          <w:p w14:paraId="46EBA346">
            <w:pPr>
              <w:jc w:val="center"/>
              <w:rPr>
                <w:rFonts w:ascii="宋体" w:hAnsi="宋体" w:cs="宋体"/>
                <w:szCs w:val="21"/>
              </w:rPr>
            </w:pPr>
            <w:r>
              <w:rPr>
                <w:rFonts w:hint="eastAsia" w:ascii="宋体" w:hAnsi="宋体" w:cs="宋体"/>
                <w:szCs w:val="21"/>
              </w:rPr>
              <w:t>48</w:t>
            </w:r>
          </w:p>
        </w:tc>
        <w:tc>
          <w:tcPr>
            <w:tcW w:w="1013" w:type="dxa"/>
            <w:tcBorders>
              <w:top w:val="single" w:color="auto" w:sz="4" w:space="0"/>
              <w:left w:val="single" w:color="auto" w:sz="4" w:space="0"/>
              <w:bottom w:val="single" w:color="auto" w:sz="4" w:space="0"/>
              <w:right w:val="single" w:color="auto" w:sz="4" w:space="0"/>
            </w:tcBorders>
            <w:vAlign w:val="center"/>
          </w:tcPr>
          <w:p w14:paraId="046B69E2">
            <w:pPr>
              <w:jc w:val="center"/>
              <w:rPr>
                <w:rFonts w:ascii="宋体" w:hAnsi="宋体" w:cs="宋体"/>
                <w:szCs w:val="21"/>
              </w:rPr>
            </w:pPr>
            <w:r>
              <w:rPr>
                <w:rFonts w:hint="eastAsia" w:ascii="宋体" w:hAnsi="宋体" w:cs="宋体"/>
                <w:szCs w:val="21"/>
              </w:rPr>
              <w:t>5</w:t>
            </w:r>
          </w:p>
        </w:tc>
        <w:tc>
          <w:tcPr>
            <w:tcW w:w="961" w:type="dxa"/>
            <w:tcBorders>
              <w:top w:val="single" w:color="auto" w:sz="4" w:space="0"/>
              <w:left w:val="single" w:color="auto" w:sz="4" w:space="0"/>
              <w:bottom w:val="single" w:color="auto" w:sz="4" w:space="0"/>
              <w:right w:val="single" w:color="auto" w:sz="4" w:space="0"/>
            </w:tcBorders>
            <w:vAlign w:val="center"/>
          </w:tcPr>
          <w:p w14:paraId="4D3CCD54">
            <w:pPr>
              <w:jc w:val="center"/>
              <w:rPr>
                <w:rFonts w:ascii="宋体" w:hAnsi="宋体" w:cs="宋体"/>
                <w:szCs w:val="21"/>
              </w:rPr>
            </w:pPr>
            <w:r>
              <w:rPr>
                <w:rFonts w:ascii="宋体" w:hAnsi="宋体" w:cs="宋体"/>
                <w:szCs w:val="21"/>
              </w:rPr>
              <w:t>96</w:t>
            </w:r>
          </w:p>
        </w:tc>
        <w:tc>
          <w:tcPr>
            <w:tcW w:w="851" w:type="dxa"/>
            <w:tcBorders>
              <w:top w:val="single" w:color="auto" w:sz="4" w:space="0"/>
              <w:left w:val="single" w:color="auto" w:sz="4" w:space="0"/>
              <w:bottom w:val="single" w:color="auto" w:sz="4" w:space="0"/>
              <w:right w:val="single" w:color="auto" w:sz="8" w:space="0"/>
            </w:tcBorders>
            <w:vAlign w:val="center"/>
          </w:tcPr>
          <w:p w14:paraId="09B08E15">
            <w:pPr>
              <w:jc w:val="center"/>
              <w:rPr>
                <w:rFonts w:ascii="宋体" w:hAnsi="宋体" w:cs="宋体"/>
                <w:szCs w:val="21"/>
              </w:rPr>
            </w:pPr>
            <w:r>
              <w:rPr>
                <w:rFonts w:hint="eastAsia" w:ascii="宋体" w:hAnsi="宋体" w:cs="宋体"/>
                <w:szCs w:val="21"/>
              </w:rPr>
              <w:t>3.3%</w:t>
            </w:r>
          </w:p>
        </w:tc>
        <w:tc>
          <w:tcPr>
            <w:tcW w:w="850" w:type="dxa"/>
            <w:tcBorders>
              <w:top w:val="single" w:color="auto" w:sz="4" w:space="0"/>
              <w:left w:val="single" w:color="auto" w:sz="4" w:space="0"/>
              <w:bottom w:val="single" w:color="auto" w:sz="4" w:space="0"/>
              <w:right w:val="single" w:color="auto" w:sz="8" w:space="0"/>
            </w:tcBorders>
            <w:vAlign w:val="center"/>
          </w:tcPr>
          <w:p w14:paraId="7B696937">
            <w:pPr>
              <w:widowControl/>
              <w:jc w:val="center"/>
              <w:rPr>
                <w:rFonts w:ascii="宋体" w:hAnsi="宋体" w:cs="宋体"/>
                <w:szCs w:val="21"/>
              </w:rPr>
            </w:pPr>
          </w:p>
        </w:tc>
      </w:tr>
      <w:tr w14:paraId="54D94EF9">
        <w:tblPrEx>
          <w:tblCellMar>
            <w:top w:w="0" w:type="dxa"/>
            <w:left w:w="108" w:type="dxa"/>
            <w:bottom w:w="0" w:type="dxa"/>
            <w:right w:w="108" w:type="dxa"/>
          </w:tblCellMar>
        </w:tblPrEx>
        <w:trPr>
          <w:trHeight w:val="600" w:hRule="atLeast"/>
        </w:trPr>
        <w:tc>
          <w:tcPr>
            <w:tcW w:w="1054" w:type="dxa"/>
            <w:vMerge w:val="continue"/>
            <w:tcBorders>
              <w:top w:val="single" w:color="auto" w:sz="4" w:space="0"/>
              <w:left w:val="single" w:color="auto" w:sz="8" w:space="0"/>
              <w:bottom w:val="single" w:color="auto" w:sz="4" w:space="0"/>
              <w:right w:val="single" w:color="auto" w:sz="4" w:space="0"/>
            </w:tcBorders>
            <w:vAlign w:val="center"/>
          </w:tcPr>
          <w:p w14:paraId="0577BD6D">
            <w:pPr>
              <w:jc w:val="center"/>
              <w:rPr>
                <w:rFonts w:ascii="宋体" w:hAnsi="宋体" w:cs="宋体"/>
                <w:szCs w:val="21"/>
              </w:rPr>
            </w:pPr>
          </w:p>
        </w:tc>
        <w:tc>
          <w:tcPr>
            <w:tcW w:w="1054" w:type="dxa"/>
            <w:tcBorders>
              <w:top w:val="single" w:color="auto" w:sz="4" w:space="0"/>
              <w:left w:val="single" w:color="auto" w:sz="4" w:space="0"/>
              <w:bottom w:val="single" w:color="auto" w:sz="4" w:space="0"/>
              <w:right w:val="single" w:color="auto" w:sz="4" w:space="0"/>
            </w:tcBorders>
            <w:vAlign w:val="center"/>
          </w:tcPr>
          <w:p w14:paraId="340A69F0">
            <w:pPr>
              <w:widowControl/>
              <w:jc w:val="center"/>
              <w:rPr>
                <w:rFonts w:ascii="宋体" w:hAnsi="宋体" w:cs="宋体"/>
                <w:kern w:val="0"/>
                <w:szCs w:val="21"/>
                <w:lang w:bidi="ar"/>
              </w:rPr>
            </w:pPr>
            <w:r>
              <w:rPr>
                <w:rFonts w:hint="eastAsia" w:ascii="宋体" w:hAnsi="宋体" w:cs="宋体"/>
                <w:kern w:val="0"/>
                <w:szCs w:val="21"/>
                <w:lang w:bidi="ar"/>
              </w:rPr>
              <w:t>集中实践类</w:t>
            </w:r>
          </w:p>
        </w:tc>
        <w:tc>
          <w:tcPr>
            <w:tcW w:w="921" w:type="dxa"/>
            <w:tcBorders>
              <w:top w:val="single" w:color="auto" w:sz="4" w:space="0"/>
              <w:left w:val="single" w:color="auto" w:sz="4" w:space="0"/>
              <w:bottom w:val="single" w:color="auto" w:sz="4" w:space="0"/>
              <w:right w:val="single" w:color="auto" w:sz="4" w:space="0"/>
            </w:tcBorders>
            <w:vAlign w:val="center"/>
          </w:tcPr>
          <w:p w14:paraId="23094F7C">
            <w:pPr>
              <w:jc w:val="center"/>
              <w:rPr>
                <w:rFonts w:ascii="宋体" w:hAnsi="宋体" w:cs="宋体"/>
                <w:szCs w:val="21"/>
              </w:rPr>
            </w:pPr>
            <w:r>
              <w:rPr>
                <w:rFonts w:hint="eastAsia" w:ascii="宋体" w:hAnsi="宋体" w:cs="宋体"/>
                <w:szCs w:val="21"/>
              </w:rPr>
              <w:t>0</w:t>
            </w:r>
          </w:p>
        </w:tc>
        <w:tc>
          <w:tcPr>
            <w:tcW w:w="913" w:type="dxa"/>
            <w:tcBorders>
              <w:top w:val="single" w:color="auto" w:sz="4" w:space="0"/>
              <w:left w:val="single" w:color="auto" w:sz="4" w:space="0"/>
              <w:bottom w:val="single" w:color="auto" w:sz="4" w:space="0"/>
              <w:right w:val="single" w:color="auto" w:sz="4" w:space="0"/>
            </w:tcBorders>
            <w:vAlign w:val="center"/>
          </w:tcPr>
          <w:p w14:paraId="426EBE7A">
            <w:pPr>
              <w:jc w:val="center"/>
              <w:rPr>
                <w:rFonts w:ascii="宋体" w:hAnsi="宋体" w:cs="宋体"/>
                <w:szCs w:val="21"/>
              </w:rPr>
            </w:pPr>
            <w:r>
              <w:rPr>
                <w:rFonts w:hint="eastAsia" w:ascii="宋体" w:hAnsi="宋体" w:cs="宋体"/>
                <w:szCs w:val="21"/>
              </w:rPr>
              <w:t>0</w:t>
            </w:r>
          </w:p>
        </w:tc>
        <w:tc>
          <w:tcPr>
            <w:tcW w:w="1037" w:type="dxa"/>
            <w:tcBorders>
              <w:top w:val="single" w:color="auto" w:sz="4" w:space="0"/>
              <w:left w:val="single" w:color="auto" w:sz="4" w:space="0"/>
              <w:bottom w:val="single" w:color="auto" w:sz="4" w:space="0"/>
              <w:right w:val="single" w:color="auto" w:sz="4" w:space="0"/>
            </w:tcBorders>
            <w:vAlign w:val="center"/>
          </w:tcPr>
          <w:p w14:paraId="16444AC0">
            <w:pPr>
              <w:jc w:val="center"/>
              <w:rPr>
                <w:rFonts w:ascii="宋体" w:hAnsi="宋体" w:cs="宋体"/>
                <w:szCs w:val="21"/>
              </w:rPr>
            </w:pPr>
            <w:r>
              <w:rPr>
                <w:rFonts w:hint="eastAsia" w:ascii="宋体" w:hAnsi="宋体" w:cs="宋体"/>
                <w:szCs w:val="21"/>
              </w:rPr>
              <w:t>23</w:t>
            </w:r>
          </w:p>
        </w:tc>
        <w:tc>
          <w:tcPr>
            <w:tcW w:w="1000" w:type="dxa"/>
            <w:tcBorders>
              <w:top w:val="single" w:color="auto" w:sz="4" w:space="0"/>
              <w:left w:val="single" w:color="auto" w:sz="4" w:space="0"/>
              <w:bottom w:val="single" w:color="auto" w:sz="4" w:space="0"/>
              <w:right w:val="single" w:color="auto" w:sz="4" w:space="0"/>
            </w:tcBorders>
            <w:vAlign w:val="center"/>
          </w:tcPr>
          <w:p w14:paraId="4FE41E9F">
            <w:pPr>
              <w:jc w:val="center"/>
              <w:rPr>
                <w:rFonts w:ascii="宋体" w:hAnsi="宋体" w:cs="宋体"/>
                <w:szCs w:val="21"/>
              </w:rPr>
            </w:pPr>
            <w:r>
              <w:rPr>
                <w:rFonts w:hint="eastAsia" w:ascii="宋体" w:hAnsi="宋体" w:cs="宋体"/>
                <w:szCs w:val="21"/>
              </w:rPr>
              <w:t>754</w:t>
            </w:r>
          </w:p>
        </w:tc>
        <w:tc>
          <w:tcPr>
            <w:tcW w:w="1013" w:type="dxa"/>
            <w:tcBorders>
              <w:top w:val="single" w:color="auto" w:sz="4" w:space="0"/>
              <w:left w:val="single" w:color="auto" w:sz="4" w:space="0"/>
              <w:bottom w:val="single" w:color="auto" w:sz="4" w:space="0"/>
              <w:right w:val="single" w:color="auto" w:sz="4" w:space="0"/>
            </w:tcBorders>
            <w:vAlign w:val="center"/>
          </w:tcPr>
          <w:p w14:paraId="34CAF3BF">
            <w:pPr>
              <w:jc w:val="center"/>
              <w:rPr>
                <w:rFonts w:ascii="宋体" w:hAnsi="宋体" w:cs="宋体"/>
                <w:szCs w:val="21"/>
              </w:rPr>
            </w:pPr>
            <w:r>
              <w:rPr>
                <w:rFonts w:hint="eastAsia" w:ascii="宋体" w:hAnsi="宋体" w:cs="宋体"/>
                <w:szCs w:val="21"/>
              </w:rPr>
              <w:t>23</w:t>
            </w:r>
          </w:p>
        </w:tc>
        <w:tc>
          <w:tcPr>
            <w:tcW w:w="961" w:type="dxa"/>
            <w:tcBorders>
              <w:top w:val="single" w:color="auto" w:sz="4" w:space="0"/>
              <w:left w:val="single" w:color="auto" w:sz="4" w:space="0"/>
              <w:bottom w:val="single" w:color="auto" w:sz="4" w:space="0"/>
              <w:right w:val="single" w:color="auto" w:sz="4" w:space="0"/>
            </w:tcBorders>
            <w:vAlign w:val="center"/>
          </w:tcPr>
          <w:p w14:paraId="5015C514">
            <w:pPr>
              <w:jc w:val="center"/>
              <w:rPr>
                <w:rFonts w:ascii="宋体" w:hAnsi="宋体" w:cs="宋体"/>
                <w:szCs w:val="21"/>
              </w:rPr>
            </w:pPr>
            <w:r>
              <w:rPr>
                <w:rFonts w:hint="eastAsia" w:ascii="宋体" w:hAnsi="宋体" w:cs="宋体"/>
                <w:szCs w:val="21"/>
              </w:rPr>
              <w:t>754</w:t>
            </w:r>
          </w:p>
        </w:tc>
        <w:tc>
          <w:tcPr>
            <w:tcW w:w="851" w:type="dxa"/>
            <w:tcBorders>
              <w:top w:val="single" w:color="auto" w:sz="4" w:space="0"/>
              <w:left w:val="single" w:color="auto" w:sz="4" w:space="0"/>
              <w:bottom w:val="single" w:color="auto" w:sz="4" w:space="0"/>
              <w:right w:val="single" w:color="auto" w:sz="8" w:space="0"/>
            </w:tcBorders>
            <w:vAlign w:val="center"/>
          </w:tcPr>
          <w:p w14:paraId="68A4709F">
            <w:pPr>
              <w:rPr>
                <w:rFonts w:ascii="宋体" w:hAnsi="宋体" w:cs="宋体"/>
                <w:szCs w:val="21"/>
              </w:rPr>
            </w:pPr>
            <w:r>
              <w:rPr>
                <w:rFonts w:hint="eastAsia" w:ascii="宋体" w:hAnsi="宋体" w:cs="宋体"/>
                <w:szCs w:val="21"/>
              </w:rPr>
              <w:t>15.3%</w:t>
            </w:r>
          </w:p>
        </w:tc>
        <w:tc>
          <w:tcPr>
            <w:tcW w:w="850" w:type="dxa"/>
            <w:tcBorders>
              <w:top w:val="single" w:color="auto" w:sz="4" w:space="0"/>
              <w:left w:val="single" w:color="auto" w:sz="4" w:space="0"/>
              <w:bottom w:val="single" w:color="auto" w:sz="4" w:space="0"/>
              <w:right w:val="single" w:color="auto" w:sz="8" w:space="0"/>
            </w:tcBorders>
            <w:vAlign w:val="center"/>
          </w:tcPr>
          <w:p w14:paraId="7AD29D5E">
            <w:pPr>
              <w:widowControl/>
              <w:jc w:val="center"/>
              <w:rPr>
                <w:rFonts w:ascii="宋体" w:hAnsi="宋体" w:cs="宋体"/>
                <w:szCs w:val="21"/>
              </w:rPr>
            </w:pPr>
            <w:r>
              <w:rPr>
                <w:rFonts w:ascii="宋体" w:hAnsi="宋体" w:cs="宋体"/>
                <w:szCs w:val="21"/>
              </w:rPr>
              <w:t>20</w:t>
            </w:r>
            <w:r>
              <w:rPr>
                <w:rFonts w:hint="eastAsia" w:ascii="宋体" w:hAnsi="宋体" w:cs="宋体"/>
                <w:szCs w:val="21"/>
              </w:rPr>
              <w:t>%</w:t>
            </w:r>
          </w:p>
        </w:tc>
      </w:tr>
      <w:tr w14:paraId="3F32F9CE">
        <w:tblPrEx>
          <w:tblCellMar>
            <w:top w:w="0" w:type="dxa"/>
            <w:left w:w="108" w:type="dxa"/>
            <w:bottom w:w="0" w:type="dxa"/>
            <w:right w:w="108" w:type="dxa"/>
          </w:tblCellMar>
        </w:tblPrEx>
        <w:trPr>
          <w:trHeight w:val="500" w:hRule="atLeast"/>
        </w:trPr>
        <w:tc>
          <w:tcPr>
            <w:tcW w:w="1054" w:type="dxa"/>
            <w:vMerge w:val="continue"/>
            <w:tcBorders>
              <w:top w:val="single" w:color="auto" w:sz="4" w:space="0"/>
              <w:left w:val="single" w:color="auto" w:sz="8" w:space="0"/>
              <w:bottom w:val="single" w:color="auto" w:sz="4" w:space="0"/>
              <w:right w:val="single" w:color="auto" w:sz="4" w:space="0"/>
            </w:tcBorders>
            <w:vAlign w:val="center"/>
          </w:tcPr>
          <w:p w14:paraId="650A05C4">
            <w:pPr>
              <w:jc w:val="center"/>
              <w:rPr>
                <w:rFonts w:ascii="宋体" w:hAnsi="宋体" w:cs="宋体"/>
                <w:szCs w:val="21"/>
              </w:rPr>
            </w:pPr>
          </w:p>
        </w:tc>
        <w:tc>
          <w:tcPr>
            <w:tcW w:w="1054" w:type="dxa"/>
            <w:tcBorders>
              <w:top w:val="single" w:color="auto" w:sz="4" w:space="0"/>
              <w:left w:val="single" w:color="auto" w:sz="4" w:space="0"/>
              <w:bottom w:val="single" w:color="auto" w:sz="4" w:space="0"/>
              <w:right w:val="single" w:color="auto" w:sz="4" w:space="0"/>
            </w:tcBorders>
            <w:shd w:val="clear" w:color="auto" w:fill="C0C0C0"/>
            <w:vAlign w:val="center"/>
          </w:tcPr>
          <w:p w14:paraId="7509FD60">
            <w:pPr>
              <w:widowControl/>
              <w:jc w:val="center"/>
              <w:rPr>
                <w:rFonts w:ascii="宋体" w:hAnsi="宋体" w:cs="宋体"/>
                <w:b/>
                <w:bCs/>
                <w:szCs w:val="21"/>
              </w:rPr>
            </w:pPr>
            <w:r>
              <w:rPr>
                <w:rFonts w:hint="eastAsia" w:ascii="宋体" w:hAnsi="宋体" w:cs="宋体"/>
                <w:b/>
                <w:bCs/>
                <w:kern w:val="0"/>
                <w:szCs w:val="21"/>
                <w:lang w:bidi="ar"/>
              </w:rPr>
              <w:t>小计</w:t>
            </w:r>
          </w:p>
        </w:tc>
        <w:tc>
          <w:tcPr>
            <w:tcW w:w="921" w:type="dxa"/>
            <w:tcBorders>
              <w:top w:val="single" w:color="auto" w:sz="4" w:space="0"/>
              <w:left w:val="single" w:color="auto" w:sz="4" w:space="0"/>
              <w:bottom w:val="single" w:color="auto" w:sz="4" w:space="0"/>
              <w:right w:val="single" w:color="auto" w:sz="4" w:space="0"/>
            </w:tcBorders>
            <w:shd w:val="clear" w:color="auto" w:fill="C0C0C0"/>
            <w:vAlign w:val="center"/>
          </w:tcPr>
          <w:p w14:paraId="0CC5D418">
            <w:pPr>
              <w:jc w:val="center"/>
              <w:rPr>
                <w:rFonts w:ascii="宋体" w:hAnsi="宋体" w:cs="宋体"/>
                <w:b/>
                <w:szCs w:val="21"/>
              </w:rPr>
            </w:pPr>
            <w:r>
              <w:rPr>
                <w:rFonts w:hint="eastAsia" w:ascii="宋体" w:hAnsi="宋体" w:cs="宋体"/>
                <w:b/>
                <w:szCs w:val="21"/>
              </w:rPr>
              <w:t>2.5</w:t>
            </w:r>
          </w:p>
        </w:tc>
        <w:tc>
          <w:tcPr>
            <w:tcW w:w="913" w:type="dxa"/>
            <w:tcBorders>
              <w:top w:val="single" w:color="auto" w:sz="4" w:space="0"/>
              <w:left w:val="single" w:color="auto" w:sz="4" w:space="0"/>
              <w:bottom w:val="single" w:color="auto" w:sz="4" w:space="0"/>
              <w:right w:val="single" w:color="auto" w:sz="4" w:space="0"/>
            </w:tcBorders>
            <w:shd w:val="clear" w:color="auto" w:fill="C0C0C0"/>
            <w:vAlign w:val="center"/>
          </w:tcPr>
          <w:p w14:paraId="414AB33A">
            <w:pPr>
              <w:jc w:val="center"/>
              <w:rPr>
                <w:rFonts w:ascii="宋体" w:hAnsi="宋体" w:cs="宋体"/>
                <w:b/>
                <w:szCs w:val="21"/>
              </w:rPr>
            </w:pPr>
            <w:r>
              <w:rPr>
                <w:rFonts w:hint="eastAsia" w:ascii="宋体" w:hAnsi="宋体" w:cs="宋体"/>
                <w:b/>
                <w:szCs w:val="21"/>
              </w:rPr>
              <w:t>48</w:t>
            </w:r>
          </w:p>
        </w:tc>
        <w:tc>
          <w:tcPr>
            <w:tcW w:w="1037" w:type="dxa"/>
            <w:tcBorders>
              <w:top w:val="single" w:color="auto" w:sz="4" w:space="0"/>
              <w:left w:val="single" w:color="auto" w:sz="4" w:space="0"/>
              <w:bottom w:val="single" w:color="auto" w:sz="4" w:space="0"/>
              <w:right w:val="single" w:color="auto" w:sz="4" w:space="0"/>
            </w:tcBorders>
            <w:shd w:val="clear" w:color="auto" w:fill="C0C0C0"/>
            <w:vAlign w:val="center"/>
          </w:tcPr>
          <w:p w14:paraId="23A9F5EB">
            <w:pPr>
              <w:jc w:val="center"/>
              <w:rPr>
                <w:rFonts w:ascii="宋体" w:hAnsi="宋体" w:cs="宋体"/>
                <w:b/>
                <w:szCs w:val="21"/>
              </w:rPr>
            </w:pPr>
            <w:r>
              <w:rPr>
                <w:rFonts w:hint="eastAsia" w:ascii="宋体" w:hAnsi="宋体" w:cs="宋体"/>
                <w:b/>
                <w:szCs w:val="21"/>
              </w:rPr>
              <w:t>25.5</w:t>
            </w:r>
          </w:p>
        </w:tc>
        <w:tc>
          <w:tcPr>
            <w:tcW w:w="1000" w:type="dxa"/>
            <w:tcBorders>
              <w:top w:val="single" w:color="auto" w:sz="4" w:space="0"/>
              <w:left w:val="single" w:color="auto" w:sz="4" w:space="0"/>
              <w:bottom w:val="single" w:color="auto" w:sz="4" w:space="0"/>
              <w:right w:val="single" w:color="auto" w:sz="4" w:space="0"/>
            </w:tcBorders>
            <w:shd w:val="clear" w:color="auto" w:fill="C0C0C0"/>
            <w:vAlign w:val="center"/>
          </w:tcPr>
          <w:p w14:paraId="7FF88FF9">
            <w:pPr>
              <w:jc w:val="center"/>
              <w:rPr>
                <w:rFonts w:ascii="宋体" w:hAnsi="宋体" w:cs="宋体"/>
                <w:b/>
                <w:szCs w:val="21"/>
              </w:rPr>
            </w:pPr>
            <w:r>
              <w:rPr>
                <w:rFonts w:hint="eastAsia" w:ascii="宋体" w:hAnsi="宋体" w:cs="宋体"/>
                <w:b/>
                <w:szCs w:val="21"/>
              </w:rPr>
              <w:t>802</w:t>
            </w:r>
          </w:p>
        </w:tc>
        <w:tc>
          <w:tcPr>
            <w:tcW w:w="1013" w:type="dxa"/>
            <w:tcBorders>
              <w:top w:val="single" w:color="auto" w:sz="4" w:space="0"/>
              <w:left w:val="single" w:color="auto" w:sz="4" w:space="0"/>
              <w:bottom w:val="single" w:color="auto" w:sz="4" w:space="0"/>
              <w:right w:val="single" w:color="auto" w:sz="4" w:space="0"/>
            </w:tcBorders>
            <w:shd w:val="clear" w:color="auto" w:fill="C0C0C0"/>
            <w:vAlign w:val="center"/>
          </w:tcPr>
          <w:p w14:paraId="4216D279">
            <w:pPr>
              <w:jc w:val="center"/>
              <w:rPr>
                <w:rFonts w:ascii="宋体" w:hAnsi="宋体" w:cs="宋体"/>
                <w:b/>
                <w:szCs w:val="21"/>
              </w:rPr>
            </w:pPr>
            <w:r>
              <w:rPr>
                <w:rFonts w:hint="eastAsia" w:ascii="宋体" w:hAnsi="宋体" w:cs="宋体"/>
                <w:b/>
                <w:szCs w:val="21"/>
              </w:rPr>
              <w:t>28</w:t>
            </w:r>
          </w:p>
        </w:tc>
        <w:tc>
          <w:tcPr>
            <w:tcW w:w="961" w:type="dxa"/>
            <w:tcBorders>
              <w:top w:val="single" w:color="auto" w:sz="4" w:space="0"/>
              <w:left w:val="single" w:color="auto" w:sz="4" w:space="0"/>
              <w:bottom w:val="single" w:color="auto" w:sz="4" w:space="0"/>
              <w:right w:val="single" w:color="auto" w:sz="4" w:space="0"/>
            </w:tcBorders>
            <w:shd w:val="clear" w:color="auto" w:fill="C0C0C0"/>
            <w:vAlign w:val="center"/>
          </w:tcPr>
          <w:p w14:paraId="5D78B1AF">
            <w:pPr>
              <w:jc w:val="center"/>
              <w:rPr>
                <w:rFonts w:ascii="宋体" w:hAnsi="宋体" w:cs="宋体"/>
                <w:b/>
                <w:szCs w:val="21"/>
              </w:rPr>
            </w:pPr>
            <w:r>
              <w:rPr>
                <w:rFonts w:hint="eastAsia" w:ascii="宋体" w:hAnsi="宋体" w:cs="宋体"/>
                <w:b/>
                <w:szCs w:val="21"/>
              </w:rPr>
              <w:t>850</w:t>
            </w:r>
          </w:p>
        </w:tc>
        <w:tc>
          <w:tcPr>
            <w:tcW w:w="851" w:type="dxa"/>
            <w:tcBorders>
              <w:top w:val="single" w:color="auto" w:sz="4" w:space="0"/>
              <w:left w:val="single" w:color="auto" w:sz="4" w:space="0"/>
              <w:bottom w:val="single" w:color="auto" w:sz="4" w:space="0"/>
              <w:right w:val="single" w:color="auto" w:sz="8" w:space="0"/>
            </w:tcBorders>
            <w:shd w:val="clear" w:color="auto" w:fill="C0C0C0"/>
            <w:vAlign w:val="center"/>
          </w:tcPr>
          <w:p w14:paraId="624D9F86">
            <w:pPr>
              <w:jc w:val="center"/>
              <w:rPr>
                <w:rFonts w:ascii="宋体" w:hAnsi="宋体" w:cs="宋体"/>
                <w:b/>
                <w:szCs w:val="21"/>
              </w:rPr>
            </w:pPr>
            <w:r>
              <w:rPr>
                <w:rFonts w:hint="eastAsia" w:ascii="宋体" w:hAnsi="宋体" w:cs="宋体"/>
                <w:b/>
                <w:szCs w:val="21"/>
              </w:rPr>
              <w:t>18.6%</w:t>
            </w:r>
          </w:p>
        </w:tc>
        <w:tc>
          <w:tcPr>
            <w:tcW w:w="850" w:type="dxa"/>
            <w:tcBorders>
              <w:top w:val="single" w:color="auto" w:sz="4" w:space="0"/>
              <w:left w:val="single" w:color="auto" w:sz="4" w:space="0"/>
              <w:bottom w:val="single" w:color="auto" w:sz="4" w:space="0"/>
              <w:right w:val="single" w:color="auto" w:sz="8" w:space="0"/>
            </w:tcBorders>
            <w:shd w:val="clear" w:color="auto" w:fill="C0C0C0"/>
            <w:vAlign w:val="center"/>
          </w:tcPr>
          <w:p w14:paraId="1895C443">
            <w:pPr>
              <w:jc w:val="center"/>
              <w:rPr>
                <w:rFonts w:ascii="宋体" w:hAnsi="宋体" w:cs="宋体"/>
                <w:b/>
                <w:szCs w:val="21"/>
              </w:rPr>
            </w:pPr>
            <w:r>
              <w:rPr>
                <w:rFonts w:ascii="宋体" w:hAnsi="宋体" w:cs="宋体"/>
                <w:b/>
                <w:szCs w:val="21"/>
              </w:rPr>
              <w:t>20</w:t>
            </w:r>
            <w:r>
              <w:rPr>
                <w:rFonts w:hint="eastAsia" w:ascii="宋体" w:hAnsi="宋体" w:cs="宋体"/>
                <w:b/>
                <w:szCs w:val="21"/>
              </w:rPr>
              <w:t>%</w:t>
            </w:r>
          </w:p>
        </w:tc>
      </w:tr>
      <w:tr w14:paraId="7183495C">
        <w:tblPrEx>
          <w:tblCellMar>
            <w:top w:w="0" w:type="dxa"/>
            <w:left w:w="108" w:type="dxa"/>
            <w:bottom w:w="0" w:type="dxa"/>
            <w:right w:w="108" w:type="dxa"/>
          </w:tblCellMar>
        </w:tblPrEx>
        <w:trPr>
          <w:trHeight w:val="500" w:hRule="atLeast"/>
        </w:trPr>
        <w:tc>
          <w:tcPr>
            <w:tcW w:w="2108" w:type="dxa"/>
            <w:gridSpan w:val="2"/>
            <w:tcBorders>
              <w:top w:val="single" w:color="auto" w:sz="4" w:space="0"/>
              <w:left w:val="single" w:color="auto" w:sz="8" w:space="0"/>
              <w:bottom w:val="single" w:color="auto" w:sz="4" w:space="0"/>
              <w:right w:val="single" w:color="auto" w:sz="4" w:space="0"/>
            </w:tcBorders>
            <w:vAlign w:val="center"/>
          </w:tcPr>
          <w:p w14:paraId="2B07830C">
            <w:pPr>
              <w:widowControl/>
              <w:jc w:val="center"/>
              <w:rPr>
                <w:rFonts w:ascii="宋体" w:hAnsi="宋体" w:cs="宋体"/>
                <w:b/>
                <w:bCs/>
                <w:szCs w:val="21"/>
              </w:rPr>
            </w:pPr>
            <w:r>
              <w:rPr>
                <w:rFonts w:hint="eastAsia" w:ascii="宋体" w:hAnsi="宋体" w:cs="宋体"/>
                <w:b/>
                <w:bCs/>
                <w:kern w:val="0"/>
                <w:szCs w:val="21"/>
                <w:lang w:bidi="ar"/>
              </w:rPr>
              <w:t>合计</w:t>
            </w:r>
          </w:p>
        </w:tc>
        <w:tc>
          <w:tcPr>
            <w:tcW w:w="921" w:type="dxa"/>
            <w:tcBorders>
              <w:top w:val="single" w:color="auto" w:sz="4" w:space="0"/>
              <w:left w:val="single" w:color="auto" w:sz="4" w:space="0"/>
              <w:bottom w:val="single" w:color="auto" w:sz="4" w:space="0"/>
              <w:right w:val="single" w:color="auto" w:sz="4" w:space="0"/>
            </w:tcBorders>
            <w:vAlign w:val="center"/>
          </w:tcPr>
          <w:p w14:paraId="6693BDEA">
            <w:pPr>
              <w:jc w:val="center"/>
              <w:rPr>
                <w:rFonts w:ascii="宋体" w:hAnsi="宋体" w:cs="宋体"/>
                <w:b/>
                <w:szCs w:val="21"/>
              </w:rPr>
            </w:pPr>
            <w:r>
              <w:rPr>
                <w:rFonts w:hint="eastAsia" w:ascii="宋体" w:hAnsi="宋体" w:cs="宋体"/>
                <w:b/>
                <w:szCs w:val="21"/>
              </w:rPr>
              <w:t>73.2</w:t>
            </w:r>
          </w:p>
        </w:tc>
        <w:tc>
          <w:tcPr>
            <w:tcW w:w="913" w:type="dxa"/>
            <w:tcBorders>
              <w:top w:val="single" w:color="auto" w:sz="4" w:space="0"/>
              <w:left w:val="single" w:color="auto" w:sz="4" w:space="0"/>
              <w:bottom w:val="single" w:color="auto" w:sz="4" w:space="0"/>
              <w:right w:val="single" w:color="auto" w:sz="4" w:space="0"/>
            </w:tcBorders>
            <w:vAlign w:val="center"/>
          </w:tcPr>
          <w:p w14:paraId="28E017E6">
            <w:pPr>
              <w:jc w:val="center"/>
              <w:rPr>
                <w:rFonts w:ascii="宋体" w:hAnsi="宋体" w:cs="宋体"/>
                <w:b/>
                <w:szCs w:val="21"/>
              </w:rPr>
            </w:pPr>
            <w:r>
              <w:rPr>
                <w:rFonts w:hint="eastAsia" w:ascii="宋体" w:hAnsi="宋体" w:cs="宋体"/>
                <w:b/>
                <w:szCs w:val="21"/>
              </w:rPr>
              <w:t>1260</w:t>
            </w:r>
          </w:p>
        </w:tc>
        <w:tc>
          <w:tcPr>
            <w:tcW w:w="1037" w:type="dxa"/>
            <w:tcBorders>
              <w:top w:val="single" w:color="auto" w:sz="4" w:space="0"/>
              <w:left w:val="single" w:color="auto" w:sz="4" w:space="0"/>
              <w:bottom w:val="single" w:color="auto" w:sz="4" w:space="0"/>
              <w:right w:val="single" w:color="auto" w:sz="4" w:space="0"/>
            </w:tcBorders>
            <w:vAlign w:val="center"/>
          </w:tcPr>
          <w:p w14:paraId="5528CAA1">
            <w:pPr>
              <w:jc w:val="center"/>
              <w:rPr>
                <w:rFonts w:ascii="宋体" w:hAnsi="宋体" w:cs="宋体"/>
                <w:b/>
                <w:szCs w:val="21"/>
              </w:rPr>
            </w:pPr>
            <w:r>
              <w:rPr>
                <w:rFonts w:hint="eastAsia" w:ascii="宋体" w:hAnsi="宋体" w:cs="宋体"/>
                <w:b/>
                <w:szCs w:val="21"/>
              </w:rPr>
              <w:t>76.8</w:t>
            </w:r>
          </w:p>
        </w:tc>
        <w:tc>
          <w:tcPr>
            <w:tcW w:w="1000" w:type="dxa"/>
            <w:tcBorders>
              <w:top w:val="single" w:color="auto" w:sz="4" w:space="0"/>
              <w:left w:val="single" w:color="auto" w:sz="4" w:space="0"/>
              <w:bottom w:val="single" w:color="auto" w:sz="4" w:space="0"/>
              <w:right w:val="single" w:color="auto" w:sz="4" w:space="0"/>
            </w:tcBorders>
            <w:vAlign w:val="center"/>
          </w:tcPr>
          <w:p w14:paraId="62305F50">
            <w:pPr>
              <w:jc w:val="center"/>
              <w:rPr>
                <w:rFonts w:ascii="宋体" w:hAnsi="宋体" w:cs="宋体"/>
                <w:b/>
                <w:szCs w:val="21"/>
              </w:rPr>
            </w:pPr>
            <w:r>
              <w:rPr>
                <w:rFonts w:ascii="宋体" w:hAnsi="宋体" w:cs="宋体"/>
                <w:b/>
                <w:szCs w:val="21"/>
              </w:rPr>
              <w:t>1</w:t>
            </w:r>
            <w:r>
              <w:rPr>
                <w:rFonts w:hint="eastAsia" w:ascii="宋体" w:hAnsi="宋体" w:cs="宋体"/>
                <w:b/>
                <w:szCs w:val="21"/>
              </w:rPr>
              <w:t>674</w:t>
            </w:r>
          </w:p>
        </w:tc>
        <w:tc>
          <w:tcPr>
            <w:tcW w:w="1013" w:type="dxa"/>
            <w:tcBorders>
              <w:top w:val="single" w:color="auto" w:sz="4" w:space="0"/>
              <w:left w:val="single" w:color="auto" w:sz="4" w:space="0"/>
              <w:bottom w:val="single" w:color="auto" w:sz="4" w:space="0"/>
              <w:right w:val="single" w:color="auto" w:sz="4" w:space="0"/>
            </w:tcBorders>
            <w:vAlign w:val="center"/>
          </w:tcPr>
          <w:p w14:paraId="355ED098">
            <w:pPr>
              <w:jc w:val="center"/>
              <w:rPr>
                <w:rFonts w:hint="eastAsia" w:ascii="宋体" w:hAnsi="宋体" w:eastAsia="宋体" w:cs="宋体"/>
                <w:b/>
                <w:szCs w:val="21"/>
                <w:lang w:eastAsia="zh-CN"/>
              </w:rPr>
            </w:pPr>
            <w:r>
              <w:rPr>
                <w:rFonts w:ascii="宋体" w:hAnsi="宋体" w:cs="宋体"/>
                <w:b/>
                <w:szCs w:val="21"/>
              </w:rPr>
              <w:t>15</w:t>
            </w:r>
            <w:del w:id="50" w:author="好好说话" w:date="2024-07-06T19:24:10Z">
              <w:r>
                <w:rPr>
                  <w:rFonts w:hint="default" w:ascii="宋体" w:hAnsi="宋体" w:cs="宋体"/>
                  <w:b/>
                  <w:szCs w:val="21"/>
                  <w:lang w:val="en-US"/>
                </w:rPr>
                <w:delText>0</w:delText>
              </w:r>
            </w:del>
            <w:ins w:id="51" w:author="好好说话" w:date="2024-07-06T19:24:10Z">
              <w:r>
                <w:rPr>
                  <w:rFonts w:hint="eastAsia" w:ascii="宋体" w:hAnsi="宋体" w:cs="宋体"/>
                  <w:b/>
                  <w:szCs w:val="21"/>
                  <w:lang w:val="en-US" w:eastAsia="zh-CN"/>
                </w:rPr>
                <w:t>1</w:t>
              </w:r>
            </w:ins>
          </w:p>
        </w:tc>
        <w:tc>
          <w:tcPr>
            <w:tcW w:w="961" w:type="dxa"/>
            <w:tcBorders>
              <w:top w:val="single" w:color="auto" w:sz="4" w:space="0"/>
              <w:left w:val="single" w:color="auto" w:sz="4" w:space="0"/>
              <w:bottom w:val="single" w:color="auto" w:sz="4" w:space="0"/>
              <w:right w:val="single" w:color="auto" w:sz="4" w:space="0"/>
            </w:tcBorders>
            <w:vAlign w:val="center"/>
          </w:tcPr>
          <w:p w14:paraId="5B8D34D6">
            <w:pPr>
              <w:jc w:val="center"/>
              <w:rPr>
                <w:rFonts w:hint="default" w:ascii="宋体" w:hAnsi="宋体" w:eastAsia="宋体" w:cs="宋体"/>
                <w:b/>
                <w:szCs w:val="21"/>
                <w:lang w:val="en-US" w:eastAsia="zh-CN"/>
              </w:rPr>
            </w:pPr>
            <w:r>
              <w:rPr>
                <w:rFonts w:ascii="宋体" w:hAnsi="宋体" w:cs="宋体"/>
                <w:b/>
                <w:szCs w:val="21"/>
              </w:rPr>
              <w:t>29</w:t>
            </w:r>
            <w:del w:id="52" w:author="好好说话" w:date="2024-07-06T19:24:12Z">
              <w:r>
                <w:rPr>
                  <w:rFonts w:hint="default" w:ascii="宋体" w:hAnsi="宋体" w:cs="宋体"/>
                  <w:b/>
                  <w:szCs w:val="21"/>
                  <w:lang w:val="en-US"/>
                </w:rPr>
                <w:delText>34</w:delText>
              </w:r>
            </w:del>
            <w:ins w:id="53" w:author="好好说话" w:date="2024-07-06T19:24:12Z">
              <w:r>
                <w:rPr>
                  <w:rFonts w:hint="eastAsia" w:ascii="宋体" w:hAnsi="宋体" w:cs="宋体"/>
                  <w:b/>
                  <w:szCs w:val="21"/>
                  <w:lang w:val="en-US" w:eastAsia="zh-CN"/>
                </w:rPr>
                <w:t>5</w:t>
              </w:r>
            </w:ins>
            <w:ins w:id="54" w:author="好好说话" w:date="2024-07-06T19:24:13Z">
              <w:r>
                <w:rPr>
                  <w:rFonts w:hint="eastAsia" w:ascii="宋体" w:hAnsi="宋体" w:cs="宋体"/>
                  <w:b/>
                  <w:szCs w:val="21"/>
                  <w:lang w:val="en-US" w:eastAsia="zh-CN"/>
                </w:rPr>
                <w:t>0</w:t>
              </w:r>
            </w:ins>
          </w:p>
        </w:tc>
        <w:tc>
          <w:tcPr>
            <w:tcW w:w="851" w:type="dxa"/>
            <w:tcBorders>
              <w:top w:val="single" w:color="auto" w:sz="4" w:space="0"/>
              <w:left w:val="single" w:color="auto" w:sz="4" w:space="0"/>
              <w:bottom w:val="single" w:color="auto" w:sz="4" w:space="0"/>
              <w:right w:val="single" w:color="auto" w:sz="4" w:space="0"/>
            </w:tcBorders>
            <w:vAlign w:val="center"/>
          </w:tcPr>
          <w:p w14:paraId="72CC9B19">
            <w:pPr>
              <w:widowControl/>
              <w:jc w:val="center"/>
              <w:rPr>
                <w:rFonts w:ascii="宋体" w:hAnsi="宋体" w:cs="宋体"/>
                <w:b/>
                <w:szCs w:val="21"/>
              </w:rPr>
            </w:pPr>
            <w:r>
              <w:rPr>
                <w:rFonts w:hint="eastAsia" w:ascii="宋体" w:hAnsi="宋体" w:cs="宋体"/>
                <w:b/>
                <w:szCs w:val="21"/>
              </w:rPr>
              <w:t>1</w:t>
            </w:r>
            <w:r>
              <w:rPr>
                <w:rFonts w:ascii="宋体" w:hAnsi="宋体" w:cs="宋体"/>
                <w:b/>
                <w:szCs w:val="21"/>
              </w:rPr>
              <w:t>00%</w:t>
            </w:r>
          </w:p>
        </w:tc>
        <w:tc>
          <w:tcPr>
            <w:tcW w:w="850" w:type="dxa"/>
            <w:tcBorders>
              <w:top w:val="single" w:color="auto" w:sz="4" w:space="0"/>
              <w:left w:val="single" w:color="auto" w:sz="4" w:space="0"/>
              <w:bottom w:val="single" w:color="auto" w:sz="4" w:space="0"/>
              <w:right w:val="single" w:color="auto" w:sz="4" w:space="0"/>
            </w:tcBorders>
            <w:vAlign w:val="center"/>
          </w:tcPr>
          <w:p w14:paraId="0685F705">
            <w:pPr>
              <w:widowControl/>
              <w:jc w:val="center"/>
              <w:rPr>
                <w:rFonts w:ascii="宋体" w:hAnsi="宋体" w:cs="宋体"/>
                <w:b/>
                <w:szCs w:val="21"/>
              </w:rPr>
            </w:pPr>
            <w:r>
              <w:rPr>
                <w:rFonts w:hint="eastAsia" w:ascii="宋体" w:hAnsi="宋体" w:cs="宋体"/>
                <w:b/>
                <w:szCs w:val="21"/>
              </w:rPr>
              <w:t>2</w:t>
            </w:r>
            <w:r>
              <w:rPr>
                <w:rFonts w:ascii="宋体" w:hAnsi="宋体" w:cs="宋体"/>
                <w:b/>
                <w:szCs w:val="21"/>
              </w:rPr>
              <w:t>5</w:t>
            </w:r>
            <w:r>
              <w:rPr>
                <w:rFonts w:hint="eastAsia" w:ascii="宋体" w:hAnsi="宋体" w:cs="宋体"/>
                <w:b/>
                <w:szCs w:val="21"/>
              </w:rPr>
              <w:t>%</w:t>
            </w:r>
          </w:p>
        </w:tc>
      </w:tr>
      <w:tr w14:paraId="36E1948E">
        <w:tblPrEx>
          <w:tblCellMar>
            <w:top w:w="0" w:type="dxa"/>
            <w:left w:w="108" w:type="dxa"/>
            <w:bottom w:w="0" w:type="dxa"/>
            <w:right w:w="108" w:type="dxa"/>
          </w:tblCellMar>
        </w:tblPrEx>
        <w:trPr>
          <w:trHeight w:val="500" w:hRule="atLeast"/>
        </w:trPr>
        <w:tc>
          <w:tcPr>
            <w:tcW w:w="2108" w:type="dxa"/>
            <w:gridSpan w:val="2"/>
            <w:tcBorders>
              <w:top w:val="single" w:color="auto" w:sz="4" w:space="0"/>
              <w:left w:val="single" w:color="auto" w:sz="4" w:space="0"/>
              <w:bottom w:val="single" w:color="auto" w:sz="4" w:space="0"/>
              <w:right w:val="single" w:color="auto" w:sz="4" w:space="0"/>
            </w:tcBorders>
            <w:vAlign w:val="center"/>
          </w:tcPr>
          <w:p w14:paraId="46F65B9B">
            <w:pPr>
              <w:widowControl/>
              <w:jc w:val="center"/>
              <w:rPr>
                <w:rFonts w:ascii="宋体" w:hAnsi="宋体" w:cs="宋体"/>
                <w:szCs w:val="21"/>
              </w:rPr>
            </w:pPr>
            <w:r>
              <w:rPr>
                <w:rFonts w:hint="eastAsia" w:ascii="宋体" w:hAnsi="宋体" w:cs="宋体"/>
                <w:kern w:val="0"/>
                <w:szCs w:val="21"/>
                <w:lang w:bidi="ar"/>
              </w:rPr>
              <w:t>理论学时数/总学时数</w:t>
            </w:r>
          </w:p>
        </w:tc>
        <w:tc>
          <w:tcPr>
            <w:tcW w:w="6696" w:type="dxa"/>
            <w:gridSpan w:val="7"/>
            <w:tcBorders>
              <w:top w:val="single" w:color="auto" w:sz="4" w:space="0"/>
              <w:left w:val="single" w:color="auto" w:sz="4" w:space="0"/>
              <w:bottom w:val="single" w:color="auto" w:sz="4" w:space="0"/>
              <w:right w:val="single" w:color="auto" w:sz="4" w:space="0"/>
            </w:tcBorders>
            <w:vAlign w:val="center"/>
          </w:tcPr>
          <w:p w14:paraId="0ADABEC1">
            <w:pPr>
              <w:jc w:val="center"/>
              <w:rPr>
                <w:rFonts w:ascii="宋体" w:hAnsi="宋体" w:cs="宋体"/>
                <w:szCs w:val="21"/>
              </w:rPr>
            </w:pPr>
            <w:r>
              <w:rPr>
                <w:rFonts w:hint="eastAsia" w:ascii="宋体" w:hAnsi="宋体" w:cs="宋体"/>
                <w:szCs w:val="21"/>
              </w:rPr>
              <w:t>40%</w:t>
            </w:r>
          </w:p>
        </w:tc>
        <w:tc>
          <w:tcPr>
            <w:tcW w:w="850" w:type="dxa"/>
            <w:tcBorders>
              <w:top w:val="single" w:color="auto" w:sz="4" w:space="0"/>
              <w:left w:val="single" w:color="auto" w:sz="4" w:space="0"/>
              <w:bottom w:val="single" w:color="auto" w:sz="4" w:space="0"/>
              <w:right w:val="single" w:color="auto" w:sz="4" w:space="0"/>
            </w:tcBorders>
          </w:tcPr>
          <w:p w14:paraId="739C2387">
            <w:pPr>
              <w:jc w:val="center"/>
              <w:rPr>
                <w:rFonts w:ascii="宋体" w:hAnsi="宋体" w:cs="宋体"/>
                <w:szCs w:val="21"/>
              </w:rPr>
            </w:pPr>
          </w:p>
        </w:tc>
      </w:tr>
      <w:tr w14:paraId="027B0A89">
        <w:tblPrEx>
          <w:tblCellMar>
            <w:top w:w="0" w:type="dxa"/>
            <w:left w:w="108" w:type="dxa"/>
            <w:bottom w:w="0" w:type="dxa"/>
            <w:right w:w="108" w:type="dxa"/>
          </w:tblCellMar>
        </w:tblPrEx>
        <w:trPr>
          <w:trHeight w:val="500" w:hRule="atLeast"/>
        </w:trPr>
        <w:tc>
          <w:tcPr>
            <w:tcW w:w="2108" w:type="dxa"/>
            <w:gridSpan w:val="2"/>
            <w:tcBorders>
              <w:top w:val="single" w:color="auto" w:sz="4" w:space="0"/>
              <w:left w:val="single" w:color="auto" w:sz="4" w:space="0"/>
              <w:bottom w:val="single" w:color="auto" w:sz="4" w:space="0"/>
              <w:right w:val="single" w:color="auto" w:sz="4" w:space="0"/>
            </w:tcBorders>
            <w:vAlign w:val="center"/>
          </w:tcPr>
          <w:p w14:paraId="0845AED3">
            <w:pPr>
              <w:widowControl/>
              <w:jc w:val="center"/>
              <w:rPr>
                <w:rFonts w:ascii="宋体" w:hAnsi="宋体" w:cs="宋体"/>
                <w:szCs w:val="21"/>
              </w:rPr>
            </w:pPr>
            <w:r>
              <w:rPr>
                <w:rFonts w:hint="eastAsia" w:ascii="宋体" w:hAnsi="宋体" w:cs="宋体"/>
                <w:kern w:val="0"/>
                <w:szCs w:val="21"/>
                <w:lang w:bidi="ar"/>
              </w:rPr>
              <w:t>实践学时数/总学时数</w:t>
            </w:r>
          </w:p>
        </w:tc>
        <w:tc>
          <w:tcPr>
            <w:tcW w:w="6696" w:type="dxa"/>
            <w:gridSpan w:val="7"/>
            <w:tcBorders>
              <w:top w:val="single" w:color="auto" w:sz="4" w:space="0"/>
              <w:left w:val="single" w:color="auto" w:sz="4" w:space="0"/>
              <w:bottom w:val="single" w:color="auto" w:sz="4" w:space="0"/>
              <w:right w:val="single" w:color="auto" w:sz="4" w:space="0"/>
            </w:tcBorders>
            <w:vAlign w:val="center"/>
          </w:tcPr>
          <w:p w14:paraId="420D7262">
            <w:pPr>
              <w:jc w:val="center"/>
              <w:rPr>
                <w:rFonts w:ascii="宋体" w:hAnsi="宋体" w:cs="宋体"/>
                <w:szCs w:val="21"/>
              </w:rPr>
            </w:pPr>
            <w:r>
              <w:rPr>
                <w:rFonts w:ascii="宋体" w:hAnsi="宋体" w:cs="宋体"/>
                <w:szCs w:val="21"/>
              </w:rPr>
              <w:t>6</w:t>
            </w:r>
            <w:r>
              <w:rPr>
                <w:rFonts w:hint="eastAsia" w:ascii="宋体" w:hAnsi="宋体" w:cs="宋体"/>
                <w:szCs w:val="21"/>
              </w:rPr>
              <w:t>0%</w:t>
            </w:r>
            <w:r>
              <w:rPr>
                <w:rFonts w:ascii="宋体" w:hAnsi="宋体" w:cs="宋体"/>
                <w:szCs w:val="21"/>
              </w:rPr>
              <w:t xml:space="preserve">  </w:t>
            </w:r>
          </w:p>
        </w:tc>
        <w:tc>
          <w:tcPr>
            <w:tcW w:w="850" w:type="dxa"/>
            <w:tcBorders>
              <w:top w:val="single" w:color="auto" w:sz="4" w:space="0"/>
              <w:left w:val="single" w:color="auto" w:sz="4" w:space="0"/>
              <w:bottom w:val="single" w:color="auto" w:sz="4" w:space="0"/>
              <w:right w:val="single" w:color="auto" w:sz="4" w:space="0"/>
            </w:tcBorders>
          </w:tcPr>
          <w:p w14:paraId="7C5C7044">
            <w:pPr>
              <w:jc w:val="center"/>
              <w:rPr>
                <w:rFonts w:ascii="宋体" w:hAnsi="宋体" w:cs="宋体"/>
                <w:szCs w:val="21"/>
              </w:rPr>
            </w:pPr>
          </w:p>
        </w:tc>
      </w:tr>
      <w:tr w14:paraId="59B0B4D8">
        <w:tblPrEx>
          <w:tblCellMar>
            <w:top w:w="0" w:type="dxa"/>
            <w:left w:w="108" w:type="dxa"/>
            <w:bottom w:w="0" w:type="dxa"/>
            <w:right w:w="108" w:type="dxa"/>
          </w:tblCellMar>
        </w:tblPrEx>
        <w:trPr>
          <w:trHeight w:val="500" w:hRule="atLeast"/>
        </w:trPr>
        <w:tc>
          <w:tcPr>
            <w:tcW w:w="2108" w:type="dxa"/>
            <w:gridSpan w:val="2"/>
            <w:tcBorders>
              <w:top w:val="single" w:color="auto" w:sz="4" w:space="0"/>
              <w:left w:val="single" w:color="auto" w:sz="4" w:space="0"/>
              <w:bottom w:val="single" w:color="auto" w:sz="4" w:space="0"/>
              <w:right w:val="single" w:color="auto" w:sz="4" w:space="0"/>
            </w:tcBorders>
            <w:noWrap/>
            <w:vAlign w:val="center"/>
          </w:tcPr>
          <w:p w14:paraId="479F6220">
            <w:pPr>
              <w:jc w:val="center"/>
              <w:rPr>
                <w:rFonts w:ascii="宋体" w:hAnsi="宋体" w:cs="宋体"/>
                <w:szCs w:val="21"/>
              </w:rPr>
            </w:pPr>
            <w:r>
              <w:rPr>
                <w:rFonts w:hint="eastAsia" w:ascii="宋体" w:hAnsi="宋体" w:cs="宋体"/>
                <w:szCs w:val="21"/>
              </w:rPr>
              <w:t>毕业总学时、总学分</w:t>
            </w:r>
          </w:p>
        </w:tc>
        <w:tc>
          <w:tcPr>
            <w:tcW w:w="7546" w:type="dxa"/>
            <w:gridSpan w:val="8"/>
            <w:tcBorders>
              <w:top w:val="single" w:color="auto" w:sz="4" w:space="0"/>
              <w:left w:val="single" w:color="auto" w:sz="4" w:space="0"/>
              <w:bottom w:val="single" w:color="auto" w:sz="4" w:space="0"/>
              <w:right w:val="single" w:color="auto" w:sz="4" w:space="0"/>
            </w:tcBorders>
            <w:noWrap/>
            <w:vAlign w:val="center"/>
          </w:tcPr>
          <w:p w14:paraId="0215C63D">
            <w:pPr>
              <w:ind w:firstLine="2310" w:firstLineChars="1100"/>
              <w:rPr>
                <w:rFonts w:ascii="宋体" w:hAnsi="宋体" w:cs="宋体"/>
                <w:szCs w:val="21"/>
              </w:rPr>
            </w:pPr>
            <w:r>
              <w:rPr>
                <w:rFonts w:ascii="宋体" w:hAnsi="宋体" w:cs="宋体"/>
                <w:szCs w:val="21"/>
              </w:rPr>
              <w:t>29</w:t>
            </w:r>
            <w:del w:id="55" w:author="好好说话" w:date="2024-07-06T19:18:56Z">
              <w:r>
                <w:rPr>
                  <w:rFonts w:hint="default" w:ascii="宋体" w:hAnsi="宋体" w:cs="宋体"/>
                  <w:szCs w:val="21"/>
                  <w:lang w:val="en-US"/>
                </w:rPr>
                <w:delText>34</w:delText>
              </w:r>
            </w:del>
            <w:ins w:id="56" w:author="好好说话" w:date="2024-07-06T19:18:56Z">
              <w:r>
                <w:rPr>
                  <w:rFonts w:hint="eastAsia" w:ascii="宋体" w:hAnsi="宋体" w:cs="宋体"/>
                  <w:szCs w:val="21"/>
                  <w:lang w:val="en-US" w:eastAsia="zh-CN"/>
                </w:rPr>
                <w:t>50</w:t>
              </w:r>
            </w:ins>
            <w:r>
              <w:rPr>
                <w:rFonts w:hint="eastAsia" w:ascii="宋体" w:hAnsi="宋体" w:cs="宋体"/>
                <w:szCs w:val="21"/>
              </w:rPr>
              <w:t>学时、</w:t>
            </w:r>
            <w:r>
              <w:rPr>
                <w:rFonts w:ascii="宋体" w:hAnsi="宋体" w:cs="宋体"/>
                <w:szCs w:val="21"/>
              </w:rPr>
              <w:t>15</w:t>
            </w:r>
            <w:del w:id="57" w:author="好好说话" w:date="2024-07-06T19:18:58Z">
              <w:r>
                <w:rPr>
                  <w:rFonts w:hint="default" w:ascii="宋体" w:hAnsi="宋体" w:cs="宋体"/>
                  <w:szCs w:val="21"/>
                  <w:lang w:val="en-US"/>
                </w:rPr>
                <w:delText>0</w:delText>
              </w:r>
            </w:del>
            <w:ins w:id="58" w:author="好好说话" w:date="2024-07-06T19:18:58Z">
              <w:r>
                <w:rPr>
                  <w:rFonts w:hint="eastAsia" w:ascii="宋体" w:hAnsi="宋体" w:cs="宋体"/>
                  <w:szCs w:val="21"/>
                  <w:lang w:val="en-US" w:eastAsia="zh-CN"/>
                </w:rPr>
                <w:t>1</w:t>
              </w:r>
            </w:ins>
            <w:r>
              <w:rPr>
                <w:rFonts w:ascii="宋体" w:hAnsi="宋体" w:cs="宋体"/>
                <w:szCs w:val="21"/>
              </w:rPr>
              <w:t>学分</w:t>
            </w:r>
          </w:p>
        </w:tc>
      </w:tr>
    </w:tbl>
    <w:p w14:paraId="4FFF5916">
      <w:pPr>
        <w:widowControl/>
        <w:textAlignment w:val="center"/>
        <w:rPr>
          <w:rFonts w:ascii="宋体" w:hAnsi="宋体" w:cs="宋体"/>
          <w:szCs w:val="21"/>
        </w:rPr>
      </w:pPr>
      <w:r>
        <w:rPr>
          <w:rFonts w:hint="eastAsia" w:ascii="宋体" w:hAnsi="宋体" w:cs="宋体"/>
          <w:kern w:val="0"/>
          <w:szCs w:val="21"/>
          <w:lang w:bidi="ar"/>
        </w:rPr>
        <w:t>注：1.本表中各项比例计算小数点后保留一位。</w:t>
      </w:r>
    </w:p>
    <w:p w14:paraId="18696FED">
      <w:pPr>
        <w:spacing w:before="120" w:line="360" w:lineRule="exact"/>
        <w:rPr>
          <w:rFonts w:ascii="宋体" w:hAnsi="宋体"/>
          <w:color w:val="FF0000"/>
          <w:szCs w:val="21"/>
        </w:rPr>
      </w:pPr>
    </w:p>
    <w:p w14:paraId="203D4C5A">
      <w:pPr>
        <w:sectPr>
          <w:footerReference r:id="rId3" w:type="default"/>
          <w:footerReference r:id="rId4" w:type="even"/>
          <w:pgSz w:w="11906" w:h="16838"/>
          <w:pgMar w:top="907" w:right="1418" w:bottom="851" w:left="1418" w:header="851" w:footer="794" w:gutter="0"/>
          <w:cols w:space="720" w:num="1"/>
          <w:docGrid w:linePitch="312" w:charSpace="0"/>
        </w:sectPr>
      </w:pPr>
    </w:p>
    <w:p w14:paraId="54872A43">
      <w:pPr>
        <w:spacing w:before="120" w:line="360" w:lineRule="exact"/>
        <w:rPr>
          <w:rFonts w:eastAsia="黑体"/>
          <w:sz w:val="24"/>
        </w:rPr>
      </w:pPr>
      <w:r>
        <w:rPr>
          <w:rFonts w:eastAsia="黑体"/>
          <w:sz w:val="24"/>
        </w:rPr>
        <w:t>十、</w:t>
      </w:r>
      <w:r>
        <w:rPr>
          <w:rFonts w:hint="eastAsia" w:eastAsia="黑体"/>
          <w:sz w:val="24"/>
        </w:rPr>
        <w:t>课程体系与毕业要求的关联度矩阵</w:t>
      </w:r>
    </w:p>
    <w:tbl>
      <w:tblPr>
        <w:tblStyle w:val="8"/>
        <w:tblW w:w="16019"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73"/>
        <w:gridCol w:w="1344"/>
        <w:gridCol w:w="476"/>
        <w:gridCol w:w="476"/>
        <w:gridCol w:w="476"/>
        <w:gridCol w:w="476"/>
        <w:gridCol w:w="476"/>
        <w:gridCol w:w="476"/>
        <w:gridCol w:w="476"/>
        <w:gridCol w:w="476"/>
        <w:gridCol w:w="477"/>
        <w:gridCol w:w="477"/>
        <w:gridCol w:w="477"/>
        <w:gridCol w:w="477"/>
        <w:gridCol w:w="477"/>
        <w:gridCol w:w="477"/>
        <w:gridCol w:w="477"/>
        <w:gridCol w:w="477"/>
        <w:gridCol w:w="477"/>
        <w:gridCol w:w="477"/>
        <w:gridCol w:w="477"/>
        <w:gridCol w:w="477"/>
        <w:gridCol w:w="477"/>
        <w:gridCol w:w="477"/>
        <w:gridCol w:w="477"/>
        <w:gridCol w:w="477"/>
        <w:gridCol w:w="477"/>
        <w:gridCol w:w="477"/>
        <w:gridCol w:w="477"/>
        <w:gridCol w:w="477"/>
        <w:gridCol w:w="477"/>
        <w:gridCol w:w="477"/>
      </w:tblGrid>
      <w:tr w14:paraId="280117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1717" w:type="dxa"/>
            <w:gridSpan w:val="2"/>
            <w:vMerge w:val="restart"/>
            <w:vAlign w:val="center"/>
          </w:tcPr>
          <w:p w14:paraId="218962E5">
            <w:pPr>
              <w:spacing w:before="120" w:line="360" w:lineRule="exact"/>
              <w:jc w:val="center"/>
              <w:rPr>
                <w:rFonts w:eastAsia="黑体"/>
                <w:sz w:val="24"/>
              </w:rPr>
            </w:pPr>
            <w:r>
              <w:rPr>
                <w:rFonts w:hint="eastAsia" w:eastAsia="黑体"/>
                <w:sz w:val="24"/>
              </w:rPr>
              <w:t>课程</w:t>
            </w:r>
          </w:p>
        </w:tc>
        <w:tc>
          <w:tcPr>
            <w:tcW w:w="1428" w:type="dxa"/>
            <w:gridSpan w:val="3"/>
            <w:vAlign w:val="center"/>
          </w:tcPr>
          <w:p w14:paraId="5536B9A9">
            <w:pPr>
              <w:jc w:val="center"/>
              <w:rPr>
                <w:rFonts w:ascii="宋体" w:hAnsi="宋体"/>
                <w:szCs w:val="21"/>
              </w:rPr>
            </w:pPr>
            <w:r>
              <w:rPr>
                <w:rFonts w:hint="eastAsia" w:ascii="宋体" w:hAnsi="宋体"/>
                <w:szCs w:val="21"/>
              </w:rPr>
              <w:t>毕业要求1</w:t>
            </w:r>
          </w:p>
        </w:tc>
        <w:tc>
          <w:tcPr>
            <w:tcW w:w="1428" w:type="dxa"/>
            <w:gridSpan w:val="3"/>
            <w:vAlign w:val="center"/>
          </w:tcPr>
          <w:p w14:paraId="0258F249">
            <w:pPr>
              <w:jc w:val="center"/>
              <w:rPr>
                <w:rFonts w:ascii="宋体" w:hAnsi="宋体"/>
                <w:szCs w:val="21"/>
              </w:rPr>
            </w:pPr>
            <w:r>
              <w:rPr>
                <w:rFonts w:hint="eastAsia" w:ascii="宋体" w:hAnsi="宋体"/>
                <w:szCs w:val="21"/>
              </w:rPr>
              <w:t>毕业要求</w:t>
            </w:r>
            <w:r>
              <w:rPr>
                <w:rFonts w:ascii="宋体" w:hAnsi="宋体"/>
                <w:szCs w:val="21"/>
              </w:rPr>
              <w:t>2</w:t>
            </w:r>
          </w:p>
        </w:tc>
        <w:tc>
          <w:tcPr>
            <w:tcW w:w="1906" w:type="dxa"/>
            <w:gridSpan w:val="4"/>
            <w:vAlign w:val="center"/>
          </w:tcPr>
          <w:p w14:paraId="351F864C">
            <w:pPr>
              <w:jc w:val="center"/>
              <w:rPr>
                <w:rFonts w:ascii="宋体" w:hAnsi="宋体"/>
                <w:szCs w:val="21"/>
              </w:rPr>
            </w:pPr>
            <w:r>
              <w:rPr>
                <w:rFonts w:hint="eastAsia" w:ascii="宋体" w:hAnsi="宋体"/>
                <w:szCs w:val="21"/>
              </w:rPr>
              <w:t>毕业要求</w:t>
            </w:r>
            <w:r>
              <w:rPr>
                <w:rFonts w:ascii="宋体" w:hAnsi="宋体"/>
                <w:szCs w:val="21"/>
              </w:rPr>
              <w:t>3</w:t>
            </w:r>
          </w:p>
        </w:tc>
        <w:tc>
          <w:tcPr>
            <w:tcW w:w="1431" w:type="dxa"/>
            <w:gridSpan w:val="3"/>
            <w:vAlign w:val="center"/>
          </w:tcPr>
          <w:p w14:paraId="3CA0E1EB">
            <w:pPr>
              <w:jc w:val="center"/>
              <w:rPr>
                <w:rFonts w:ascii="宋体" w:hAnsi="宋体"/>
                <w:szCs w:val="21"/>
              </w:rPr>
            </w:pPr>
            <w:r>
              <w:rPr>
                <w:rFonts w:hint="eastAsia" w:ascii="宋体" w:hAnsi="宋体"/>
                <w:szCs w:val="21"/>
              </w:rPr>
              <w:t>毕业要求4</w:t>
            </w:r>
          </w:p>
        </w:tc>
        <w:tc>
          <w:tcPr>
            <w:tcW w:w="1908" w:type="dxa"/>
            <w:gridSpan w:val="4"/>
            <w:vAlign w:val="center"/>
          </w:tcPr>
          <w:p w14:paraId="37B67413">
            <w:pPr>
              <w:jc w:val="center"/>
              <w:rPr>
                <w:rFonts w:ascii="宋体" w:hAnsi="宋体"/>
                <w:szCs w:val="21"/>
              </w:rPr>
            </w:pPr>
            <w:r>
              <w:rPr>
                <w:rFonts w:hint="eastAsia" w:ascii="宋体" w:hAnsi="宋体"/>
                <w:szCs w:val="21"/>
              </w:rPr>
              <w:t xml:space="preserve">毕业要求5 </w:t>
            </w:r>
          </w:p>
        </w:tc>
        <w:tc>
          <w:tcPr>
            <w:tcW w:w="1431" w:type="dxa"/>
            <w:gridSpan w:val="3"/>
            <w:vAlign w:val="center"/>
          </w:tcPr>
          <w:p w14:paraId="1702E17F">
            <w:pPr>
              <w:jc w:val="center"/>
              <w:rPr>
                <w:rFonts w:ascii="宋体" w:hAnsi="宋体"/>
                <w:szCs w:val="21"/>
              </w:rPr>
            </w:pPr>
            <w:r>
              <w:rPr>
                <w:rFonts w:hint="eastAsia" w:ascii="宋体" w:hAnsi="宋体"/>
                <w:szCs w:val="21"/>
              </w:rPr>
              <w:t>毕业要求6</w:t>
            </w:r>
          </w:p>
        </w:tc>
        <w:tc>
          <w:tcPr>
            <w:tcW w:w="1908" w:type="dxa"/>
            <w:gridSpan w:val="4"/>
            <w:vAlign w:val="center"/>
          </w:tcPr>
          <w:p w14:paraId="202D2386">
            <w:pPr>
              <w:jc w:val="center"/>
              <w:rPr>
                <w:rFonts w:ascii="宋体" w:hAnsi="宋体"/>
                <w:szCs w:val="21"/>
              </w:rPr>
            </w:pPr>
            <w:r>
              <w:rPr>
                <w:rFonts w:hint="eastAsia" w:ascii="宋体" w:hAnsi="宋体"/>
                <w:szCs w:val="21"/>
              </w:rPr>
              <w:t>毕业要求7</w:t>
            </w:r>
          </w:p>
        </w:tc>
        <w:tc>
          <w:tcPr>
            <w:tcW w:w="954" w:type="dxa"/>
            <w:gridSpan w:val="2"/>
            <w:vAlign w:val="center"/>
          </w:tcPr>
          <w:p w14:paraId="130A7A3E">
            <w:pPr>
              <w:rPr>
                <w:rFonts w:ascii="宋体" w:hAnsi="宋体"/>
                <w:szCs w:val="21"/>
              </w:rPr>
            </w:pPr>
            <w:r>
              <w:rPr>
                <w:rFonts w:hint="eastAsia" w:ascii="宋体" w:hAnsi="宋体"/>
                <w:szCs w:val="21"/>
              </w:rPr>
              <w:t>毕业</w:t>
            </w:r>
          </w:p>
          <w:p w14:paraId="231E56CD">
            <w:pPr>
              <w:rPr>
                <w:rFonts w:ascii="宋体" w:hAnsi="宋体"/>
                <w:szCs w:val="21"/>
              </w:rPr>
            </w:pPr>
            <w:r>
              <w:rPr>
                <w:rFonts w:hint="eastAsia" w:ascii="宋体" w:hAnsi="宋体"/>
                <w:szCs w:val="21"/>
              </w:rPr>
              <w:t>要求8</w:t>
            </w:r>
          </w:p>
        </w:tc>
        <w:tc>
          <w:tcPr>
            <w:tcW w:w="954" w:type="dxa"/>
            <w:gridSpan w:val="2"/>
            <w:vAlign w:val="center"/>
          </w:tcPr>
          <w:p w14:paraId="5E223786">
            <w:pPr>
              <w:rPr>
                <w:rFonts w:ascii="宋体" w:hAnsi="宋体"/>
                <w:szCs w:val="21"/>
              </w:rPr>
            </w:pPr>
            <w:r>
              <w:rPr>
                <w:rFonts w:hint="eastAsia" w:ascii="宋体" w:hAnsi="宋体"/>
                <w:szCs w:val="21"/>
              </w:rPr>
              <w:t>毕业</w:t>
            </w:r>
          </w:p>
          <w:p w14:paraId="4B174048">
            <w:pPr>
              <w:rPr>
                <w:rFonts w:ascii="宋体" w:hAnsi="宋体"/>
                <w:szCs w:val="21"/>
              </w:rPr>
            </w:pPr>
            <w:r>
              <w:rPr>
                <w:rFonts w:hint="eastAsia" w:ascii="宋体" w:hAnsi="宋体"/>
                <w:szCs w:val="21"/>
              </w:rPr>
              <w:t>要求</w:t>
            </w:r>
            <w:r>
              <w:rPr>
                <w:rFonts w:ascii="宋体" w:hAnsi="宋体"/>
                <w:szCs w:val="21"/>
              </w:rPr>
              <w:t>9</w:t>
            </w:r>
          </w:p>
        </w:tc>
        <w:tc>
          <w:tcPr>
            <w:tcW w:w="954" w:type="dxa"/>
            <w:gridSpan w:val="2"/>
            <w:vAlign w:val="center"/>
          </w:tcPr>
          <w:p w14:paraId="6D7DB877">
            <w:pPr>
              <w:rPr>
                <w:rFonts w:ascii="宋体" w:hAnsi="宋体"/>
                <w:szCs w:val="21"/>
              </w:rPr>
            </w:pPr>
            <w:r>
              <w:rPr>
                <w:rFonts w:hint="eastAsia" w:ascii="宋体" w:hAnsi="宋体"/>
                <w:szCs w:val="21"/>
              </w:rPr>
              <w:t>毕业</w:t>
            </w:r>
            <w:r>
              <w:rPr>
                <w:rFonts w:ascii="宋体" w:hAnsi="宋体"/>
                <w:szCs w:val="21"/>
              </w:rPr>
              <w:t>要</w:t>
            </w:r>
            <w:r>
              <w:rPr>
                <w:rFonts w:hint="eastAsia" w:ascii="宋体" w:hAnsi="宋体"/>
                <w:szCs w:val="21"/>
              </w:rPr>
              <w:t>求10</w:t>
            </w:r>
          </w:p>
        </w:tc>
      </w:tr>
      <w:tr w14:paraId="7A50F8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6" w:hRule="atLeast"/>
        </w:trPr>
        <w:tc>
          <w:tcPr>
            <w:tcW w:w="1717" w:type="dxa"/>
            <w:gridSpan w:val="2"/>
            <w:vMerge w:val="continue"/>
            <w:vAlign w:val="center"/>
          </w:tcPr>
          <w:p w14:paraId="3F972AAE">
            <w:pPr>
              <w:spacing w:before="120" w:line="360" w:lineRule="exact"/>
              <w:jc w:val="left"/>
              <w:rPr>
                <w:rFonts w:hAnsi="宋体"/>
                <w:szCs w:val="21"/>
              </w:rPr>
            </w:pPr>
          </w:p>
        </w:tc>
        <w:tc>
          <w:tcPr>
            <w:tcW w:w="476" w:type="dxa"/>
            <w:vAlign w:val="center"/>
          </w:tcPr>
          <w:p w14:paraId="31009131">
            <w:pPr>
              <w:jc w:val="center"/>
              <w:rPr>
                <w:rFonts w:ascii="宋体" w:hAnsi="宋体"/>
                <w:sz w:val="16"/>
                <w:szCs w:val="16"/>
              </w:rPr>
            </w:pPr>
            <w:r>
              <w:rPr>
                <w:rFonts w:hint="eastAsia" w:ascii="宋体" w:hAnsi="宋体"/>
                <w:sz w:val="16"/>
                <w:szCs w:val="16"/>
              </w:rPr>
              <w:t>1-1</w:t>
            </w:r>
          </w:p>
        </w:tc>
        <w:tc>
          <w:tcPr>
            <w:tcW w:w="476" w:type="dxa"/>
            <w:vAlign w:val="center"/>
          </w:tcPr>
          <w:p w14:paraId="390422D7">
            <w:pPr>
              <w:jc w:val="center"/>
              <w:rPr>
                <w:rFonts w:ascii="宋体" w:hAnsi="宋体"/>
                <w:sz w:val="16"/>
                <w:szCs w:val="16"/>
              </w:rPr>
            </w:pPr>
            <w:r>
              <w:rPr>
                <w:rFonts w:hint="eastAsia" w:ascii="宋体" w:hAnsi="宋体"/>
                <w:sz w:val="16"/>
                <w:szCs w:val="16"/>
              </w:rPr>
              <w:t>1-2</w:t>
            </w:r>
          </w:p>
        </w:tc>
        <w:tc>
          <w:tcPr>
            <w:tcW w:w="476" w:type="dxa"/>
            <w:vAlign w:val="center"/>
          </w:tcPr>
          <w:p w14:paraId="73EF1BE5">
            <w:pPr>
              <w:jc w:val="center"/>
              <w:rPr>
                <w:rFonts w:ascii="宋体" w:hAnsi="宋体"/>
                <w:sz w:val="16"/>
                <w:szCs w:val="16"/>
              </w:rPr>
            </w:pPr>
            <w:r>
              <w:rPr>
                <w:rFonts w:hint="eastAsia" w:ascii="宋体" w:hAnsi="宋体"/>
                <w:sz w:val="16"/>
                <w:szCs w:val="16"/>
              </w:rPr>
              <w:t>1-3</w:t>
            </w:r>
          </w:p>
        </w:tc>
        <w:tc>
          <w:tcPr>
            <w:tcW w:w="476" w:type="dxa"/>
            <w:vAlign w:val="center"/>
          </w:tcPr>
          <w:p w14:paraId="743D2E2D">
            <w:pPr>
              <w:jc w:val="center"/>
              <w:rPr>
                <w:rFonts w:ascii="宋体" w:hAnsi="宋体"/>
                <w:sz w:val="16"/>
                <w:szCs w:val="16"/>
              </w:rPr>
            </w:pPr>
            <w:r>
              <w:rPr>
                <w:rFonts w:hint="eastAsia" w:ascii="宋体" w:hAnsi="宋体"/>
                <w:sz w:val="16"/>
                <w:szCs w:val="16"/>
              </w:rPr>
              <w:t>2-1</w:t>
            </w:r>
          </w:p>
        </w:tc>
        <w:tc>
          <w:tcPr>
            <w:tcW w:w="476" w:type="dxa"/>
            <w:vAlign w:val="center"/>
          </w:tcPr>
          <w:p w14:paraId="68C4F09D">
            <w:pPr>
              <w:jc w:val="center"/>
              <w:rPr>
                <w:rFonts w:ascii="宋体" w:hAnsi="宋体"/>
                <w:sz w:val="16"/>
                <w:szCs w:val="16"/>
              </w:rPr>
            </w:pPr>
            <w:r>
              <w:rPr>
                <w:rFonts w:hint="eastAsia" w:ascii="宋体" w:hAnsi="宋体"/>
                <w:sz w:val="16"/>
                <w:szCs w:val="16"/>
              </w:rPr>
              <w:t>2-2</w:t>
            </w:r>
          </w:p>
        </w:tc>
        <w:tc>
          <w:tcPr>
            <w:tcW w:w="476" w:type="dxa"/>
            <w:vAlign w:val="center"/>
          </w:tcPr>
          <w:p w14:paraId="11035E8C">
            <w:pPr>
              <w:jc w:val="center"/>
              <w:rPr>
                <w:rFonts w:ascii="宋体" w:hAnsi="宋体"/>
                <w:sz w:val="16"/>
                <w:szCs w:val="16"/>
              </w:rPr>
            </w:pPr>
            <w:r>
              <w:rPr>
                <w:rFonts w:hint="eastAsia" w:ascii="宋体" w:hAnsi="宋体"/>
                <w:sz w:val="16"/>
                <w:szCs w:val="16"/>
              </w:rPr>
              <w:t>2-3</w:t>
            </w:r>
          </w:p>
        </w:tc>
        <w:tc>
          <w:tcPr>
            <w:tcW w:w="476" w:type="dxa"/>
            <w:vAlign w:val="center"/>
          </w:tcPr>
          <w:p w14:paraId="2F776FC4">
            <w:pPr>
              <w:jc w:val="center"/>
              <w:rPr>
                <w:rFonts w:ascii="宋体" w:hAnsi="宋体"/>
                <w:sz w:val="16"/>
                <w:szCs w:val="16"/>
              </w:rPr>
            </w:pPr>
            <w:r>
              <w:rPr>
                <w:rFonts w:hint="eastAsia" w:ascii="宋体" w:hAnsi="宋体"/>
                <w:sz w:val="16"/>
                <w:szCs w:val="16"/>
              </w:rPr>
              <w:t>3-1</w:t>
            </w:r>
          </w:p>
        </w:tc>
        <w:tc>
          <w:tcPr>
            <w:tcW w:w="476" w:type="dxa"/>
            <w:vAlign w:val="center"/>
          </w:tcPr>
          <w:p w14:paraId="6ED67252">
            <w:pPr>
              <w:jc w:val="center"/>
              <w:rPr>
                <w:rFonts w:ascii="宋体" w:hAnsi="宋体"/>
                <w:sz w:val="16"/>
                <w:szCs w:val="16"/>
              </w:rPr>
            </w:pPr>
            <w:r>
              <w:rPr>
                <w:rFonts w:hint="eastAsia" w:ascii="宋体" w:hAnsi="宋体"/>
                <w:sz w:val="16"/>
                <w:szCs w:val="16"/>
              </w:rPr>
              <w:t>3-2</w:t>
            </w:r>
          </w:p>
        </w:tc>
        <w:tc>
          <w:tcPr>
            <w:tcW w:w="477" w:type="dxa"/>
            <w:vAlign w:val="center"/>
          </w:tcPr>
          <w:p w14:paraId="0121EA45">
            <w:pPr>
              <w:jc w:val="center"/>
              <w:rPr>
                <w:rFonts w:ascii="宋体" w:hAnsi="宋体"/>
                <w:sz w:val="16"/>
                <w:szCs w:val="16"/>
              </w:rPr>
            </w:pPr>
            <w:r>
              <w:rPr>
                <w:rFonts w:hint="eastAsia" w:ascii="宋体" w:hAnsi="宋体"/>
                <w:sz w:val="16"/>
                <w:szCs w:val="16"/>
              </w:rPr>
              <w:t>3-3</w:t>
            </w:r>
          </w:p>
        </w:tc>
        <w:tc>
          <w:tcPr>
            <w:tcW w:w="477" w:type="dxa"/>
            <w:vAlign w:val="center"/>
          </w:tcPr>
          <w:p w14:paraId="6A9B0AE2">
            <w:pPr>
              <w:jc w:val="center"/>
              <w:rPr>
                <w:rFonts w:ascii="宋体" w:hAnsi="宋体"/>
                <w:sz w:val="16"/>
                <w:szCs w:val="16"/>
              </w:rPr>
            </w:pPr>
            <w:r>
              <w:rPr>
                <w:rFonts w:hint="eastAsia" w:ascii="宋体" w:hAnsi="宋体"/>
                <w:sz w:val="16"/>
                <w:szCs w:val="16"/>
              </w:rPr>
              <w:t>3-4</w:t>
            </w:r>
          </w:p>
        </w:tc>
        <w:tc>
          <w:tcPr>
            <w:tcW w:w="477" w:type="dxa"/>
            <w:vAlign w:val="center"/>
          </w:tcPr>
          <w:p w14:paraId="500EB8BE">
            <w:pPr>
              <w:jc w:val="center"/>
              <w:rPr>
                <w:rFonts w:ascii="宋体" w:hAnsi="宋体"/>
                <w:sz w:val="16"/>
                <w:szCs w:val="16"/>
              </w:rPr>
            </w:pPr>
            <w:r>
              <w:rPr>
                <w:rFonts w:hint="eastAsia" w:ascii="宋体" w:hAnsi="宋体"/>
                <w:sz w:val="16"/>
                <w:szCs w:val="16"/>
              </w:rPr>
              <w:t>4-1</w:t>
            </w:r>
          </w:p>
        </w:tc>
        <w:tc>
          <w:tcPr>
            <w:tcW w:w="477" w:type="dxa"/>
            <w:vAlign w:val="center"/>
          </w:tcPr>
          <w:p w14:paraId="68E8B1E7">
            <w:pPr>
              <w:jc w:val="center"/>
              <w:rPr>
                <w:rFonts w:ascii="宋体" w:hAnsi="宋体"/>
                <w:sz w:val="16"/>
                <w:szCs w:val="16"/>
              </w:rPr>
            </w:pPr>
            <w:r>
              <w:rPr>
                <w:rFonts w:hint="eastAsia" w:ascii="宋体" w:hAnsi="宋体"/>
                <w:sz w:val="16"/>
                <w:szCs w:val="16"/>
              </w:rPr>
              <w:t>4-2</w:t>
            </w:r>
          </w:p>
        </w:tc>
        <w:tc>
          <w:tcPr>
            <w:tcW w:w="477" w:type="dxa"/>
            <w:vAlign w:val="center"/>
          </w:tcPr>
          <w:p w14:paraId="1A2E950F">
            <w:pPr>
              <w:jc w:val="center"/>
              <w:rPr>
                <w:rFonts w:ascii="宋体" w:hAnsi="宋体"/>
                <w:sz w:val="16"/>
                <w:szCs w:val="16"/>
              </w:rPr>
            </w:pPr>
            <w:r>
              <w:rPr>
                <w:rFonts w:hint="eastAsia" w:ascii="宋体" w:hAnsi="宋体"/>
                <w:sz w:val="16"/>
                <w:szCs w:val="16"/>
              </w:rPr>
              <w:t>4-3</w:t>
            </w:r>
          </w:p>
        </w:tc>
        <w:tc>
          <w:tcPr>
            <w:tcW w:w="477" w:type="dxa"/>
            <w:vAlign w:val="center"/>
          </w:tcPr>
          <w:p w14:paraId="1BE8531A">
            <w:pPr>
              <w:jc w:val="center"/>
              <w:rPr>
                <w:rFonts w:ascii="宋体" w:hAnsi="宋体"/>
                <w:sz w:val="16"/>
                <w:szCs w:val="16"/>
              </w:rPr>
            </w:pPr>
            <w:r>
              <w:rPr>
                <w:rFonts w:hint="eastAsia" w:ascii="宋体" w:hAnsi="宋体"/>
                <w:sz w:val="16"/>
                <w:szCs w:val="16"/>
              </w:rPr>
              <w:t>5-1</w:t>
            </w:r>
          </w:p>
        </w:tc>
        <w:tc>
          <w:tcPr>
            <w:tcW w:w="477" w:type="dxa"/>
            <w:vAlign w:val="center"/>
          </w:tcPr>
          <w:p w14:paraId="51792647">
            <w:pPr>
              <w:jc w:val="center"/>
              <w:rPr>
                <w:rFonts w:ascii="宋体" w:hAnsi="宋体"/>
                <w:sz w:val="16"/>
                <w:szCs w:val="16"/>
              </w:rPr>
            </w:pPr>
            <w:r>
              <w:rPr>
                <w:rFonts w:hint="eastAsia" w:ascii="宋体" w:hAnsi="宋体"/>
                <w:sz w:val="16"/>
                <w:szCs w:val="16"/>
              </w:rPr>
              <w:t>5-2</w:t>
            </w:r>
          </w:p>
        </w:tc>
        <w:tc>
          <w:tcPr>
            <w:tcW w:w="477" w:type="dxa"/>
            <w:vAlign w:val="center"/>
          </w:tcPr>
          <w:p w14:paraId="0DDFF748">
            <w:pPr>
              <w:jc w:val="center"/>
              <w:rPr>
                <w:rFonts w:ascii="宋体" w:hAnsi="宋体"/>
                <w:sz w:val="16"/>
                <w:szCs w:val="16"/>
              </w:rPr>
            </w:pPr>
            <w:r>
              <w:rPr>
                <w:rFonts w:hint="eastAsia" w:ascii="宋体" w:hAnsi="宋体"/>
                <w:sz w:val="16"/>
                <w:szCs w:val="16"/>
              </w:rPr>
              <w:t>5-3</w:t>
            </w:r>
          </w:p>
        </w:tc>
        <w:tc>
          <w:tcPr>
            <w:tcW w:w="477" w:type="dxa"/>
            <w:vAlign w:val="center"/>
          </w:tcPr>
          <w:p w14:paraId="329200AB">
            <w:pPr>
              <w:jc w:val="center"/>
              <w:rPr>
                <w:rFonts w:ascii="宋体" w:hAnsi="宋体"/>
                <w:sz w:val="16"/>
                <w:szCs w:val="16"/>
              </w:rPr>
            </w:pPr>
            <w:r>
              <w:rPr>
                <w:rFonts w:hint="eastAsia" w:ascii="宋体" w:hAnsi="宋体"/>
                <w:sz w:val="16"/>
                <w:szCs w:val="16"/>
              </w:rPr>
              <w:t>5-4</w:t>
            </w:r>
          </w:p>
        </w:tc>
        <w:tc>
          <w:tcPr>
            <w:tcW w:w="477" w:type="dxa"/>
            <w:vAlign w:val="center"/>
          </w:tcPr>
          <w:p w14:paraId="360754F8">
            <w:pPr>
              <w:jc w:val="center"/>
              <w:rPr>
                <w:rFonts w:ascii="宋体" w:hAnsi="宋体"/>
                <w:sz w:val="16"/>
                <w:szCs w:val="16"/>
              </w:rPr>
            </w:pPr>
            <w:r>
              <w:rPr>
                <w:rFonts w:hint="eastAsia" w:ascii="宋体" w:hAnsi="宋体"/>
                <w:sz w:val="16"/>
                <w:szCs w:val="16"/>
              </w:rPr>
              <w:t>6-1</w:t>
            </w:r>
          </w:p>
        </w:tc>
        <w:tc>
          <w:tcPr>
            <w:tcW w:w="477" w:type="dxa"/>
            <w:vAlign w:val="center"/>
          </w:tcPr>
          <w:p w14:paraId="4D9A1481">
            <w:pPr>
              <w:jc w:val="center"/>
              <w:rPr>
                <w:rFonts w:ascii="宋体" w:hAnsi="宋体"/>
                <w:sz w:val="16"/>
                <w:szCs w:val="16"/>
              </w:rPr>
            </w:pPr>
            <w:r>
              <w:rPr>
                <w:rFonts w:hint="eastAsia" w:ascii="宋体" w:hAnsi="宋体"/>
                <w:sz w:val="16"/>
                <w:szCs w:val="16"/>
              </w:rPr>
              <w:t>6-2</w:t>
            </w:r>
          </w:p>
        </w:tc>
        <w:tc>
          <w:tcPr>
            <w:tcW w:w="477" w:type="dxa"/>
            <w:vAlign w:val="center"/>
          </w:tcPr>
          <w:p w14:paraId="73E96AA4">
            <w:pPr>
              <w:jc w:val="center"/>
              <w:rPr>
                <w:rFonts w:ascii="宋体" w:hAnsi="宋体"/>
                <w:sz w:val="16"/>
                <w:szCs w:val="16"/>
              </w:rPr>
            </w:pPr>
            <w:r>
              <w:rPr>
                <w:rFonts w:hint="eastAsia" w:ascii="宋体" w:hAnsi="宋体"/>
                <w:sz w:val="16"/>
                <w:szCs w:val="16"/>
              </w:rPr>
              <w:t>6-3</w:t>
            </w:r>
          </w:p>
        </w:tc>
        <w:tc>
          <w:tcPr>
            <w:tcW w:w="477" w:type="dxa"/>
            <w:vAlign w:val="center"/>
          </w:tcPr>
          <w:p w14:paraId="3E320129">
            <w:pPr>
              <w:jc w:val="center"/>
              <w:rPr>
                <w:rFonts w:ascii="宋体" w:hAnsi="宋体"/>
                <w:sz w:val="16"/>
                <w:szCs w:val="16"/>
              </w:rPr>
            </w:pPr>
            <w:r>
              <w:rPr>
                <w:rFonts w:hint="eastAsia" w:ascii="宋体" w:hAnsi="宋体"/>
                <w:sz w:val="16"/>
                <w:szCs w:val="16"/>
              </w:rPr>
              <w:t>7-1</w:t>
            </w:r>
          </w:p>
        </w:tc>
        <w:tc>
          <w:tcPr>
            <w:tcW w:w="477" w:type="dxa"/>
            <w:vAlign w:val="center"/>
          </w:tcPr>
          <w:p w14:paraId="2A406D8E">
            <w:pPr>
              <w:jc w:val="center"/>
              <w:rPr>
                <w:rFonts w:ascii="宋体" w:hAnsi="宋体"/>
                <w:sz w:val="16"/>
                <w:szCs w:val="16"/>
              </w:rPr>
            </w:pPr>
            <w:r>
              <w:rPr>
                <w:rFonts w:hint="eastAsia" w:ascii="宋体" w:hAnsi="宋体"/>
                <w:sz w:val="16"/>
                <w:szCs w:val="16"/>
              </w:rPr>
              <w:t>7-2</w:t>
            </w:r>
          </w:p>
        </w:tc>
        <w:tc>
          <w:tcPr>
            <w:tcW w:w="477" w:type="dxa"/>
            <w:vAlign w:val="center"/>
          </w:tcPr>
          <w:p w14:paraId="3988F98D">
            <w:pPr>
              <w:jc w:val="center"/>
              <w:rPr>
                <w:rFonts w:ascii="宋体" w:hAnsi="宋体"/>
                <w:sz w:val="16"/>
                <w:szCs w:val="16"/>
              </w:rPr>
            </w:pPr>
            <w:r>
              <w:rPr>
                <w:rFonts w:hint="eastAsia" w:ascii="宋体" w:hAnsi="宋体"/>
                <w:sz w:val="16"/>
                <w:szCs w:val="16"/>
              </w:rPr>
              <w:t>7-3</w:t>
            </w:r>
          </w:p>
        </w:tc>
        <w:tc>
          <w:tcPr>
            <w:tcW w:w="477" w:type="dxa"/>
            <w:vAlign w:val="center"/>
          </w:tcPr>
          <w:p w14:paraId="2BA3AA7D">
            <w:pPr>
              <w:jc w:val="center"/>
              <w:rPr>
                <w:rFonts w:ascii="宋体" w:hAnsi="宋体"/>
                <w:sz w:val="16"/>
                <w:szCs w:val="16"/>
              </w:rPr>
            </w:pPr>
            <w:r>
              <w:rPr>
                <w:rFonts w:hint="eastAsia" w:ascii="宋体" w:hAnsi="宋体"/>
                <w:sz w:val="16"/>
                <w:szCs w:val="16"/>
              </w:rPr>
              <w:t>7-4</w:t>
            </w:r>
          </w:p>
        </w:tc>
        <w:tc>
          <w:tcPr>
            <w:tcW w:w="477" w:type="dxa"/>
            <w:vAlign w:val="center"/>
          </w:tcPr>
          <w:p w14:paraId="640C5605">
            <w:pPr>
              <w:jc w:val="center"/>
              <w:rPr>
                <w:rFonts w:ascii="宋体" w:hAnsi="宋体"/>
                <w:sz w:val="16"/>
                <w:szCs w:val="16"/>
              </w:rPr>
            </w:pPr>
            <w:r>
              <w:rPr>
                <w:rFonts w:ascii="宋体" w:hAnsi="宋体"/>
                <w:sz w:val="16"/>
                <w:szCs w:val="16"/>
              </w:rPr>
              <w:t>8-1</w:t>
            </w:r>
          </w:p>
        </w:tc>
        <w:tc>
          <w:tcPr>
            <w:tcW w:w="477" w:type="dxa"/>
            <w:vAlign w:val="center"/>
          </w:tcPr>
          <w:p w14:paraId="549E7DF9">
            <w:pPr>
              <w:jc w:val="center"/>
              <w:rPr>
                <w:rFonts w:ascii="宋体" w:hAnsi="宋体"/>
                <w:sz w:val="16"/>
                <w:szCs w:val="16"/>
              </w:rPr>
            </w:pPr>
            <w:r>
              <w:rPr>
                <w:rFonts w:hint="eastAsia" w:ascii="宋体" w:hAnsi="宋体"/>
                <w:sz w:val="16"/>
                <w:szCs w:val="16"/>
              </w:rPr>
              <w:t>8</w:t>
            </w:r>
            <w:r>
              <w:rPr>
                <w:rFonts w:ascii="宋体" w:hAnsi="宋体"/>
                <w:sz w:val="16"/>
                <w:szCs w:val="16"/>
              </w:rPr>
              <w:t>-2</w:t>
            </w:r>
          </w:p>
        </w:tc>
        <w:tc>
          <w:tcPr>
            <w:tcW w:w="477" w:type="dxa"/>
            <w:vAlign w:val="center"/>
          </w:tcPr>
          <w:p w14:paraId="5AC5CDED">
            <w:pPr>
              <w:jc w:val="center"/>
              <w:rPr>
                <w:rFonts w:ascii="宋体" w:hAnsi="宋体"/>
                <w:sz w:val="16"/>
                <w:szCs w:val="16"/>
              </w:rPr>
            </w:pPr>
            <w:r>
              <w:rPr>
                <w:rFonts w:hint="eastAsia" w:ascii="宋体" w:hAnsi="宋体"/>
                <w:sz w:val="16"/>
                <w:szCs w:val="16"/>
              </w:rPr>
              <w:t>9</w:t>
            </w:r>
            <w:r>
              <w:rPr>
                <w:rFonts w:ascii="宋体" w:hAnsi="宋体"/>
                <w:sz w:val="16"/>
                <w:szCs w:val="16"/>
              </w:rPr>
              <w:t>-1</w:t>
            </w:r>
          </w:p>
        </w:tc>
        <w:tc>
          <w:tcPr>
            <w:tcW w:w="477" w:type="dxa"/>
            <w:vAlign w:val="center"/>
          </w:tcPr>
          <w:p w14:paraId="05B9A901">
            <w:pPr>
              <w:jc w:val="center"/>
              <w:rPr>
                <w:rFonts w:ascii="宋体" w:hAnsi="宋体"/>
                <w:sz w:val="16"/>
                <w:szCs w:val="16"/>
              </w:rPr>
            </w:pPr>
            <w:r>
              <w:rPr>
                <w:rFonts w:hint="eastAsia" w:ascii="宋体" w:hAnsi="宋体"/>
                <w:sz w:val="16"/>
                <w:szCs w:val="16"/>
              </w:rPr>
              <w:t>9-</w:t>
            </w:r>
            <w:r>
              <w:rPr>
                <w:rFonts w:ascii="宋体" w:hAnsi="宋体"/>
                <w:sz w:val="16"/>
                <w:szCs w:val="16"/>
              </w:rPr>
              <w:t>2</w:t>
            </w:r>
          </w:p>
        </w:tc>
        <w:tc>
          <w:tcPr>
            <w:tcW w:w="477" w:type="dxa"/>
            <w:vAlign w:val="center"/>
          </w:tcPr>
          <w:p w14:paraId="3928E172">
            <w:pPr>
              <w:jc w:val="center"/>
              <w:rPr>
                <w:rFonts w:ascii="宋体" w:hAnsi="宋体"/>
                <w:sz w:val="16"/>
                <w:szCs w:val="16"/>
              </w:rPr>
            </w:pPr>
            <w:r>
              <w:rPr>
                <w:rFonts w:hint="eastAsia" w:ascii="宋体" w:hAnsi="宋体"/>
                <w:sz w:val="16"/>
                <w:szCs w:val="16"/>
              </w:rPr>
              <w:t>10</w:t>
            </w:r>
            <w:r>
              <w:rPr>
                <w:rFonts w:ascii="宋体" w:hAnsi="宋体"/>
                <w:sz w:val="16"/>
                <w:szCs w:val="16"/>
              </w:rPr>
              <w:t>-1</w:t>
            </w:r>
          </w:p>
        </w:tc>
        <w:tc>
          <w:tcPr>
            <w:tcW w:w="477" w:type="dxa"/>
            <w:vAlign w:val="center"/>
          </w:tcPr>
          <w:p w14:paraId="35FB49BE">
            <w:pPr>
              <w:jc w:val="center"/>
              <w:rPr>
                <w:rFonts w:ascii="宋体" w:hAnsi="宋体"/>
                <w:sz w:val="16"/>
                <w:szCs w:val="16"/>
              </w:rPr>
            </w:pPr>
            <w:r>
              <w:rPr>
                <w:rFonts w:hint="eastAsia" w:ascii="宋体" w:hAnsi="宋体"/>
                <w:sz w:val="16"/>
                <w:szCs w:val="16"/>
              </w:rPr>
              <w:t>10</w:t>
            </w:r>
            <w:r>
              <w:rPr>
                <w:rFonts w:ascii="宋体" w:hAnsi="宋体"/>
                <w:sz w:val="16"/>
                <w:szCs w:val="16"/>
              </w:rPr>
              <w:t>-2</w:t>
            </w:r>
          </w:p>
        </w:tc>
      </w:tr>
      <w:tr w14:paraId="7FEEA9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1" w:hRule="atLeast"/>
        </w:trPr>
        <w:tc>
          <w:tcPr>
            <w:tcW w:w="373" w:type="dxa"/>
            <w:vMerge w:val="restart"/>
            <w:vAlign w:val="center"/>
          </w:tcPr>
          <w:p w14:paraId="0213A6D3">
            <w:pPr>
              <w:spacing w:before="120" w:line="360" w:lineRule="exact"/>
              <w:jc w:val="left"/>
              <w:rPr>
                <w:rFonts w:eastAsia="黑体"/>
                <w:sz w:val="24"/>
              </w:rPr>
            </w:pPr>
            <w:r>
              <w:rPr>
                <w:rFonts w:hint="eastAsia" w:eastAsia="黑体"/>
                <w:sz w:val="24"/>
              </w:rPr>
              <w:t>通识平台课</w:t>
            </w:r>
          </w:p>
        </w:tc>
        <w:tc>
          <w:tcPr>
            <w:tcW w:w="1344" w:type="dxa"/>
            <w:vAlign w:val="center"/>
          </w:tcPr>
          <w:p w14:paraId="1FF81932">
            <w:pPr>
              <w:widowControl/>
              <w:spacing w:before="0"/>
              <w:jc w:val="left"/>
              <w:rPr>
                <w:rFonts w:hint="eastAsia" w:hAnsi="Times New Roman"/>
                <w:color w:val="000000"/>
                <w:sz w:val="20"/>
                <w:szCs w:val="20"/>
                <w:rPrChange w:id="60" w:author="武改朝～" w:date="2024-07-06T14:15:28Z">
                  <w:rPr>
                    <w:rFonts w:hAnsi="宋体"/>
                    <w:szCs w:val="21"/>
                  </w:rPr>
                </w:rPrChange>
              </w:rPr>
              <w:pPrChange w:id="59" w:author="武改朝～" w:date="2024-07-06T14:15:28Z">
                <w:pPr>
                  <w:spacing w:before="120"/>
                  <w:jc w:val="left"/>
                </w:pPr>
              </w:pPrChange>
            </w:pPr>
            <w:r>
              <w:rPr>
                <w:rFonts w:hint="eastAsia" w:hAnsi="Times New Roman"/>
                <w:color w:val="000000"/>
                <w:sz w:val="20"/>
                <w:szCs w:val="20"/>
                <w:rPrChange w:id="61" w:author="武改朝～" w:date="2024-07-06T14:15:28Z">
                  <w:rPr>
                    <w:rFonts w:hint="eastAsia" w:hAnsi="宋体"/>
                    <w:szCs w:val="21"/>
                  </w:rPr>
                </w:rPrChange>
              </w:rPr>
              <w:t>思想道德与法治</w:t>
            </w:r>
          </w:p>
        </w:tc>
        <w:tc>
          <w:tcPr>
            <w:tcW w:w="476" w:type="dxa"/>
            <w:vAlign w:val="center"/>
          </w:tcPr>
          <w:p w14:paraId="62DE283B">
            <w:pPr>
              <w:spacing w:before="120" w:line="360" w:lineRule="exact"/>
              <w:jc w:val="center"/>
              <w:rPr>
                <w:rFonts w:eastAsia="黑体"/>
                <w:i/>
                <w:sz w:val="13"/>
                <w:szCs w:val="13"/>
              </w:rPr>
            </w:pPr>
            <w:r>
              <w:rPr>
                <w:rFonts w:eastAsia="黑体"/>
                <w:i/>
                <w:sz w:val="13"/>
                <w:szCs w:val="13"/>
              </w:rPr>
              <w:t>L</w:t>
            </w:r>
          </w:p>
        </w:tc>
        <w:tc>
          <w:tcPr>
            <w:tcW w:w="476" w:type="dxa"/>
            <w:vAlign w:val="center"/>
          </w:tcPr>
          <w:p w14:paraId="7DAAF961">
            <w:pPr>
              <w:spacing w:before="120" w:line="360" w:lineRule="exact"/>
              <w:jc w:val="center"/>
              <w:rPr>
                <w:rFonts w:eastAsia="黑体"/>
                <w:i/>
                <w:sz w:val="13"/>
                <w:szCs w:val="13"/>
              </w:rPr>
            </w:pPr>
            <w:r>
              <w:rPr>
                <w:rFonts w:eastAsia="黑体"/>
                <w:i/>
                <w:sz w:val="13"/>
                <w:szCs w:val="13"/>
              </w:rPr>
              <w:t>L</w:t>
            </w:r>
          </w:p>
        </w:tc>
        <w:tc>
          <w:tcPr>
            <w:tcW w:w="476" w:type="dxa"/>
            <w:vAlign w:val="center"/>
          </w:tcPr>
          <w:p w14:paraId="2DCA9056">
            <w:pPr>
              <w:spacing w:before="120" w:line="360" w:lineRule="exact"/>
              <w:jc w:val="center"/>
              <w:rPr>
                <w:rFonts w:eastAsia="黑体"/>
                <w:i/>
                <w:sz w:val="13"/>
                <w:szCs w:val="13"/>
              </w:rPr>
            </w:pPr>
            <w:r>
              <w:rPr>
                <w:rFonts w:eastAsia="黑体"/>
                <w:i/>
                <w:sz w:val="13"/>
                <w:szCs w:val="13"/>
              </w:rPr>
              <w:t>L</w:t>
            </w:r>
          </w:p>
        </w:tc>
        <w:tc>
          <w:tcPr>
            <w:tcW w:w="476" w:type="dxa"/>
            <w:vAlign w:val="center"/>
          </w:tcPr>
          <w:p w14:paraId="4626FD79">
            <w:pPr>
              <w:spacing w:before="120" w:line="360" w:lineRule="exact"/>
              <w:jc w:val="center"/>
              <w:rPr>
                <w:rFonts w:eastAsia="黑体"/>
                <w:i/>
                <w:sz w:val="13"/>
                <w:szCs w:val="13"/>
              </w:rPr>
            </w:pPr>
          </w:p>
        </w:tc>
        <w:tc>
          <w:tcPr>
            <w:tcW w:w="476" w:type="dxa"/>
            <w:vAlign w:val="center"/>
          </w:tcPr>
          <w:p w14:paraId="7131DF5F">
            <w:pPr>
              <w:spacing w:before="120" w:line="360" w:lineRule="exact"/>
              <w:jc w:val="center"/>
              <w:rPr>
                <w:rFonts w:eastAsia="黑体"/>
                <w:i/>
                <w:sz w:val="13"/>
                <w:szCs w:val="13"/>
              </w:rPr>
            </w:pPr>
          </w:p>
        </w:tc>
        <w:tc>
          <w:tcPr>
            <w:tcW w:w="476" w:type="dxa"/>
            <w:vAlign w:val="center"/>
          </w:tcPr>
          <w:p w14:paraId="2D4D5653">
            <w:pPr>
              <w:spacing w:before="120" w:line="360" w:lineRule="exact"/>
              <w:jc w:val="center"/>
              <w:rPr>
                <w:rFonts w:eastAsia="黑体"/>
                <w:i/>
                <w:sz w:val="13"/>
                <w:szCs w:val="13"/>
              </w:rPr>
            </w:pPr>
          </w:p>
        </w:tc>
        <w:tc>
          <w:tcPr>
            <w:tcW w:w="476" w:type="dxa"/>
            <w:vAlign w:val="center"/>
          </w:tcPr>
          <w:p w14:paraId="641276EB">
            <w:pPr>
              <w:spacing w:before="120" w:line="360" w:lineRule="exact"/>
              <w:jc w:val="center"/>
              <w:rPr>
                <w:rFonts w:eastAsia="黑体"/>
                <w:i/>
                <w:sz w:val="13"/>
                <w:szCs w:val="13"/>
              </w:rPr>
            </w:pPr>
          </w:p>
        </w:tc>
        <w:tc>
          <w:tcPr>
            <w:tcW w:w="476" w:type="dxa"/>
            <w:vAlign w:val="center"/>
          </w:tcPr>
          <w:p w14:paraId="4E8C1C4E">
            <w:pPr>
              <w:spacing w:before="120" w:line="360" w:lineRule="exact"/>
              <w:jc w:val="center"/>
              <w:rPr>
                <w:rFonts w:eastAsia="黑体"/>
                <w:i/>
                <w:sz w:val="13"/>
                <w:szCs w:val="13"/>
              </w:rPr>
            </w:pPr>
          </w:p>
        </w:tc>
        <w:tc>
          <w:tcPr>
            <w:tcW w:w="477" w:type="dxa"/>
            <w:vAlign w:val="center"/>
          </w:tcPr>
          <w:p w14:paraId="19F9D860">
            <w:pPr>
              <w:jc w:val="center"/>
              <w:rPr>
                <w:rFonts w:ascii="宋体" w:hAnsi="宋体"/>
                <w:sz w:val="13"/>
                <w:szCs w:val="13"/>
              </w:rPr>
            </w:pPr>
          </w:p>
        </w:tc>
        <w:tc>
          <w:tcPr>
            <w:tcW w:w="477" w:type="dxa"/>
            <w:vAlign w:val="center"/>
          </w:tcPr>
          <w:p w14:paraId="11D0EFB3">
            <w:pPr>
              <w:jc w:val="center"/>
              <w:rPr>
                <w:rFonts w:ascii="宋体" w:hAnsi="宋体"/>
                <w:sz w:val="13"/>
                <w:szCs w:val="13"/>
              </w:rPr>
            </w:pPr>
          </w:p>
        </w:tc>
        <w:tc>
          <w:tcPr>
            <w:tcW w:w="477" w:type="dxa"/>
            <w:vAlign w:val="center"/>
          </w:tcPr>
          <w:p w14:paraId="070EAB41">
            <w:pPr>
              <w:spacing w:before="120" w:line="360" w:lineRule="exact"/>
              <w:jc w:val="center"/>
              <w:rPr>
                <w:rFonts w:eastAsia="黑体"/>
                <w:i/>
                <w:sz w:val="13"/>
                <w:szCs w:val="13"/>
              </w:rPr>
            </w:pPr>
            <w:r>
              <w:rPr>
                <w:rFonts w:hint="eastAsia" w:ascii="微软雅黑" w:hAnsi="微软雅黑" w:eastAsia="微软雅黑"/>
                <w:i/>
                <w:sz w:val="13"/>
                <w:szCs w:val="13"/>
              </w:rPr>
              <w:t>H</w:t>
            </w:r>
          </w:p>
        </w:tc>
        <w:tc>
          <w:tcPr>
            <w:tcW w:w="477" w:type="dxa"/>
            <w:vAlign w:val="center"/>
          </w:tcPr>
          <w:p w14:paraId="61A68B5E">
            <w:pPr>
              <w:spacing w:before="120" w:line="360" w:lineRule="exact"/>
              <w:jc w:val="center"/>
              <w:rPr>
                <w:rFonts w:eastAsia="黑体"/>
                <w:i/>
                <w:sz w:val="13"/>
                <w:szCs w:val="13"/>
              </w:rPr>
            </w:pPr>
            <w:r>
              <w:rPr>
                <w:rFonts w:hint="eastAsia" w:ascii="微软雅黑" w:hAnsi="微软雅黑" w:eastAsia="微软雅黑"/>
                <w:i/>
                <w:sz w:val="13"/>
                <w:szCs w:val="13"/>
              </w:rPr>
              <w:t>H</w:t>
            </w:r>
          </w:p>
        </w:tc>
        <w:tc>
          <w:tcPr>
            <w:tcW w:w="477" w:type="dxa"/>
            <w:vAlign w:val="center"/>
          </w:tcPr>
          <w:p w14:paraId="0E034201">
            <w:pPr>
              <w:rPr>
                <w:rFonts w:ascii="宋体" w:hAnsi="宋体"/>
                <w:sz w:val="13"/>
                <w:szCs w:val="13"/>
              </w:rPr>
            </w:pPr>
            <w:r>
              <w:rPr>
                <w:rFonts w:hint="eastAsia" w:ascii="微软雅黑" w:hAnsi="微软雅黑" w:eastAsia="微软雅黑"/>
                <w:i/>
                <w:sz w:val="13"/>
                <w:szCs w:val="13"/>
              </w:rPr>
              <w:t>H</w:t>
            </w:r>
          </w:p>
        </w:tc>
        <w:tc>
          <w:tcPr>
            <w:tcW w:w="477" w:type="dxa"/>
            <w:vAlign w:val="center"/>
          </w:tcPr>
          <w:p w14:paraId="6FDC7D54">
            <w:pPr>
              <w:jc w:val="center"/>
              <w:rPr>
                <w:rFonts w:ascii="宋体" w:hAnsi="宋体"/>
                <w:sz w:val="13"/>
                <w:szCs w:val="13"/>
              </w:rPr>
            </w:pPr>
          </w:p>
        </w:tc>
        <w:tc>
          <w:tcPr>
            <w:tcW w:w="477" w:type="dxa"/>
            <w:vAlign w:val="center"/>
          </w:tcPr>
          <w:p w14:paraId="1D54F9D3">
            <w:pPr>
              <w:jc w:val="center"/>
              <w:rPr>
                <w:rFonts w:ascii="宋体" w:hAnsi="宋体"/>
                <w:sz w:val="13"/>
                <w:szCs w:val="13"/>
              </w:rPr>
            </w:pPr>
          </w:p>
        </w:tc>
        <w:tc>
          <w:tcPr>
            <w:tcW w:w="477" w:type="dxa"/>
            <w:vAlign w:val="center"/>
          </w:tcPr>
          <w:p w14:paraId="51C3D9F3">
            <w:pPr>
              <w:jc w:val="center"/>
              <w:rPr>
                <w:rFonts w:ascii="宋体" w:hAnsi="宋体"/>
                <w:sz w:val="13"/>
                <w:szCs w:val="13"/>
              </w:rPr>
            </w:pPr>
          </w:p>
        </w:tc>
        <w:tc>
          <w:tcPr>
            <w:tcW w:w="477" w:type="dxa"/>
            <w:vAlign w:val="center"/>
          </w:tcPr>
          <w:p w14:paraId="5DABD226">
            <w:pPr>
              <w:jc w:val="center"/>
              <w:rPr>
                <w:rFonts w:ascii="宋体" w:hAnsi="宋体"/>
                <w:sz w:val="13"/>
                <w:szCs w:val="13"/>
              </w:rPr>
            </w:pPr>
          </w:p>
        </w:tc>
        <w:tc>
          <w:tcPr>
            <w:tcW w:w="477" w:type="dxa"/>
            <w:vAlign w:val="center"/>
          </w:tcPr>
          <w:p w14:paraId="73690C66">
            <w:pPr>
              <w:jc w:val="center"/>
              <w:rPr>
                <w:rFonts w:ascii="宋体" w:hAnsi="宋体"/>
                <w:sz w:val="13"/>
                <w:szCs w:val="13"/>
              </w:rPr>
            </w:pPr>
          </w:p>
        </w:tc>
        <w:tc>
          <w:tcPr>
            <w:tcW w:w="477" w:type="dxa"/>
            <w:vAlign w:val="center"/>
          </w:tcPr>
          <w:p w14:paraId="766F5F5F">
            <w:pPr>
              <w:jc w:val="center"/>
              <w:rPr>
                <w:rFonts w:ascii="宋体" w:hAnsi="宋体"/>
                <w:sz w:val="13"/>
                <w:szCs w:val="13"/>
              </w:rPr>
            </w:pPr>
          </w:p>
        </w:tc>
        <w:tc>
          <w:tcPr>
            <w:tcW w:w="477" w:type="dxa"/>
            <w:vAlign w:val="center"/>
          </w:tcPr>
          <w:p w14:paraId="0F48ACD7">
            <w:pPr>
              <w:jc w:val="center"/>
              <w:rPr>
                <w:rFonts w:ascii="宋体" w:hAnsi="宋体"/>
                <w:sz w:val="13"/>
                <w:szCs w:val="13"/>
              </w:rPr>
            </w:pPr>
          </w:p>
        </w:tc>
        <w:tc>
          <w:tcPr>
            <w:tcW w:w="477" w:type="dxa"/>
            <w:vAlign w:val="center"/>
          </w:tcPr>
          <w:p w14:paraId="0918E413">
            <w:pPr>
              <w:jc w:val="center"/>
              <w:rPr>
                <w:rFonts w:ascii="宋体" w:hAnsi="宋体"/>
                <w:sz w:val="13"/>
                <w:szCs w:val="13"/>
              </w:rPr>
            </w:pPr>
            <w:r>
              <w:rPr>
                <w:rFonts w:hint="eastAsia" w:ascii="宋体" w:hAnsi="宋体"/>
                <w:sz w:val="13"/>
                <w:szCs w:val="13"/>
              </w:rPr>
              <w:t>M</w:t>
            </w:r>
          </w:p>
        </w:tc>
        <w:tc>
          <w:tcPr>
            <w:tcW w:w="477" w:type="dxa"/>
            <w:vAlign w:val="center"/>
          </w:tcPr>
          <w:p w14:paraId="7C09154B">
            <w:pPr>
              <w:jc w:val="center"/>
              <w:rPr>
                <w:rFonts w:ascii="宋体" w:hAnsi="宋体"/>
                <w:sz w:val="13"/>
                <w:szCs w:val="13"/>
              </w:rPr>
            </w:pPr>
          </w:p>
        </w:tc>
        <w:tc>
          <w:tcPr>
            <w:tcW w:w="477" w:type="dxa"/>
            <w:vAlign w:val="center"/>
          </w:tcPr>
          <w:p w14:paraId="497BCFE0">
            <w:pPr>
              <w:jc w:val="center"/>
              <w:rPr>
                <w:rFonts w:ascii="宋体" w:hAnsi="宋体"/>
                <w:sz w:val="13"/>
                <w:szCs w:val="13"/>
              </w:rPr>
            </w:pPr>
            <w:r>
              <w:rPr>
                <w:rFonts w:hint="eastAsia" w:ascii="宋体" w:hAnsi="宋体"/>
                <w:sz w:val="13"/>
                <w:szCs w:val="13"/>
              </w:rPr>
              <w:t>M</w:t>
            </w:r>
          </w:p>
        </w:tc>
        <w:tc>
          <w:tcPr>
            <w:tcW w:w="477" w:type="dxa"/>
            <w:vAlign w:val="center"/>
          </w:tcPr>
          <w:p w14:paraId="344A1274">
            <w:pPr>
              <w:jc w:val="center"/>
              <w:rPr>
                <w:rFonts w:ascii="宋体" w:hAnsi="宋体"/>
                <w:sz w:val="13"/>
                <w:szCs w:val="13"/>
              </w:rPr>
            </w:pPr>
            <w:r>
              <w:rPr>
                <w:rFonts w:hint="eastAsia" w:ascii="宋体" w:hAnsi="宋体"/>
                <w:sz w:val="13"/>
                <w:szCs w:val="13"/>
              </w:rPr>
              <w:t>M</w:t>
            </w:r>
          </w:p>
        </w:tc>
        <w:tc>
          <w:tcPr>
            <w:tcW w:w="477" w:type="dxa"/>
            <w:vAlign w:val="center"/>
          </w:tcPr>
          <w:p w14:paraId="47E2E549">
            <w:pPr>
              <w:jc w:val="center"/>
              <w:rPr>
                <w:rFonts w:ascii="宋体" w:hAnsi="宋体"/>
                <w:sz w:val="13"/>
                <w:szCs w:val="13"/>
              </w:rPr>
            </w:pPr>
          </w:p>
        </w:tc>
        <w:tc>
          <w:tcPr>
            <w:tcW w:w="477" w:type="dxa"/>
            <w:vAlign w:val="center"/>
          </w:tcPr>
          <w:p w14:paraId="5860AD8E">
            <w:pPr>
              <w:jc w:val="center"/>
              <w:rPr>
                <w:rFonts w:ascii="宋体" w:hAnsi="宋体"/>
                <w:sz w:val="13"/>
                <w:szCs w:val="13"/>
              </w:rPr>
            </w:pPr>
          </w:p>
        </w:tc>
        <w:tc>
          <w:tcPr>
            <w:tcW w:w="477" w:type="dxa"/>
            <w:vAlign w:val="center"/>
          </w:tcPr>
          <w:p w14:paraId="4F7A9D1C">
            <w:pPr>
              <w:jc w:val="center"/>
              <w:rPr>
                <w:rFonts w:ascii="宋体" w:hAnsi="宋体"/>
                <w:sz w:val="13"/>
                <w:szCs w:val="13"/>
              </w:rPr>
            </w:pPr>
          </w:p>
        </w:tc>
        <w:tc>
          <w:tcPr>
            <w:tcW w:w="477" w:type="dxa"/>
            <w:vAlign w:val="center"/>
          </w:tcPr>
          <w:p w14:paraId="2BA18084">
            <w:pPr>
              <w:jc w:val="center"/>
              <w:rPr>
                <w:rFonts w:ascii="宋体" w:hAnsi="宋体"/>
                <w:sz w:val="13"/>
                <w:szCs w:val="13"/>
              </w:rPr>
            </w:pPr>
          </w:p>
        </w:tc>
        <w:tc>
          <w:tcPr>
            <w:tcW w:w="477" w:type="dxa"/>
            <w:vAlign w:val="center"/>
          </w:tcPr>
          <w:p w14:paraId="76F2136D">
            <w:pPr>
              <w:jc w:val="center"/>
              <w:rPr>
                <w:rFonts w:ascii="宋体" w:hAnsi="宋体"/>
                <w:sz w:val="13"/>
                <w:szCs w:val="13"/>
              </w:rPr>
            </w:pPr>
            <w:r>
              <w:rPr>
                <w:rFonts w:ascii="宋体" w:hAnsi="宋体"/>
                <w:sz w:val="13"/>
                <w:szCs w:val="13"/>
              </w:rPr>
              <w:t>M</w:t>
            </w:r>
          </w:p>
        </w:tc>
        <w:tc>
          <w:tcPr>
            <w:tcW w:w="477" w:type="dxa"/>
            <w:vAlign w:val="center"/>
          </w:tcPr>
          <w:p w14:paraId="111D4497">
            <w:pPr>
              <w:jc w:val="center"/>
              <w:rPr>
                <w:rFonts w:ascii="宋体" w:hAnsi="宋体"/>
                <w:sz w:val="13"/>
                <w:szCs w:val="13"/>
              </w:rPr>
            </w:pPr>
            <w:r>
              <w:rPr>
                <w:rFonts w:ascii="宋体" w:hAnsi="宋体"/>
                <w:sz w:val="13"/>
                <w:szCs w:val="13"/>
              </w:rPr>
              <w:t>M</w:t>
            </w:r>
          </w:p>
        </w:tc>
      </w:tr>
      <w:tr w14:paraId="1B4D0E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1" w:hRule="atLeast"/>
        </w:trPr>
        <w:tc>
          <w:tcPr>
            <w:tcW w:w="373" w:type="dxa"/>
            <w:vMerge w:val="continue"/>
            <w:vAlign w:val="center"/>
          </w:tcPr>
          <w:p w14:paraId="27D9385D">
            <w:pPr>
              <w:spacing w:before="120" w:line="360" w:lineRule="exact"/>
              <w:jc w:val="left"/>
              <w:rPr>
                <w:rFonts w:eastAsia="黑体"/>
                <w:sz w:val="24"/>
              </w:rPr>
            </w:pPr>
          </w:p>
        </w:tc>
        <w:tc>
          <w:tcPr>
            <w:tcW w:w="1344" w:type="dxa"/>
            <w:vAlign w:val="center"/>
          </w:tcPr>
          <w:p w14:paraId="3A9FDFB0">
            <w:pPr>
              <w:widowControl/>
              <w:spacing w:before="0"/>
              <w:jc w:val="left"/>
              <w:rPr>
                <w:rFonts w:hint="eastAsia" w:hAnsi="Times New Roman"/>
                <w:color w:val="000000"/>
                <w:sz w:val="20"/>
                <w:szCs w:val="20"/>
                <w:rPrChange w:id="63" w:author="武改朝～" w:date="2024-07-06T14:15:28Z">
                  <w:rPr>
                    <w:rFonts w:hAnsi="宋体"/>
                    <w:szCs w:val="21"/>
                  </w:rPr>
                </w:rPrChange>
              </w:rPr>
              <w:pPrChange w:id="62" w:author="武改朝～" w:date="2024-07-06T14:15:28Z">
                <w:pPr>
                  <w:spacing w:before="120"/>
                  <w:jc w:val="left"/>
                </w:pPr>
              </w:pPrChange>
            </w:pPr>
            <w:r>
              <w:rPr>
                <w:rFonts w:hint="eastAsia" w:hAnsi="Times New Roman"/>
                <w:color w:val="000000"/>
                <w:sz w:val="20"/>
                <w:szCs w:val="20"/>
                <w:rPrChange w:id="64" w:author="武改朝～" w:date="2024-07-06T14:15:28Z">
                  <w:rPr>
                    <w:rFonts w:hint="eastAsia" w:hAnsi="宋体"/>
                    <w:szCs w:val="21"/>
                  </w:rPr>
                </w:rPrChange>
              </w:rPr>
              <w:t>习近平新时代中国特色社会主义思想概论</w:t>
            </w:r>
          </w:p>
        </w:tc>
        <w:tc>
          <w:tcPr>
            <w:tcW w:w="476" w:type="dxa"/>
            <w:vAlign w:val="center"/>
          </w:tcPr>
          <w:p w14:paraId="38419D90">
            <w:pPr>
              <w:spacing w:before="120" w:line="360" w:lineRule="exact"/>
              <w:rPr>
                <w:rFonts w:eastAsia="黑体"/>
                <w:i/>
                <w:sz w:val="13"/>
                <w:szCs w:val="13"/>
              </w:rPr>
            </w:pPr>
          </w:p>
        </w:tc>
        <w:tc>
          <w:tcPr>
            <w:tcW w:w="476" w:type="dxa"/>
            <w:vAlign w:val="center"/>
          </w:tcPr>
          <w:p w14:paraId="6BD5F66B">
            <w:pPr>
              <w:spacing w:before="120" w:line="360" w:lineRule="exact"/>
              <w:rPr>
                <w:rFonts w:eastAsia="黑体"/>
                <w:i/>
                <w:sz w:val="13"/>
                <w:szCs w:val="13"/>
              </w:rPr>
            </w:pPr>
          </w:p>
        </w:tc>
        <w:tc>
          <w:tcPr>
            <w:tcW w:w="476" w:type="dxa"/>
            <w:vAlign w:val="center"/>
          </w:tcPr>
          <w:p w14:paraId="506406A0">
            <w:pPr>
              <w:spacing w:before="120" w:line="360" w:lineRule="exact"/>
              <w:rPr>
                <w:rFonts w:eastAsia="黑体"/>
                <w:i/>
                <w:sz w:val="13"/>
                <w:szCs w:val="13"/>
              </w:rPr>
            </w:pPr>
          </w:p>
        </w:tc>
        <w:tc>
          <w:tcPr>
            <w:tcW w:w="476" w:type="dxa"/>
            <w:vAlign w:val="center"/>
          </w:tcPr>
          <w:p w14:paraId="3192CDD2">
            <w:pPr>
              <w:spacing w:before="120" w:line="360" w:lineRule="exact"/>
              <w:rPr>
                <w:rFonts w:eastAsia="黑体"/>
                <w:i/>
                <w:sz w:val="13"/>
                <w:szCs w:val="13"/>
              </w:rPr>
            </w:pPr>
          </w:p>
        </w:tc>
        <w:tc>
          <w:tcPr>
            <w:tcW w:w="476" w:type="dxa"/>
            <w:vAlign w:val="center"/>
          </w:tcPr>
          <w:p w14:paraId="556D5589">
            <w:pPr>
              <w:spacing w:before="120" w:line="360" w:lineRule="exact"/>
              <w:rPr>
                <w:rFonts w:eastAsia="黑体"/>
                <w:i/>
                <w:sz w:val="13"/>
                <w:szCs w:val="13"/>
              </w:rPr>
            </w:pPr>
          </w:p>
        </w:tc>
        <w:tc>
          <w:tcPr>
            <w:tcW w:w="476" w:type="dxa"/>
            <w:vAlign w:val="center"/>
          </w:tcPr>
          <w:p w14:paraId="5747CCA7">
            <w:pPr>
              <w:spacing w:before="120" w:line="360" w:lineRule="exact"/>
              <w:rPr>
                <w:rFonts w:eastAsia="黑体"/>
                <w:i/>
                <w:sz w:val="13"/>
                <w:szCs w:val="13"/>
              </w:rPr>
            </w:pPr>
          </w:p>
        </w:tc>
        <w:tc>
          <w:tcPr>
            <w:tcW w:w="476" w:type="dxa"/>
            <w:vAlign w:val="center"/>
          </w:tcPr>
          <w:p w14:paraId="268EA406">
            <w:pPr>
              <w:spacing w:before="120" w:line="360" w:lineRule="exact"/>
              <w:rPr>
                <w:rFonts w:eastAsia="黑体"/>
                <w:i/>
                <w:sz w:val="13"/>
                <w:szCs w:val="13"/>
              </w:rPr>
            </w:pPr>
          </w:p>
        </w:tc>
        <w:tc>
          <w:tcPr>
            <w:tcW w:w="476" w:type="dxa"/>
            <w:vAlign w:val="center"/>
          </w:tcPr>
          <w:p w14:paraId="13694EC7">
            <w:pPr>
              <w:spacing w:before="120" w:line="360" w:lineRule="exact"/>
              <w:rPr>
                <w:rFonts w:eastAsia="黑体"/>
                <w:i/>
                <w:sz w:val="13"/>
                <w:szCs w:val="13"/>
              </w:rPr>
            </w:pPr>
          </w:p>
        </w:tc>
        <w:tc>
          <w:tcPr>
            <w:tcW w:w="477" w:type="dxa"/>
            <w:vAlign w:val="center"/>
          </w:tcPr>
          <w:p w14:paraId="2718509F">
            <w:pPr>
              <w:jc w:val="center"/>
              <w:rPr>
                <w:rFonts w:ascii="宋体" w:hAnsi="宋体"/>
                <w:sz w:val="13"/>
                <w:szCs w:val="13"/>
              </w:rPr>
            </w:pPr>
          </w:p>
        </w:tc>
        <w:tc>
          <w:tcPr>
            <w:tcW w:w="477" w:type="dxa"/>
            <w:vAlign w:val="center"/>
          </w:tcPr>
          <w:p w14:paraId="492A8FC0">
            <w:pPr>
              <w:jc w:val="center"/>
              <w:rPr>
                <w:rFonts w:ascii="宋体" w:hAnsi="宋体"/>
                <w:sz w:val="13"/>
                <w:szCs w:val="13"/>
              </w:rPr>
            </w:pPr>
          </w:p>
        </w:tc>
        <w:tc>
          <w:tcPr>
            <w:tcW w:w="477" w:type="dxa"/>
            <w:vAlign w:val="center"/>
          </w:tcPr>
          <w:p w14:paraId="7B03FCE7">
            <w:pPr>
              <w:spacing w:before="120" w:line="360" w:lineRule="exact"/>
              <w:jc w:val="center"/>
              <w:rPr>
                <w:rFonts w:eastAsia="黑体"/>
                <w:i/>
                <w:sz w:val="13"/>
                <w:szCs w:val="13"/>
              </w:rPr>
            </w:pPr>
            <w:r>
              <w:rPr>
                <w:rFonts w:ascii="微软雅黑" w:hAnsi="微软雅黑" w:eastAsia="微软雅黑"/>
                <w:i/>
                <w:sz w:val="13"/>
                <w:szCs w:val="13"/>
              </w:rPr>
              <w:t>H</w:t>
            </w:r>
          </w:p>
        </w:tc>
        <w:tc>
          <w:tcPr>
            <w:tcW w:w="477" w:type="dxa"/>
            <w:vAlign w:val="center"/>
          </w:tcPr>
          <w:p w14:paraId="2A41C6FA">
            <w:pPr>
              <w:spacing w:before="120" w:line="360" w:lineRule="exact"/>
              <w:jc w:val="center"/>
              <w:rPr>
                <w:rFonts w:eastAsia="黑体"/>
                <w:i/>
                <w:sz w:val="13"/>
                <w:szCs w:val="13"/>
              </w:rPr>
            </w:pPr>
            <w:r>
              <w:rPr>
                <w:rFonts w:ascii="微软雅黑" w:hAnsi="微软雅黑" w:eastAsia="微软雅黑"/>
                <w:i/>
                <w:sz w:val="13"/>
                <w:szCs w:val="13"/>
              </w:rPr>
              <w:t>H</w:t>
            </w:r>
          </w:p>
        </w:tc>
        <w:tc>
          <w:tcPr>
            <w:tcW w:w="477" w:type="dxa"/>
            <w:vAlign w:val="center"/>
          </w:tcPr>
          <w:p w14:paraId="006352D4">
            <w:pPr>
              <w:rPr>
                <w:rFonts w:ascii="宋体" w:hAnsi="宋体"/>
                <w:sz w:val="13"/>
                <w:szCs w:val="13"/>
              </w:rPr>
            </w:pPr>
            <w:r>
              <w:rPr>
                <w:rFonts w:ascii="微软雅黑" w:hAnsi="微软雅黑" w:eastAsia="微软雅黑"/>
                <w:i/>
                <w:sz w:val="13"/>
                <w:szCs w:val="13"/>
              </w:rPr>
              <w:t>H</w:t>
            </w:r>
          </w:p>
        </w:tc>
        <w:tc>
          <w:tcPr>
            <w:tcW w:w="477" w:type="dxa"/>
            <w:vAlign w:val="center"/>
          </w:tcPr>
          <w:p w14:paraId="09C27D9F">
            <w:pPr>
              <w:jc w:val="center"/>
              <w:rPr>
                <w:rFonts w:ascii="宋体" w:hAnsi="宋体"/>
                <w:sz w:val="13"/>
                <w:szCs w:val="13"/>
              </w:rPr>
            </w:pPr>
          </w:p>
        </w:tc>
        <w:tc>
          <w:tcPr>
            <w:tcW w:w="477" w:type="dxa"/>
            <w:vAlign w:val="center"/>
          </w:tcPr>
          <w:p w14:paraId="4EF427DE">
            <w:pPr>
              <w:jc w:val="center"/>
              <w:rPr>
                <w:rFonts w:ascii="宋体" w:hAnsi="宋体"/>
                <w:sz w:val="13"/>
                <w:szCs w:val="13"/>
              </w:rPr>
            </w:pPr>
          </w:p>
        </w:tc>
        <w:tc>
          <w:tcPr>
            <w:tcW w:w="477" w:type="dxa"/>
            <w:vAlign w:val="center"/>
          </w:tcPr>
          <w:p w14:paraId="40C99DF9">
            <w:pPr>
              <w:jc w:val="center"/>
              <w:rPr>
                <w:rFonts w:ascii="宋体" w:hAnsi="宋体"/>
                <w:sz w:val="13"/>
                <w:szCs w:val="13"/>
              </w:rPr>
            </w:pPr>
          </w:p>
        </w:tc>
        <w:tc>
          <w:tcPr>
            <w:tcW w:w="477" w:type="dxa"/>
            <w:vAlign w:val="center"/>
          </w:tcPr>
          <w:p w14:paraId="23EA9A5D">
            <w:pPr>
              <w:jc w:val="center"/>
              <w:rPr>
                <w:rFonts w:ascii="宋体" w:hAnsi="宋体"/>
                <w:sz w:val="13"/>
                <w:szCs w:val="13"/>
              </w:rPr>
            </w:pPr>
          </w:p>
        </w:tc>
        <w:tc>
          <w:tcPr>
            <w:tcW w:w="477" w:type="dxa"/>
            <w:vAlign w:val="center"/>
          </w:tcPr>
          <w:p w14:paraId="6174F8E7">
            <w:pPr>
              <w:jc w:val="center"/>
              <w:rPr>
                <w:rFonts w:ascii="宋体" w:hAnsi="宋体"/>
                <w:sz w:val="13"/>
                <w:szCs w:val="13"/>
              </w:rPr>
            </w:pPr>
          </w:p>
        </w:tc>
        <w:tc>
          <w:tcPr>
            <w:tcW w:w="477" w:type="dxa"/>
            <w:vAlign w:val="center"/>
          </w:tcPr>
          <w:p w14:paraId="4C509DB5">
            <w:pPr>
              <w:jc w:val="center"/>
              <w:rPr>
                <w:rFonts w:ascii="宋体" w:hAnsi="宋体"/>
                <w:sz w:val="13"/>
                <w:szCs w:val="13"/>
              </w:rPr>
            </w:pPr>
          </w:p>
        </w:tc>
        <w:tc>
          <w:tcPr>
            <w:tcW w:w="477" w:type="dxa"/>
            <w:vAlign w:val="center"/>
          </w:tcPr>
          <w:p w14:paraId="1AE0EDA8">
            <w:pPr>
              <w:jc w:val="center"/>
              <w:rPr>
                <w:rFonts w:ascii="宋体" w:hAnsi="宋体"/>
                <w:sz w:val="13"/>
                <w:szCs w:val="13"/>
              </w:rPr>
            </w:pPr>
          </w:p>
        </w:tc>
        <w:tc>
          <w:tcPr>
            <w:tcW w:w="477" w:type="dxa"/>
            <w:vAlign w:val="center"/>
          </w:tcPr>
          <w:p w14:paraId="1D46EA38">
            <w:pPr>
              <w:jc w:val="center"/>
              <w:rPr>
                <w:rFonts w:ascii="宋体" w:hAnsi="宋体"/>
                <w:sz w:val="13"/>
                <w:szCs w:val="13"/>
              </w:rPr>
            </w:pPr>
          </w:p>
        </w:tc>
        <w:tc>
          <w:tcPr>
            <w:tcW w:w="477" w:type="dxa"/>
            <w:vAlign w:val="center"/>
          </w:tcPr>
          <w:p w14:paraId="792A874D">
            <w:pPr>
              <w:jc w:val="center"/>
              <w:rPr>
                <w:rFonts w:ascii="宋体" w:hAnsi="宋体"/>
                <w:sz w:val="13"/>
                <w:szCs w:val="13"/>
              </w:rPr>
            </w:pPr>
          </w:p>
        </w:tc>
        <w:tc>
          <w:tcPr>
            <w:tcW w:w="477" w:type="dxa"/>
            <w:vAlign w:val="center"/>
          </w:tcPr>
          <w:p w14:paraId="11AA74B7">
            <w:pPr>
              <w:jc w:val="center"/>
              <w:rPr>
                <w:rFonts w:ascii="宋体" w:hAnsi="宋体"/>
                <w:sz w:val="13"/>
                <w:szCs w:val="13"/>
              </w:rPr>
            </w:pPr>
          </w:p>
        </w:tc>
        <w:tc>
          <w:tcPr>
            <w:tcW w:w="477" w:type="dxa"/>
            <w:vAlign w:val="center"/>
          </w:tcPr>
          <w:p w14:paraId="6C6FB8CE">
            <w:pPr>
              <w:jc w:val="center"/>
              <w:rPr>
                <w:rFonts w:ascii="宋体" w:hAnsi="宋体"/>
                <w:sz w:val="13"/>
                <w:szCs w:val="13"/>
              </w:rPr>
            </w:pPr>
          </w:p>
        </w:tc>
        <w:tc>
          <w:tcPr>
            <w:tcW w:w="477" w:type="dxa"/>
            <w:vAlign w:val="center"/>
          </w:tcPr>
          <w:p w14:paraId="6F5498AF">
            <w:pPr>
              <w:jc w:val="center"/>
              <w:rPr>
                <w:rFonts w:ascii="宋体" w:hAnsi="宋体"/>
                <w:sz w:val="13"/>
                <w:szCs w:val="13"/>
              </w:rPr>
            </w:pPr>
          </w:p>
        </w:tc>
        <w:tc>
          <w:tcPr>
            <w:tcW w:w="477" w:type="dxa"/>
            <w:vAlign w:val="center"/>
          </w:tcPr>
          <w:p w14:paraId="0E30B649">
            <w:pPr>
              <w:jc w:val="center"/>
              <w:rPr>
                <w:rFonts w:ascii="宋体" w:hAnsi="宋体"/>
                <w:sz w:val="13"/>
                <w:szCs w:val="13"/>
              </w:rPr>
            </w:pPr>
          </w:p>
        </w:tc>
        <w:tc>
          <w:tcPr>
            <w:tcW w:w="477" w:type="dxa"/>
            <w:vAlign w:val="center"/>
          </w:tcPr>
          <w:p w14:paraId="53060B97">
            <w:pPr>
              <w:jc w:val="center"/>
              <w:rPr>
                <w:rFonts w:ascii="宋体" w:hAnsi="宋体"/>
                <w:sz w:val="13"/>
                <w:szCs w:val="13"/>
              </w:rPr>
            </w:pPr>
          </w:p>
        </w:tc>
        <w:tc>
          <w:tcPr>
            <w:tcW w:w="477" w:type="dxa"/>
            <w:vAlign w:val="center"/>
          </w:tcPr>
          <w:p w14:paraId="76B0E921">
            <w:pPr>
              <w:jc w:val="center"/>
              <w:rPr>
                <w:rFonts w:ascii="宋体" w:hAnsi="宋体"/>
                <w:sz w:val="13"/>
                <w:szCs w:val="13"/>
              </w:rPr>
            </w:pPr>
          </w:p>
        </w:tc>
        <w:tc>
          <w:tcPr>
            <w:tcW w:w="477" w:type="dxa"/>
            <w:vAlign w:val="center"/>
          </w:tcPr>
          <w:p w14:paraId="1354C0D5">
            <w:pPr>
              <w:jc w:val="center"/>
              <w:rPr>
                <w:rFonts w:ascii="宋体" w:hAnsi="宋体"/>
                <w:sz w:val="13"/>
                <w:szCs w:val="13"/>
              </w:rPr>
            </w:pPr>
          </w:p>
        </w:tc>
        <w:tc>
          <w:tcPr>
            <w:tcW w:w="477" w:type="dxa"/>
            <w:vAlign w:val="center"/>
          </w:tcPr>
          <w:p w14:paraId="13924265">
            <w:pPr>
              <w:jc w:val="center"/>
              <w:rPr>
                <w:rFonts w:ascii="宋体" w:hAnsi="宋体"/>
                <w:sz w:val="13"/>
                <w:szCs w:val="13"/>
              </w:rPr>
            </w:pPr>
          </w:p>
        </w:tc>
      </w:tr>
      <w:tr w14:paraId="33DA0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1" w:hRule="atLeast"/>
        </w:trPr>
        <w:tc>
          <w:tcPr>
            <w:tcW w:w="373" w:type="dxa"/>
            <w:vMerge w:val="continue"/>
            <w:vAlign w:val="center"/>
          </w:tcPr>
          <w:p w14:paraId="7227F8A4">
            <w:pPr>
              <w:spacing w:before="120" w:line="360" w:lineRule="exact"/>
              <w:jc w:val="left"/>
              <w:rPr>
                <w:rFonts w:eastAsia="黑体"/>
                <w:sz w:val="24"/>
              </w:rPr>
            </w:pPr>
          </w:p>
        </w:tc>
        <w:tc>
          <w:tcPr>
            <w:tcW w:w="1344" w:type="dxa"/>
            <w:vAlign w:val="center"/>
          </w:tcPr>
          <w:p w14:paraId="41DFCFBA">
            <w:pPr>
              <w:widowControl/>
              <w:spacing w:before="0"/>
              <w:rPr>
                <w:rFonts w:hint="eastAsia" w:ascii="Times New Roman" w:hAnsi="Times New Roman"/>
                <w:color w:val="000000"/>
                <w:sz w:val="20"/>
                <w:szCs w:val="20"/>
                <w:rPrChange w:id="66" w:author="武改朝～" w:date="2024-07-06T14:15:28Z">
                  <w:rPr>
                    <w:rFonts w:ascii="宋体" w:hAnsi="宋体"/>
                    <w:szCs w:val="21"/>
                  </w:rPr>
                </w:rPrChange>
              </w:rPr>
              <w:pPrChange w:id="65" w:author="武改朝～" w:date="2024-07-06T14:15:28Z">
                <w:pPr>
                  <w:spacing w:before="120"/>
                </w:pPr>
              </w:pPrChange>
            </w:pPr>
            <w:r>
              <w:rPr>
                <w:rFonts w:hint="eastAsia" w:ascii="Times New Roman" w:hAnsi="Times New Roman"/>
                <w:color w:val="000000"/>
                <w:sz w:val="20"/>
                <w:szCs w:val="20"/>
                <w:rPrChange w:id="67" w:author="武改朝～" w:date="2024-07-06T14:15:28Z">
                  <w:rPr>
                    <w:rFonts w:hint="eastAsia" w:ascii="宋体" w:hAnsi="宋体"/>
                    <w:szCs w:val="21"/>
                  </w:rPr>
                </w:rPrChange>
              </w:rPr>
              <w:t>中国近现代史纲要</w:t>
            </w:r>
          </w:p>
        </w:tc>
        <w:tc>
          <w:tcPr>
            <w:tcW w:w="476" w:type="dxa"/>
            <w:vAlign w:val="center"/>
          </w:tcPr>
          <w:p w14:paraId="28D01D85">
            <w:pPr>
              <w:spacing w:before="120" w:line="360" w:lineRule="exact"/>
              <w:rPr>
                <w:rFonts w:ascii="微软雅黑" w:hAnsi="微软雅黑" w:eastAsia="微软雅黑"/>
                <w:i/>
                <w:sz w:val="13"/>
                <w:szCs w:val="13"/>
              </w:rPr>
            </w:pPr>
          </w:p>
        </w:tc>
        <w:tc>
          <w:tcPr>
            <w:tcW w:w="476" w:type="dxa"/>
            <w:vAlign w:val="center"/>
          </w:tcPr>
          <w:p w14:paraId="2A5634BE">
            <w:pPr>
              <w:spacing w:before="120" w:line="360" w:lineRule="exact"/>
              <w:rPr>
                <w:rFonts w:ascii="微软雅黑" w:hAnsi="微软雅黑" w:eastAsia="微软雅黑"/>
                <w:i/>
                <w:sz w:val="13"/>
                <w:szCs w:val="13"/>
              </w:rPr>
            </w:pPr>
          </w:p>
        </w:tc>
        <w:tc>
          <w:tcPr>
            <w:tcW w:w="476" w:type="dxa"/>
            <w:vAlign w:val="center"/>
          </w:tcPr>
          <w:p w14:paraId="67FE986E">
            <w:pPr>
              <w:spacing w:before="120" w:line="360" w:lineRule="exact"/>
              <w:rPr>
                <w:rFonts w:eastAsia="黑体"/>
                <w:i/>
                <w:sz w:val="13"/>
                <w:szCs w:val="13"/>
              </w:rPr>
            </w:pPr>
          </w:p>
        </w:tc>
        <w:tc>
          <w:tcPr>
            <w:tcW w:w="476" w:type="dxa"/>
            <w:vAlign w:val="center"/>
          </w:tcPr>
          <w:p w14:paraId="5F42AD3B">
            <w:pPr>
              <w:spacing w:before="120" w:line="360" w:lineRule="exact"/>
              <w:rPr>
                <w:rFonts w:eastAsia="黑体"/>
                <w:i/>
                <w:sz w:val="13"/>
                <w:szCs w:val="13"/>
              </w:rPr>
            </w:pPr>
          </w:p>
        </w:tc>
        <w:tc>
          <w:tcPr>
            <w:tcW w:w="476" w:type="dxa"/>
            <w:vAlign w:val="center"/>
          </w:tcPr>
          <w:p w14:paraId="38FCDD09">
            <w:pPr>
              <w:spacing w:before="120" w:line="360" w:lineRule="exact"/>
              <w:rPr>
                <w:rFonts w:eastAsia="黑体"/>
                <w:i/>
                <w:sz w:val="13"/>
                <w:szCs w:val="13"/>
              </w:rPr>
            </w:pPr>
          </w:p>
        </w:tc>
        <w:tc>
          <w:tcPr>
            <w:tcW w:w="476" w:type="dxa"/>
            <w:vAlign w:val="center"/>
          </w:tcPr>
          <w:p w14:paraId="39370D43">
            <w:pPr>
              <w:spacing w:before="120" w:line="360" w:lineRule="exact"/>
              <w:rPr>
                <w:rFonts w:eastAsia="黑体"/>
                <w:i/>
                <w:sz w:val="13"/>
                <w:szCs w:val="13"/>
              </w:rPr>
            </w:pPr>
          </w:p>
        </w:tc>
        <w:tc>
          <w:tcPr>
            <w:tcW w:w="476" w:type="dxa"/>
            <w:vAlign w:val="center"/>
          </w:tcPr>
          <w:p w14:paraId="57D8068B">
            <w:pPr>
              <w:spacing w:before="120" w:line="360" w:lineRule="exact"/>
              <w:rPr>
                <w:rFonts w:eastAsia="黑体"/>
                <w:i/>
                <w:sz w:val="13"/>
                <w:szCs w:val="13"/>
              </w:rPr>
            </w:pPr>
          </w:p>
        </w:tc>
        <w:tc>
          <w:tcPr>
            <w:tcW w:w="476" w:type="dxa"/>
            <w:vAlign w:val="center"/>
          </w:tcPr>
          <w:p w14:paraId="27C8CDB9">
            <w:pPr>
              <w:spacing w:before="120" w:line="360" w:lineRule="exact"/>
              <w:rPr>
                <w:rFonts w:eastAsia="黑体"/>
                <w:i/>
                <w:sz w:val="13"/>
                <w:szCs w:val="13"/>
              </w:rPr>
            </w:pPr>
          </w:p>
        </w:tc>
        <w:tc>
          <w:tcPr>
            <w:tcW w:w="477" w:type="dxa"/>
            <w:vAlign w:val="center"/>
          </w:tcPr>
          <w:p w14:paraId="0B545379">
            <w:pPr>
              <w:jc w:val="center"/>
              <w:rPr>
                <w:rFonts w:ascii="宋体" w:hAnsi="宋体"/>
                <w:sz w:val="13"/>
                <w:szCs w:val="13"/>
              </w:rPr>
            </w:pPr>
          </w:p>
        </w:tc>
        <w:tc>
          <w:tcPr>
            <w:tcW w:w="477" w:type="dxa"/>
            <w:vAlign w:val="center"/>
          </w:tcPr>
          <w:p w14:paraId="202ACC10">
            <w:pPr>
              <w:jc w:val="center"/>
              <w:rPr>
                <w:rFonts w:ascii="宋体" w:hAnsi="宋体"/>
                <w:sz w:val="13"/>
                <w:szCs w:val="13"/>
              </w:rPr>
            </w:pPr>
          </w:p>
        </w:tc>
        <w:tc>
          <w:tcPr>
            <w:tcW w:w="477" w:type="dxa"/>
            <w:vAlign w:val="center"/>
          </w:tcPr>
          <w:p w14:paraId="345CEACB">
            <w:pPr>
              <w:jc w:val="center"/>
              <w:rPr>
                <w:rFonts w:ascii="宋体" w:hAnsi="宋体"/>
                <w:sz w:val="13"/>
                <w:szCs w:val="13"/>
              </w:rPr>
            </w:pPr>
          </w:p>
        </w:tc>
        <w:tc>
          <w:tcPr>
            <w:tcW w:w="477" w:type="dxa"/>
            <w:vAlign w:val="center"/>
          </w:tcPr>
          <w:p w14:paraId="0FF50CE3">
            <w:pPr>
              <w:jc w:val="center"/>
              <w:rPr>
                <w:rFonts w:ascii="宋体" w:hAnsi="宋体"/>
                <w:sz w:val="13"/>
                <w:szCs w:val="13"/>
              </w:rPr>
            </w:pPr>
          </w:p>
        </w:tc>
        <w:tc>
          <w:tcPr>
            <w:tcW w:w="477" w:type="dxa"/>
            <w:vAlign w:val="center"/>
          </w:tcPr>
          <w:p w14:paraId="15C83696">
            <w:pPr>
              <w:jc w:val="center"/>
              <w:rPr>
                <w:rFonts w:ascii="宋体" w:hAnsi="宋体"/>
                <w:sz w:val="13"/>
                <w:szCs w:val="13"/>
              </w:rPr>
            </w:pPr>
          </w:p>
        </w:tc>
        <w:tc>
          <w:tcPr>
            <w:tcW w:w="477" w:type="dxa"/>
            <w:vAlign w:val="center"/>
          </w:tcPr>
          <w:p w14:paraId="0AFA8B87">
            <w:pPr>
              <w:jc w:val="center"/>
              <w:rPr>
                <w:rFonts w:ascii="宋体" w:hAnsi="宋体"/>
                <w:sz w:val="13"/>
                <w:szCs w:val="13"/>
              </w:rPr>
            </w:pPr>
          </w:p>
        </w:tc>
        <w:tc>
          <w:tcPr>
            <w:tcW w:w="477" w:type="dxa"/>
            <w:vAlign w:val="center"/>
          </w:tcPr>
          <w:p w14:paraId="3FF7FC29">
            <w:pPr>
              <w:jc w:val="center"/>
              <w:rPr>
                <w:rFonts w:ascii="宋体" w:hAnsi="宋体"/>
                <w:sz w:val="13"/>
                <w:szCs w:val="13"/>
              </w:rPr>
            </w:pPr>
          </w:p>
        </w:tc>
        <w:tc>
          <w:tcPr>
            <w:tcW w:w="477" w:type="dxa"/>
            <w:vAlign w:val="center"/>
          </w:tcPr>
          <w:p w14:paraId="5AD77395">
            <w:pPr>
              <w:jc w:val="center"/>
              <w:rPr>
                <w:rFonts w:ascii="宋体" w:hAnsi="宋体"/>
                <w:sz w:val="13"/>
                <w:szCs w:val="13"/>
              </w:rPr>
            </w:pPr>
          </w:p>
        </w:tc>
        <w:tc>
          <w:tcPr>
            <w:tcW w:w="477" w:type="dxa"/>
            <w:vAlign w:val="center"/>
          </w:tcPr>
          <w:p w14:paraId="162A710E">
            <w:pPr>
              <w:jc w:val="center"/>
              <w:rPr>
                <w:rFonts w:ascii="宋体" w:hAnsi="宋体"/>
                <w:sz w:val="13"/>
                <w:szCs w:val="13"/>
              </w:rPr>
            </w:pPr>
          </w:p>
        </w:tc>
        <w:tc>
          <w:tcPr>
            <w:tcW w:w="477" w:type="dxa"/>
            <w:vAlign w:val="center"/>
          </w:tcPr>
          <w:p w14:paraId="1DD7A3F6">
            <w:pPr>
              <w:jc w:val="center"/>
              <w:rPr>
                <w:rFonts w:ascii="宋体" w:hAnsi="宋体"/>
                <w:sz w:val="13"/>
                <w:szCs w:val="13"/>
              </w:rPr>
            </w:pPr>
            <w:r>
              <w:rPr>
                <w:rFonts w:hint="eastAsia" w:ascii="微软雅黑" w:hAnsi="微软雅黑" w:eastAsia="微软雅黑"/>
                <w:i/>
                <w:sz w:val="13"/>
                <w:szCs w:val="13"/>
              </w:rPr>
              <w:t>M</w:t>
            </w:r>
          </w:p>
        </w:tc>
        <w:tc>
          <w:tcPr>
            <w:tcW w:w="477" w:type="dxa"/>
            <w:vAlign w:val="center"/>
          </w:tcPr>
          <w:p w14:paraId="37355694">
            <w:pPr>
              <w:jc w:val="center"/>
              <w:rPr>
                <w:rFonts w:ascii="宋体" w:hAnsi="宋体"/>
                <w:sz w:val="13"/>
                <w:szCs w:val="13"/>
              </w:rPr>
            </w:pPr>
          </w:p>
        </w:tc>
        <w:tc>
          <w:tcPr>
            <w:tcW w:w="477" w:type="dxa"/>
            <w:vAlign w:val="center"/>
          </w:tcPr>
          <w:p w14:paraId="0C7E40AB">
            <w:pPr>
              <w:jc w:val="center"/>
              <w:rPr>
                <w:rFonts w:ascii="宋体" w:hAnsi="宋体"/>
                <w:sz w:val="13"/>
                <w:szCs w:val="13"/>
              </w:rPr>
            </w:pPr>
            <w:r>
              <w:rPr>
                <w:rFonts w:hint="eastAsia" w:ascii="微软雅黑" w:hAnsi="微软雅黑" w:eastAsia="微软雅黑"/>
                <w:i/>
                <w:sz w:val="13"/>
                <w:szCs w:val="13"/>
              </w:rPr>
              <w:t>M</w:t>
            </w:r>
          </w:p>
        </w:tc>
        <w:tc>
          <w:tcPr>
            <w:tcW w:w="477" w:type="dxa"/>
            <w:vAlign w:val="center"/>
          </w:tcPr>
          <w:p w14:paraId="63A9545A">
            <w:pPr>
              <w:jc w:val="center"/>
              <w:rPr>
                <w:rFonts w:ascii="宋体" w:hAnsi="宋体"/>
                <w:sz w:val="13"/>
                <w:szCs w:val="13"/>
              </w:rPr>
            </w:pPr>
          </w:p>
        </w:tc>
        <w:tc>
          <w:tcPr>
            <w:tcW w:w="477" w:type="dxa"/>
            <w:vAlign w:val="center"/>
          </w:tcPr>
          <w:p w14:paraId="434690AA">
            <w:pPr>
              <w:jc w:val="center"/>
              <w:rPr>
                <w:rFonts w:ascii="宋体" w:hAnsi="宋体"/>
                <w:sz w:val="13"/>
                <w:szCs w:val="13"/>
              </w:rPr>
            </w:pPr>
          </w:p>
        </w:tc>
        <w:tc>
          <w:tcPr>
            <w:tcW w:w="477" w:type="dxa"/>
            <w:vAlign w:val="center"/>
          </w:tcPr>
          <w:p w14:paraId="39661994">
            <w:pPr>
              <w:jc w:val="center"/>
              <w:rPr>
                <w:rFonts w:ascii="宋体" w:hAnsi="宋体"/>
                <w:sz w:val="13"/>
                <w:szCs w:val="13"/>
              </w:rPr>
            </w:pPr>
          </w:p>
        </w:tc>
        <w:tc>
          <w:tcPr>
            <w:tcW w:w="477" w:type="dxa"/>
            <w:vAlign w:val="center"/>
          </w:tcPr>
          <w:p w14:paraId="307F6C9F">
            <w:pPr>
              <w:jc w:val="center"/>
              <w:rPr>
                <w:rFonts w:ascii="宋体" w:hAnsi="宋体"/>
                <w:sz w:val="13"/>
                <w:szCs w:val="13"/>
              </w:rPr>
            </w:pPr>
          </w:p>
        </w:tc>
        <w:tc>
          <w:tcPr>
            <w:tcW w:w="477" w:type="dxa"/>
            <w:vAlign w:val="center"/>
          </w:tcPr>
          <w:p w14:paraId="0CB4141D">
            <w:pPr>
              <w:jc w:val="center"/>
              <w:rPr>
                <w:rFonts w:ascii="宋体" w:hAnsi="宋体"/>
                <w:sz w:val="13"/>
                <w:szCs w:val="13"/>
              </w:rPr>
            </w:pPr>
          </w:p>
        </w:tc>
        <w:tc>
          <w:tcPr>
            <w:tcW w:w="477" w:type="dxa"/>
            <w:vAlign w:val="center"/>
          </w:tcPr>
          <w:p w14:paraId="28DF9880">
            <w:pPr>
              <w:jc w:val="center"/>
              <w:rPr>
                <w:rFonts w:ascii="宋体" w:hAnsi="宋体"/>
                <w:sz w:val="13"/>
                <w:szCs w:val="13"/>
              </w:rPr>
            </w:pPr>
          </w:p>
        </w:tc>
        <w:tc>
          <w:tcPr>
            <w:tcW w:w="477" w:type="dxa"/>
            <w:vAlign w:val="center"/>
          </w:tcPr>
          <w:p w14:paraId="5BAE05E1">
            <w:pPr>
              <w:jc w:val="center"/>
              <w:rPr>
                <w:rFonts w:ascii="宋体" w:hAnsi="宋体"/>
                <w:sz w:val="13"/>
                <w:szCs w:val="13"/>
              </w:rPr>
            </w:pPr>
          </w:p>
        </w:tc>
        <w:tc>
          <w:tcPr>
            <w:tcW w:w="477" w:type="dxa"/>
            <w:vAlign w:val="center"/>
          </w:tcPr>
          <w:p w14:paraId="5C9575A3">
            <w:pPr>
              <w:jc w:val="center"/>
              <w:rPr>
                <w:rFonts w:ascii="宋体" w:hAnsi="宋体"/>
                <w:sz w:val="13"/>
                <w:szCs w:val="13"/>
              </w:rPr>
            </w:pPr>
          </w:p>
        </w:tc>
        <w:tc>
          <w:tcPr>
            <w:tcW w:w="477" w:type="dxa"/>
            <w:vAlign w:val="center"/>
          </w:tcPr>
          <w:p w14:paraId="5B78F727">
            <w:pPr>
              <w:jc w:val="center"/>
              <w:rPr>
                <w:rFonts w:ascii="宋体" w:hAnsi="宋体"/>
                <w:sz w:val="13"/>
                <w:szCs w:val="13"/>
              </w:rPr>
            </w:pPr>
          </w:p>
        </w:tc>
        <w:tc>
          <w:tcPr>
            <w:tcW w:w="477" w:type="dxa"/>
            <w:vAlign w:val="center"/>
          </w:tcPr>
          <w:p w14:paraId="149D8517">
            <w:pPr>
              <w:jc w:val="center"/>
              <w:rPr>
                <w:rFonts w:ascii="宋体" w:hAnsi="宋体"/>
                <w:sz w:val="13"/>
                <w:szCs w:val="13"/>
              </w:rPr>
            </w:pPr>
          </w:p>
        </w:tc>
      </w:tr>
      <w:tr w14:paraId="069A37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074608C3">
            <w:pPr>
              <w:spacing w:before="120" w:line="360" w:lineRule="exact"/>
              <w:rPr>
                <w:rFonts w:eastAsia="黑体"/>
                <w:sz w:val="24"/>
              </w:rPr>
            </w:pPr>
          </w:p>
        </w:tc>
        <w:tc>
          <w:tcPr>
            <w:tcW w:w="1344" w:type="dxa"/>
            <w:vAlign w:val="center"/>
          </w:tcPr>
          <w:p w14:paraId="73FE0615">
            <w:pPr>
              <w:widowControl/>
              <w:spacing w:before="0"/>
              <w:jc w:val="left"/>
              <w:rPr>
                <w:rFonts w:hint="eastAsia" w:ascii="Times New Roman" w:hAnsi="Times New Roman"/>
                <w:color w:val="000000"/>
                <w:sz w:val="20"/>
                <w:szCs w:val="20"/>
                <w:rPrChange w:id="69" w:author="武改朝～" w:date="2024-07-06T14:15:28Z">
                  <w:rPr>
                    <w:rFonts w:ascii="宋体" w:hAnsi="宋体"/>
                    <w:szCs w:val="21"/>
                  </w:rPr>
                </w:rPrChange>
              </w:rPr>
              <w:pPrChange w:id="68" w:author="武改朝～" w:date="2024-07-06T14:15:28Z">
                <w:pPr>
                  <w:spacing w:before="120"/>
                  <w:jc w:val="left"/>
                </w:pPr>
              </w:pPrChange>
            </w:pPr>
            <w:r>
              <w:rPr>
                <w:rFonts w:hint="eastAsia" w:ascii="Times New Roman" w:hAnsi="Times New Roman"/>
                <w:color w:val="000000"/>
                <w:sz w:val="20"/>
                <w:szCs w:val="20"/>
                <w:rPrChange w:id="70" w:author="武改朝～" w:date="2024-07-06T14:15:28Z">
                  <w:rPr>
                    <w:rFonts w:hint="eastAsia" w:ascii="宋体" w:hAnsi="宋体"/>
                    <w:szCs w:val="21"/>
                  </w:rPr>
                </w:rPrChange>
              </w:rPr>
              <w:t>毛泽东思想和中国特色社会主义理论体系概论</w:t>
            </w:r>
          </w:p>
        </w:tc>
        <w:tc>
          <w:tcPr>
            <w:tcW w:w="476" w:type="dxa"/>
            <w:vAlign w:val="center"/>
          </w:tcPr>
          <w:p w14:paraId="02C385CE">
            <w:pPr>
              <w:spacing w:before="120" w:line="360" w:lineRule="exact"/>
              <w:rPr>
                <w:rFonts w:eastAsia="黑体"/>
                <w:i/>
                <w:sz w:val="13"/>
                <w:szCs w:val="13"/>
              </w:rPr>
            </w:pPr>
          </w:p>
        </w:tc>
        <w:tc>
          <w:tcPr>
            <w:tcW w:w="476" w:type="dxa"/>
            <w:vAlign w:val="center"/>
          </w:tcPr>
          <w:p w14:paraId="35BD67BE">
            <w:pPr>
              <w:spacing w:before="120" w:line="360" w:lineRule="exact"/>
              <w:rPr>
                <w:rFonts w:eastAsia="黑体"/>
                <w:i/>
                <w:sz w:val="13"/>
                <w:szCs w:val="13"/>
              </w:rPr>
            </w:pPr>
          </w:p>
        </w:tc>
        <w:tc>
          <w:tcPr>
            <w:tcW w:w="476" w:type="dxa"/>
            <w:vAlign w:val="center"/>
          </w:tcPr>
          <w:p w14:paraId="7D4E2CD9">
            <w:pPr>
              <w:spacing w:before="120" w:line="360" w:lineRule="exact"/>
              <w:rPr>
                <w:rFonts w:eastAsia="黑体"/>
                <w:i/>
                <w:sz w:val="13"/>
                <w:szCs w:val="13"/>
              </w:rPr>
            </w:pPr>
          </w:p>
        </w:tc>
        <w:tc>
          <w:tcPr>
            <w:tcW w:w="476" w:type="dxa"/>
            <w:vAlign w:val="center"/>
          </w:tcPr>
          <w:p w14:paraId="254FC0F1">
            <w:pPr>
              <w:spacing w:before="120" w:line="360" w:lineRule="exact"/>
              <w:rPr>
                <w:rFonts w:eastAsia="黑体"/>
                <w:i/>
                <w:sz w:val="13"/>
                <w:szCs w:val="13"/>
              </w:rPr>
            </w:pPr>
          </w:p>
        </w:tc>
        <w:tc>
          <w:tcPr>
            <w:tcW w:w="476" w:type="dxa"/>
            <w:vAlign w:val="center"/>
          </w:tcPr>
          <w:p w14:paraId="42A58861">
            <w:pPr>
              <w:spacing w:before="120" w:line="360" w:lineRule="exact"/>
              <w:rPr>
                <w:rFonts w:eastAsia="黑体"/>
                <w:i/>
                <w:sz w:val="13"/>
                <w:szCs w:val="13"/>
              </w:rPr>
            </w:pPr>
          </w:p>
        </w:tc>
        <w:tc>
          <w:tcPr>
            <w:tcW w:w="476" w:type="dxa"/>
            <w:vAlign w:val="center"/>
          </w:tcPr>
          <w:p w14:paraId="7ED41349">
            <w:pPr>
              <w:spacing w:before="120" w:line="360" w:lineRule="exact"/>
              <w:rPr>
                <w:rFonts w:eastAsia="黑体"/>
                <w:i/>
                <w:sz w:val="13"/>
                <w:szCs w:val="13"/>
              </w:rPr>
            </w:pPr>
          </w:p>
        </w:tc>
        <w:tc>
          <w:tcPr>
            <w:tcW w:w="476" w:type="dxa"/>
            <w:vAlign w:val="center"/>
          </w:tcPr>
          <w:p w14:paraId="1F00168C">
            <w:pPr>
              <w:spacing w:before="120" w:line="360" w:lineRule="exact"/>
              <w:rPr>
                <w:rFonts w:eastAsia="黑体"/>
                <w:i/>
                <w:sz w:val="13"/>
                <w:szCs w:val="13"/>
              </w:rPr>
            </w:pPr>
          </w:p>
        </w:tc>
        <w:tc>
          <w:tcPr>
            <w:tcW w:w="476" w:type="dxa"/>
            <w:vAlign w:val="center"/>
          </w:tcPr>
          <w:p w14:paraId="7EF1BC03">
            <w:pPr>
              <w:spacing w:before="120" w:line="360" w:lineRule="exact"/>
              <w:rPr>
                <w:rFonts w:eastAsia="黑体"/>
                <w:i/>
                <w:sz w:val="13"/>
                <w:szCs w:val="13"/>
              </w:rPr>
            </w:pPr>
          </w:p>
        </w:tc>
        <w:tc>
          <w:tcPr>
            <w:tcW w:w="477" w:type="dxa"/>
            <w:vAlign w:val="center"/>
          </w:tcPr>
          <w:p w14:paraId="49541FA6">
            <w:pPr>
              <w:spacing w:before="120" w:line="360" w:lineRule="exact"/>
              <w:rPr>
                <w:rFonts w:eastAsia="黑体"/>
                <w:sz w:val="13"/>
                <w:szCs w:val="13"/>
              </w:rPr>
            </w:pPr>
          </w:p>
        </w:tc>
        <w:tc>
          <w:tcPr>
            <w:tcW w:w="477" w:type="dxa"/>
            <w:vAlign w:val="center"/>
          </w:tcPr>
          <w:p w14:paraId="506302C4">
            <w:pPr>
              <w:spacing w:before="120" w:line="360" w:lineRule="exact"/>
              <w:rPr>
                <w:rFonts w:eastAsia="黑体"/>
                <w:sz w:val="13"/>
                <w:szCs w:val="13"/>
              </w:rPr>
            </w:pPr>
          </w:p>
        </w:tc>
        <w:tc>
          <w:tcPr>
            <w:tcW w:w="477" w:type="dxa"/>
            <w:vAlign w:val="center"/>
          </w:tcPr>
          <w:p w14:paraId="4A16E4F6">
            <w:pPr>
              <w:spacing w:before="120" w:line="360" w:lineRule="exact"/>
              <w:rPr>
                <w:rFonts w:eastAsia="黑体"/>
                <w:sz w:val="13"/>
                <w:szCs w:val="13"/>
              </w:rPr>
            </w:pPr>
          </w:p>
        </w:tc>
        <w:tc>
          <w:tcPr>
            <w:tcW w:w="477" w:type="dxa"/>
            <w:vAlign w:val="center"/>
          </w:tcPr>
          <w:p w14:paraId="14363D03">
            <w:pPr>
              <w:spacing w:before="120" w:line="360" w:lineRule="exact"/>
              <w:rPr>
                <w:rFonts w:eastAsia="黑体"/>
                <w:sz w:val="13"/>
                <w:szCs w:val="13"/>
              </w:rPr>
            </w:pPr>
          </w:p>
        </w:tc>
        <w:tc>
          <w:tcPr>
            <w:tcW w:w="477" w:type="dxa"/>
            <w:vAlign w:val="center"/>
          </w:tcPr>
          <w:p w14:paraId="44DD881D">
            <w:pPr>
              <w:spacing w:before="120" w:line="360" w:lineRule="exact"/>
              <w:rPr>
                <w:rFonts w:eastAsia="黑体"/>
                <w:sz w:val="13"/>
                <w:szCs w:val="13"/>
              </w:rPr>
            </w:pPr>
          </w:p>
        </w:tc>
        <w:tc>
          <w:tcPr>
            <w:tcW w:w="477" w:type="dxa"/>
            <w:vAlign w:val="center"/>
          </w:tcPr>
          <w:p w14:paraId="7B704300">
            <w:pPr>
              <w:spacing w:before="120" w:line="360" w:lineRule="exact"/>
              <w:rPr>
                <w:rFonts w:eastAsia="黑体"/>
                <w:sz w:val="13"/>
                <w:szCs w:val="13"/>
              </w:rPr>
            </w:pPr>
          </w:p>
        </w:tc>
        <w:tc>
          <w:tcPr>
            <w:tcW w:w="477" w:type="dxa"/>
            <w:vAlign w:val="center"/>
          </w:tcPr>
          <w:p w14:paraId="7BCF34C6">
            <w:pPr>
              <w:spacing w:before="120" w:line="360" w:lineRule="exact"/>
              <w:rPr>
                <w:rFonts w:eastAsia="黑体"/>
                <w:sz w:val="13"/>
                <w:szCs w:val="13"/>
              </w:rPr>
            </w:pPr>
          </w:p>
        </w:tc>
        <w:tc>
          <w:tcPr>
            <w:tcW w:w="477" w:type="dxa"/>
            <w:vAlign w:val="center"/>
          </w:tcPr>
          <w:p w14:paraId="0A181D02">
            <w:pPr>
              <w:spacing w:before="120" w:line="360" w:lineRule="exact"/>
              <w:rPr>
                <w:rFonts w:eastAsia="黑体"/>
                <w:sz w:val="13"/>
                <w:szCs w:val="13"/>
              </w:rPr>
            </w:pPr>
          </w:p>
        </w:tc>
        <w:tc>
          <w:tcPr>
            <w:tcW w:w="477" w:type="dxa"/>
            <w:vAlign w:val="center"/>
          </w:tcPr>
          <w:p w14:paraId="22D08A05">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15297EAB">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CA29E71">
            <w:pPr>
              <w:spacing w:before="120" w:line="360" w:lineRule="exact"/>
              <w:rPr>
                <w:rFonts w:eastAsia="黑体"/>
                <w:sz w:val="13"/>
                <w:szCs w:val="13"/>
              </w:rPr>
            </w:pPr>
          </w:p>
        </w:tc>
        <w:tc>
          <w:tcPr>
            <w:tcW w:w="477" w:type="dxa"/>
            <w:vAlign w:val="center"/>
          </w:tcPr>
          <w:p w14:paraId="1C67AA8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C6A275E">
            <w:pPr>
              <w:spacing w:before="120" w:line="360" w:lineRule="exact"/>
              <w:rPr>
                <w:rFonts w:eastAsia="黑体"/>
                <w:sz w:val="13"/>
                <w:szCs w:val="13"/>
              </w:rPr>
            </w:pPr>
          </w:p>
        </w:tc>
        <w:tc>
          <w:tcPr>
            <w:tcW w:w="477" w:type="dxa"/>
            <w:vAlign w:val="center"/>
          </w:tcPr>
          <w:p w14:paraId="06BEC428">
            <w:pPr>
              <w:spacing w:before="120" w:line="360" w:lineRule="exact"/>
              <w:rPr>
                <w:rFonts w:eastAsia="黑体"/>
                <w:sz w:val="13"/>
                <w:szCs w:val="13"/>
              </w:rPr>
            </w:pPr>
          </w:p>
        </w:tc>
        <w:tc>
          <w:tcPr>
            <w:tcW w:w="477" w:type="dxa"/>
            <w:vAlign w:val="center"/>
          </w:tcPr>
          <w:p w14:paraId="74EA5ED5">
            <w:pPr>
              <w:spacing w:before="120" w:line="360" w:lineRule="exact"/>
              <w:rPr>
                <w:rFonts w:eastAsia="黑体"/>
                <w:sz w:val="13"/>
                <w:szCs w:val="13"/>
              </w:rPr>
            </w:pPr>
          </w:p>
        </w:tc>
        <w:tc>
          <w:tcPr>
            <w:tcW w:w="477" w:type="dxa"/>
            <w:vAlign w:val="center"/>
          </w:tcPr>
          <w:p w14:paraId="245E669D">
            <w:pPr>
              <w:spacing w:before="120" w:line="360" w:lineRule="exact"/>
              <w:rPr>
                <w:rFonts w:ascii="微软雅黑" w:hAnsi="微软雅黑" w:eastAsia="微软雅黑"/>
                <w:i/>
                <w:sz w:val="13"/>
                <w:szCs w:val="13"/>
              </w:rPr>
            </w:pPr>
          </w:p>
        </w:tc>
        <w:tc>
          <w:tcPr>
            <w:tcW w:w="477" w:type="dxa"/>
            <w:vAlign w:val="center"/>
          </w:tcPr>
          <w:p w14:paraId="5105C716">
            <w:pPr>
              <w:spacing w:before="120" w:line="360" w:lineRule="exact"/>
              <w:rPr>
                <w:rFonts w:ascii="微软雅黑" w:hAnsi="微软雅黑" w:eastAsia="微软雅黑"/>
                <w:i/>
                <w:sz w:val="13"/>
                <w:szCs w:val="13"/>
              </w:rPr>
            </w:pPr>
          </w:p>
        </w:tc>
        <w:tc>
          <w:tcPr>
            <w:tcW w:w="477" w:type="dxa"/>
            <w:vAlign w:val="center"/>
          </w:tcPr>
          <w:p w14:paraId="3CDFC391">
            <w:pPr>
              <w:spacing w:before="120" w:line="360" w:lineRule="exact"/>
              <w:rPr>
                <w:rFonts w:ascii="微软雅黑" w:hAnsi="微软雅黑" w:eastAsia="微软雅黑"/>
                <w:i/>
                <w:sz w:val="13"/>
                <w:szCs w:val="13"/>
              </w:rPr>
            </w:pPr>
          </w:p>
        </w:tc>
        <w:tc>
          <w:tcPr>
            <w:tcW w:w="477" w:type="dxa"/>
            <w:vAlign w:val="center"/>
          </w:tcPr>
          <w:p w14:paraId="11E77AC9">
            <w:pPr>
              <w:spacing w:before="120" w:line="360" w:lineRule="exact"/>
              <w:rPr>
                <w:rFonts w:ascii="微软雅黑" w:hAnsi="微软雅黑" w:eastAsia="微软雅黑"/>
                <w:i/>
                <w:sz w:val="13"/>
                <w:szCs w:val="13"/>
              </w:rPr>
            </w:pPr>
          </w:p>
        </w:tc>
        <w:tc>
          <w:tcPr>
            <w:tcW w:w="477" w:type="dxa"/>
            <w:vAlign w:val="center"/>
          </w:tcPr>
          <w:p w14:paraId="6766452F">
            <w:pPr>
              <w:spacing w:before="120" w:line="360" w:lineRule="exact"/>
              <w:rPr>
                <w:rFonts w:ascii="微软雅黑" w:hAnsi="微软雅黑" w:eastAsia="微软雅黑"/>
                <w:i/>
                <w:sz w:val="13"/>
                <w:szCs w:val="13"/>
              </w:rPr>
            </w:pPr>
          </w:p>
        </w:tc>
        <w:tc>
          <w:tcPr>
            <w:tcW w:w="477" w:type="dxa"/>
            <w:vAlign w:val="center"/>
          </w:tcPr>
          <w:p w14:paraId="276F08EA">
            <w:pPr>
              <w:spacing w:before="120" w:line="360" w:lineRule="exact"/>
              <w:rPr>
                <w:rFonts w:ascii="微软雅黑" w:hAnsi="微软雅黑" w:eastAsia="微软雅黑"/>
                <w:i/>
                <w:sz w:val="13"/>
                <w:szCs w:val="13"/>
              </w:rPr>
            </w:pPr>
          </w:p>
        </w:tc>
        <w:tc>
          <w:tcPr>
            <w:tcW w:w="477" w:type="dxa"/>
            <w:vAlign w:val="center"/>
          </w:tcPr>
          <w:p w14:paraId="4A478EC1">
            <w:pPr>
              <w:spacing w:before="120" w:line="360" w:lineRule="exact"/>
              <w:rPr>
                <w:rFonts w:ascii="微软雅黑" w:hAnsi="微软雅黑" w:eastAsia="微软雅黑"/>
                <w:i/>
                <w:sz w:val="13"/>
                <w:szCs w:val="13"/>
              </w:rPr>
            </w:pPr>
          </w:p>
        </w:tc>
      </w:tr>
      <w:tr w14:paraId="7F663D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3CC9EF04">
            <w:pPr>
              <w:spacing w:before="120" w:line="360" w:lineRule="exact"/>
              <w:rPr>
                <w:rFonts w:eastAsia="黑体"/>
                <w:sz w:val="24"/>
              </w:rPr>
            </w:pPr>
          </w:p>
        </w:tc>
        <w:tc>
          <w:tcPr>
            <w:tcW w:w="1344" w:type="dxa"/>
            <w:vAlign w:val="center"/>
          </w:tcPr>
          <w:p w14:paraId="3D591B54">
            <w:pPr>
              <w:widowControl/>
              <w:jc w:val="left"/>
              <w:rPr>
                <w:color w:val="000000"/>
                <w:kern w:val="0"/>
                <w:sz w:val="20"/>
                <w:szCs w:val="20"/>
              </w:rPr>
            </w:pPr>
            <w:r>
              <w:rPr>
                <w:rFonts w:hint="eastAsia"/>
                <w:color w:val="000000"/>
                <w:sz w:val="20"/>
                <w:szCs w:val="20"/>
              </w:rPr>
              <w:t>马克思主义基本原理</w:t>
            </w:r>
          </w:p>
        </w:tc>
        <w:tc>
          <w:tcPr>
            <w:tcW w:w="476" w:type="dxa"/>
            <w:vAlign w:val="center"/>
          </w:tcPr>
          <w:p w14:paraId="5CE1F313">
            <w:pPr>
              <w:spacing w:before="120" w:line="360" w:lineRule="exact"/>
              <w:rPr>
                <w:rFonts w:eastAsia="黑体"/>
                <w:i/>
                <w:sz w:val="13"/>
                <w:szCs w:val="13"/>
              </w:rPr>
            </w:pPr>
          </w:p>
        </w:tc>
        <w:tc>
          <w:tcPr>
            <w:tcW w:w="476" w:type="dxa"/>
            <w:vAlign w:val="center"/>
          </w:tcPr>
          <w:p w14:paraId="583CE927">
            <w:pPr>
              <w:spacing w:before="120" w:line="360" w:lineRule="exact"/>
              <w:rPr>
                <w:rFonts w:eastAsia="黑体"/>
                <w:i/>
                <w:sz w:val="13"/>
                <w:szCs w:val="13"/>
              </w:rPr>
            </w:pPr>
          </w:p>
        </w:tc>
        <w:tc>
          <w:tcPr>
            <w:tcW w:w="476" w:type="dxa"/>
            <w:vAlign w:val="center"/>
          </w:tcPr>
          <w:p w14:paraId="1428D385">
            <w:pPr>
              <w:spacing w:before="120" w:line="360" w:lineRule="exact"/>
              <w:rPr>
                <w:rFonts w:eastAsia="黑体"/>
                <w:i/>
                <w:sz w:val="13"/>
                <w:szCs w:val="13"/>
              </w:rPr>
            </w:pPr>
          </w:p>
        </w:tc>
        <w:tc>
          <w:tcPr>
            <w:tcW w:w="476" w:type="dxa"/>
            <w:vAlign w:val="center"/>
          </w:tcPr>
          <w:p w14:paraId="37D46BB6">
            <w:pPr>
              <w:spacing w:before="120" w:line="360" w:lineRule="exact"/>
              <w:rPr>
                <w:rFonts w:eastAsia="黑体"/>
                <w:i/>
                <w:sz w:val="13"/>
                <w:szCs w:val="13"/>
              </w:rPr>
            </w:pPr>
          </w:p>
        </w:tc>
        <w:tc>
          <w:tcPr>
            <w:tcW w:w="476" w:type="dxa"/>
            <w:vAlign w:val="center"/>
          </w:tcPr>
          <w:p w14:paraId="56629321">
            <w:pPr>
              <w:spacing w:before="120" w:line="360" w:lineRule="exact"/>
              <w:rPr>
                <w:rFonts w:eastAsia="黑体"/>
                <w:i/>
                <w:sz w:val="13"/>
                <w:szCs w:val="13"/>
              </w:rPr>
            </w:pPr>
          </w:p>
        </w:tc>
        <w:tc>
          <w:tcPr>
            <w:tcW w:w="476" w:type="dxa"/>
            <w:vAlign w:val="center"/>
          </w:tcPr>
          <w:p w14:paraId="6F2DE793">
            <w:pPr>
              <w:spacing w:before="120" w:line="360" w:lineRule="exact"/>
              <w:rPr>
                <w:rFonts w:eastAsia="黑体"/>
                <w:i/>
                <w:sz w:val="13"/>
                <w:szCs w:val="13"/>
              </w:rPr>
            </w:pPr>
          </w:p>
        </w:tc>
        <w:tc>
          <w:tcPr>
            <w:tcW w:w="476" w:type="dxa"/>
            <w:vAlign w:val="center"/>
          </w:tcPr>
          <w:p w14:paraId="3A396D96">
            <w:pPr>
              <w:spacing w:before="120" w:line="360" w:lineRule="exact"/>
              <w:rPr>
                <w:rFonts w:eastAsia="黑体"/>
                <w:i/>
                <w:sz w:val="13"/>
                <w:szCs w:val="13"/>
              </w:rPr>
            </w:pPr>
          </w:p>
        </w:tc>
        <w:tc>
          <w:tcPr>
            <w:tcW w:w="476" w:type="dxa"/>
            <w:vAlign w:val="center"/>
          </w:tcPr>
          <w:p w14:paraId="482E6DFC">
            <w:pPr>
              <w:spacing w:before="120" w:line="360" w:lineRule="exact"/>
              <w:rPr>
                <w:rFonts w:eastAsia="黑体"/>
                <w:i/>
                <w:sz w:val="13"/>
                <w:szCs w:val="13"/>
              </w:rPr>
            </w:pPr>
          </w:p>
        </w:tc>
        <w:tc>
          <w:tcPr>
            <w:tcW w:w="477" w:type="dxa"/>
            <w:vAlign w:val="center"/>
          </w:tcPr>
          <w:p w14:paraId="2C98FAE6">
            <w:pPr>
              <w:spacing w:before="120" w:line="360" w:lineRule="exact"/>
              <w:rPr>
                <w:rFonts w:eastAsia="黑体"/>
                <w:sz w:val="13"/>
                <w:szCs w:val="13"/>
              </w:rPr>
            </w:pPr>
          </w:p>
        </w:tc>
        <w:tc>
          <w:tcPr>
            <w:tcW w:w="477" w:type="dxa"/>
            <w:vAlign w:val="center"/>
          </w:tcPr>
          <w:p w14:paraId="15E5F6C5">
            <w:pPr>
              <w:spacing w:before="120" w:line="360" w:lineRule="exact"/>
              <w:rPr>
                <w:rFonts w:eastAsia="黑体"/>
                <w:sz w:val="13"/>
                <w:szCs w:val="13"/>
              </w:rPr>
            </w:pPr>
          </w:p>
        </w:tc>
        <w:tc>
          <w:tcPr>
            <w:tcW w:w="477" w:type="dxa"/>
            <w:vAlign w:val="center"/>
          </w:tcPr>
          <w:p w14:paraId="31FDE5AA">
            <w:pPr>
              <w:spacing w:before="120" w:line="360" w:lineRule="exact"/>
              <w:rPr>
                <w:rFonts w:eastAsia="黑体"/>
                <w:sz w:val="13"/>
                <w:szCs w:val="13"/>
              </w:rPr>
            </w:pPr>
            <w:r>
              <w:rPr>
                <w:rFonts w:hint="eastAsia" w:eastAsia="黑体"/>
                <w:sz w:val="13"/>
                <w:szCs w:val="13"/>
              </w:rPr>
              <w:t>M</w:t>
            </w:r>
          </w:p>
        </w:tc>
        <w:tc>
          <w:tcPr>
            <w:tcW w:w="477" w:type="dxa"/>
            <w:vAlign w:val="center"/>
          </w:tcPr>
          <w:p w14:paraId="5BE80137">
            <w:pPr>
              <w:spacing w:before="120" w:line="360" w:lineRule="exact"/>
              <w:rPr>
                <w:rFonts w:eastAsia="黑体"/>
                <w:sz w:val="13"/>
                <w:szCs w:val="13"/>
              </w:rPr>
            </w:pPr>
            <w:r>
              <w:rPr>
                <w:rFonts w:hint="eastAsia" w:eastAsia="黑体"/>
                <w:sz w:val="13"/>
                <w:szCs w:val="13"/>
              </w:rPr>
              <w:t>M</w:t>
            </w:r>
          </w:p>
        </w:tc>
        <w:tc>
          <w:tcPr>
            <w:tcW w:w="477" w:type="dxa"/>
            <w:vAlign w:val="center"/>
          </w:tcPr>
          <w:p w14:paraId="7B6A9DD9">
            <w:pPr>
              <w:spacing w:before="120" w:line="360" w:lineRule="exact"/>
              <w:rPr>
                <w:rFonts w:eastAsia="黑体"/>
                <w:sz w:val="13"/>
                <w:szCs w:val="13"/>
              </w:rPr>
            </w:pPr>
            <w:r>
              <w:rPr>
                <w:rFonts w:hint="eastAsia" w:eastAsia="黑体"/>
                <w:sz w:val="13"/>
                <w:szCs w:val="13"/>
              </w:rPr>
              <w:t>M</w:t>
            </w:r>
          </w:p>
        </w:tc>
        <w:tc>
          <w:tcPr>
            <w:tcW w:w="477" w:type="dxa"/>
            <w:vAlign w:val="center"/>
          </w:tcPr>
          <w:p w14:paraId="7FEFA030">
            <w:pPr>
              <w:spacing w:before="120" w:line="360" w:lineRule="exact"/>
              <w:rPr>
                <w:rFonts w:eastAsia="黑体"/>
                <w:sz w:val="13"/>
                <w:szCs w:val="13"/>
              </w:rPr>
            </w:pPr>
          </w:p>
        </w:tc>
        <w:tc>
          <w:tcPr>
            <w:tcW w:w="477" w:type="dxa"/>
            <w:vAlign w:val="center"/>
          </w:tcPr>
          <w:p w14:paraId="28B1F6B7">
            <w:pPr>
              <w:spacing w:before="120" w:line="360" w:lineRule="exact"/>
              <w:rPr>
                <w:rFonts w:eastAsia="黑体"/>
                <w:sz w:val="13"/>
                <w:szCs w:val="13"/>
              </w:rPr>
            </w:pPr>
          </w:p>
        </w:tc>
        <w:tc>
          <w:tcPr>
            <w:tcW w:w="477" w:type="dxa"/>
            <w:vAlign w:val="center"/>
          </w:tcPr>
          <w:p w14:paraId="0DA3C57C">
            <w:pPr>
              <w:spacing w:before="120" w:line="360" w:lineRule="exact"/>
              <w:rPr>
                <w:rFonts w:eastAsia="黑体"/>
                <w:sz w:val="13"/>
                <w:szCs w:val="13"/>
              </w:rPr>
            </w:pPr>
          </w:p>
        </w:tc>
        <w:tc>
          <w:tcPr>
            <w:tcW w:w="477" w:type="dxa"/>
            <w:vAlign w:val="center"/>
          </w:tcPr>
          <w:p w14:paraId="3B4BB8DE">
            <w:pPr>
              <w:spacing w:before="120" w:line="360" w:lineRule="exact"/>
              <w:rPr>
                <w:rFonts w:ascii="微软雅黑" w:hAnsi="微软雅黑" w:eastAsia="微软雅黑"/>
                <w:i/>
                <w:sz w:val="13"/>
                <w:szCs w:val="13"/>
              </w:rPr>
            </w:pPr>
          </w:p>
        </w:tc>
        <w:tc>
          <w:tcPr>
            <w:tcW w:w="477" w:type="dxa"/>
            <w:vAlign w:val="center"/>
          </w:tcPr>
          <w:p w14:paraId="361AF007">
            <w:pPr>
              <w:spacing w:before="120" w:line="360" w:lineRule="exact"/>
              <w:rPr>
                <w:rFonts w:eastAsia="黑体"/>
                <w:sz w:val="13"/>
                <w:szCs w:val="13"/>
              </w:rPr>
            </w:pPr>
          </w:p>
        </w:tc>
        <w:tc>
          <w:tcPr>
            <w:tcW w:w="477" w:type="dxa"/>
            <w:vAlign w:val="center"/>
          </w:tcPr>
          <w:p w14:paraId="39CEAC89">
            <w:pPr>
              <w:spacing w:before="120" w:line="360" w:lineRule="exact"/>
              <w:rPr>
                <w:rFonts w:eastAsia="黑体"/>
                <w:sz w:val="13"/>
                <w:szCs w:val="13"/>
              </w:rPr>
            </w:pPr>
          </w:p>
        </w:tc>
        <w:tc>
          <w:tcPr>
            <w:tcW w:w="477" w:type="dxa"/>
            <w:vAlign w:val="center"/>
          </w:tcPr>
          <w:p w14:paraId="20956AB4">
            <w:pPr>
              <w:spacing w:before="120" w:line="360" w:lineRule="exact"/>
              <w:rPr>
                <w:rFonts w:eastAsia="黑体"/>
                <w:sz w:val="13"/>
                <w:szCs w:val="13"/>
              </w:rPr>
            </w:pPr>
          </w:p>
        </w:tc>
        <w:tc>
          <w:tcPr>
            <w:tcW w:w="477" w:type="dxa"/>
            <w:vAlign w:val="center"/>
          </w:tcPr>
          <w:p w14:paraId="7060D6C7">
            <w:pPr>
              <w:spacing w:before="120" w:line="360" w:lineRule="exact"/>
              <w:rPr>
                <w:rFonts w:eastAsia="黑体"/>
                <w:sz w:val="13"/>
                <w:szCs w:val="13"/>
              </w:rPr>
            </w:pPr>
          </w:p>
        </w:tc>
        <w:tc>
          <w:tcPr>
            <w:tcW w:w="477" w:type="dxa"/>
            <w:vAlign w:val="center"/>
          </w:tcPr>
          <w:p w14:paraId="5C806F7D">
            <w:pPr>
              <w:spacing w:before="120" w:line="360" w:lineRule="exact"/>
              <w:rPr>
                <w:rFonts w:eastAsia="黑体"/>
                <w:sz w:val="13"/>
                <w:szCs w:val="13"/>
              </w:rPr>
            </w:pPr>
          </w:p>
        </w:tc>
        <w:tc>
          <w:tcPr>
            <w:tcW w:w="477" w:type="dxa"/>
            <w:vAlign w:val="center"/>
          </w:tcPr>
          <w:p w14:paraId="2A6BB413">
            <w:pPr>
              <w:spacing w:before="120" w:line="360" w:lineRule="exact"/>
              <w:rPr>
                <w:rFonts w:eastAsia="黑体"/>
                <w:sz w:val="13"/>
                <w:szCs w:val="13"/>
              </w:rPr>
            </w:pPr>
          </w:p>
        </w:tc>
        <w:tc>
          <w:tcPr>
            <w:tcW w:w="477" w:type="dxa"/>
            <w:vAlign w:val="center"/>
          </w:tcPr>
          <w:p w14:paraId="0508AB63">
            <w:pPr>
              <w:spacing w:before="120" w:line="360" w:lineRule="exact"/>
              <w:rPr>
                <w:rFonts w:ascii="微软雅黑" w:hAnsi="微软雅黑" w:eastAsia="微软雅黑"/>
                <w:i/>
                <w:sz w:val="13"/>
                <w:szCs w:val="13"/>
              </w:rPr>
            </w:pPr>
          </w:p>
        </w:tc>
        <w:tc>
          <w:tcPr>
            <w:tcW w:w="477" w:type="dxa"/>
            <w:vAlign w:val="center"/>
          </w:tcPr>
          <w:p w14:paraId="3A53005A">
            <w:pPr>
              <w:spacing w:before="120" w:line="360" w:lineRule="exact"/>
              <w:rPr>
                <w:rFonts w:eastAsia="黑体"/>
                <w:sz w:val="13"/>
                <w:szCs w:val="13"/>
              </w:rPr>
            </w:pPr>
          </w:p>
        </w:tc>
        <w:tc>
          <w:tcPr>
            <w:tcW w:w="477" w:type="dxa"/>
            <w:vAlign w:val="center"/>
          </w:tcPr>
          <w:p w14:paraId="50E44C25">
            <w:pPr>
              <w:spacing w:before="120" w:line="360" w:lineRule="exact"/>
              <w:rPr>
                <w:rFonts w:eastAsia="黑体"/>
                <w:sz w:val="13"/>
                <w:szCs w:val="13"/>
              </w:rPr>
            </w:pPr>
          </w:p>
        </w:tc>
        <w:tc>
          <w:tcPr>
            <w:tcW w:w="477" w:type="dxa"/>
            <w:vAlign w:val="center"/>
          </w:tcPr>
          <w:p w14:paraId="57202938">
            <w:pPr>
              <w:spacing w:before="120" w:line="360" w:lineRule="exact"/>
              <w:rPr>
                <w:rFonts w:eastAsia="黑体"/>
                <w:sz w:val="13"/>
                <w:szCs w:val="13"/>
              </w:rPr>
            </w:pPr>
          </w:p>
        </w:tc>
        <w:tc>
          <w:tcPr>
            <w:tcW w:w="477" w:type="dxa"/>
            <w:vAlign w:val="center"/>
          </w:tcPr>
          <w:p w14:paraId="6038781B">
            <w:pPr>
              <w:spacing w:before="120" w:line="360" w:lineRule="exact"/>
              <w:rPr>
                <w:rFonts w:eastAsia="黑体"/>
                <w:sz w:val="13"/>
                <w:szCs w:val="13"/>
              </w:rPr>
            </w:pPr>
          </w:p>
        </w:tc>
        <w:tc>
          <w:tcPr>
            <w:tcW w:w="477" w:type="dxa"/>
            <w:vAlign w:val="center"/>
          </w:tcPr>
          <w:p w14:paraId="51DA6087">
            <w:pPr>
              <w:spacing w:before="120" w:line="360" w:lineRule="exact"/>
              <w:rPr>
                <w:rFonts w:eastAsia="黑体"/>
                <w:sz w:val="13"/>
                <w:szCs w:val="13"/>
              </w:rPr>
            </w:pPr>
          </w:p>
        </w:tc>
        <w:tc>
          <w:tcPr>
            <w:tcW w:w="477" w:type="dxa"/>
            <w:vAlign w:val="center"/>
          </w:tcPr>
          <w:p w14:paraId="59E788A0">
            <w:pPr>
              <w:spacing w:before="120" w:line="360" w:lineRule="exact"/>
              <w:rPr>
                <w:rFonts w:eastAsia="黑体"/>
                <w:sz w:val="13"/>
                <w:szCs w:val="13"/>
              </w:rPr>
            </w:pPr>
          </w:p>
        </w:tc>
      </w:tr>
      <w:tr w14:paraId="55818F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08D94749">
            <w:pPr>
              <w:spacing w:before="120" w:line="360" w:lineRule="exact"/>
              <w:rPr>
                <w:rFonts w:eastAsia="黑体"/>
                <w:sz w:val="24"/>
              </w:rPr>
            </w:pPr>
          </w:p>
        </w:tc>
        <w:tc>
          <w:tcPr>
            <w:tcW w:w="1344" w:type="dxa"/>
            <w:vAlign w:val="center"/>
          </w:tcPr>
          <w:p w14:paraId="4B17BA15">
            <w:pPr>
              <w:widowControl/>
              <w:jc w:val="left"/>
              <w:rPr>
                <w:rFonts w:hint="eastAsia"/>
                <w:color w:val="000000"/>
                <w:kern w:val="2"/>
                <w:sz w:val="20"/>
                <w:szCs w:val="20"/>
                <w:rPrChange w:id="71" w:author="武改朝～" w:date="2024-07-06T14:15:28Z">
                  <w:rPr>
                    <w:color w:val="333333"/>
                    <w:kern w:val="0"/>
                    <w:szCs w:val="21"/>
                  </w:rPr>
                </w:rPrChange>
              </w:rPr>
            </w:pPr>
            <w:r>
              <w:rPr>
                <w:rFonts w:hint="eastAsia"/>
                <w:color w:val="000000"/>
                <w:sz w:val="20"/>
                <w:szCs w:val="20"/>
                <w:rPrChange w:id="72" w:author="武改朝～" w:date="2024-07-06T14:15:28Z">
                  <w:rPr>
                    <w:rFonts w:hint="eastAsia"/>
                    <w:szCs w:val="21"/>
                  </w:rPr>
                </w:rPrChange>
              </w:rPr>
              <w:t>形势与政策</w:t>
            </w:r>
          </w:p>
        </w:tc>
        <w:tc>
          <w:tcPr>
            <w:tcW w:w="476" w:type="dxa"/>
            <w:vAlign w:val="center"/>
          </w:tcPr>
          <w:p w14:paraId="4420409B">
            <w:pPr>
              <w:spacing w:before="120" w:line="360" w:lineRule="exact"/>
              <w:rPr>
                <w:rFonts w:eastAsia="黑体"/>
                <w:i/>
                <w:sz w:val="13"/>
                <w:szCs w:val="13"/>
              </w:rPr>
            </w:pPr>
            <w:r>
              <w:rPr>
                <w:rFonts w:hint="eastAsia" w:eastAsia="黑体"/>
                <w:i/>
                <w:sz w:val="13"/>
                <w:szCs w:val="13"/>
              </w:rPr>
              <w:t>L</w:t>
            </w:r>
          </w:p>
        </w:tc>
        <w:tc>
          <w:tcPr>
            <w:tcW w:w="476" w:type="dxa"/>
            <w:vAlign w:val="center"/>
          </w:tcPr>
          <w:p w14:paraId="34A809F6">
            <w:pPr>
              <w:spacing w:before="120" w:line="360" w:lineRule="exact"/>
              <w:rPr>
                <w:rFonts w:eastAsia="黑体"/>
                <w:i/>
                <w:sz w:val="13"/>
                <w:szCs w:val="13"/>
              </w:rPr>
            </w:pPr>
            <w:r>
              <w:rPr>
                <w:rFonts w:hint="eastAsia" w:eastAsia="黑体"/>
                <w:i/>
                <w:sz w:val="13"/>
                <w:szCs w:val="13"/>
              </w:rPr>
              <w:t>L</w:t>
            </w:r>
          </w:p>
        </w:tc>
        <w:tc>
          <w:tcPr>
            <w:tcW w:w="476" w:type="dxa"/>
            <w:vAlign w:val="center"/>
          </w:tcPr>
          <w:p w14:paraId="3FB2D92A">
            <w:pPr>
              <w:spacing w:before="120" w:line="360" w:lineRule="exact"/>
              <w:rPr>
                <w:rFonts w:eastAsia="黑体"/>
                <w:i/>
                <w:sz w:val="13"/>
                <w:szCs w:val="13"/>
              </w:rPr>
            </w:pPr>
            <w:r>
              <w:rPr>
                <w:rFonts w:hint="eastAsia" w:eastAsia="黑体"/>
                <w:i/>
                <w:sz w:val="13"/>
                <w:szCs w:val="13"/>
              </w:rPr>
              <w:t>;</w:t>
            </w:r>
          </w:p>
        </w:tc>
        <w:tc>
          <w:tcPr>
            <w:tcW w:w="476" w:type="dxa"/>
            <w:vAlign w:val="center"/>
          </w:tcPr>
          <w:p w14:paraId="07E40D98">
            <w:pPr>
              <w:spacing w:before="120" w:line="360" w:lineRule="exact"/>
              <w:rPr>
                <w:rFonts w:eastAsia="黑体"/>
                <w:i/>
                <w:sz w:val="13"/>
                <w:szCs w:val="13"/>
              </w:rPr>
            </w:pPr>
          </w:p>
        </w:tc>
        <w:tc>
          <w:tcPr>
            <w:tcW w:w="476" w:type="dxa"/>
            <w:vAlign w:val="center"/>
          </w:tcPr>
          <w:p w14:paraId="7A090465">
            <w:pPr>
              <w:spacing w:before="120" w:line="360" w:lineRule="exact"/>
              <w:rPr>
                <w:rFonts w:eastAsia="黑体"/>
                <w:i/>
                <w:sz w:val="13"/>
                <w:szCs w:val="13"/>
              </w:rPr>
            </w:pPr>
          </w:p>
        </w:tc>
        <w:tc>
          <w:tcPr>
            <w:tcW w:w="476" w:type="dxa"/>
            <w:vAlign w:val="center"/>
          </w:tcPr>
          <w:p w14:paraId="505EF15E">
            <w:pPr>
              <w:spacing w:before="120" w:line="360" w:lineRule="exact"/>
              <w:rPr>
                <w:rFonts w:eastAsia="黑体"/>
                <w:i/>
                <w:sz w:val="13"/>
                <w:szCs w:val="13"/>
              </w:rPr>
            </w:pPr>
          </w:p>
        </w:tc>
        <w:tc>
          <w:tcPr>
            <w:tcW w:w="476" w:type="dxa"/>
            <w:vAlign w:val="center"/>
          </w:tcPr>
          <w:p w14:paraId="06A9F4F7">
            <w:pPr>
              <w:spacing w:before="120" w:line="360" w:lineRule="exact"/>
              <w:rPr>
                <w:rFonts w:eastAsia="黑体"/>
                <w:i/>
                <w:sz w:val="13"/>
                <w:szCs w:val="13"/>
              </w:rPr>
            </w:pPr>
          </w:p>
        </w:tc>
        <w:tc>
          <w:tcPr>
            <w:tcW w:w="476" w:type="dxa"/>
            <w:vAlign w:val="center"/>
          </w:tcPr>
          <w:p w14:paraId="6A4FD083">
            <w:pPr>
              <w:spacing w:before="120" w:line="360" w:lineRule="exact"/>
              <w:rPr>
                <w:rFonts w:eastAsia="黑体"/>
                <w:i/>
                <w:sz w:val="13"/>
                <w:szCs w:val="13"/>
              </w:rPr>
            </w:pPr>
          </w:p>
        </w:tc>
        <w:tc>
          <w:tcPr>
            <w:tcW w:w="477" w:type="dxa"/>
            <w:vAlign w:val="center"/>
          </w:tcPr>
          <w:p w14:paraId="03EBB613">
            <w:pPr>
              <w:spacing w:before="120" w:line="360" w:lineRule="exact"/>
              <w:rPr>
                <w:rFonts w:eastAsia="黑体"/>
                <w:sz w:val="13"/>
                <w:szCs w:val="13"/>
              </w:rPr>
            </w:pPr>
          </w:p>
        </w:tc>
        <w:tc>
          <w:tcPr>
            <w:tcW w:w="477" w:type="dxa"/>
            <w:vAlign w:val="center"/>
          </w:tcPr>
          <w:p w14:paraId="005692C6">
            <w:pPr>
              <w:spacing w:before="120" w:line="360" w:lineRule="exact"/>
              <w:rPr>
                <w:rFonts w:eastAsia="黑体"/>
                <w:sz w:val="13"/>
                <w:szCs w:val="13"/>
              </w:rPr>
            </w:pPr>
          </w:p>
        </w:tc>
        <w:tc>
          <w:tcPr>
            <w:tcW w:w="477" w:type="dxa"/>
            <w:vAlign w:val="center"/>
          </w:tcPr>
          <w:p w14:paraId="33D11290">
            <w:pPr>
              <w:spacing w:before="120" w:line="360" w:lineRule="exact"/>
              <w:rPr>
                <w:rFonts w:eastAsia="黑体"/>
                <w:sz w:val="13"/>
                <w:szCs w:val="13"/>
              </w:rPr>
            </w:pPr>
            <w:r>
              <w:rPr>
                <w:rFonts w:eastAsia="黑体"/>
                <w:sz w:val="13"/>
                <w:szCs w:val="13"/>
              </w:rPr>
              <w:t>H</w:t>
            </w:r>
          </w:p>
        </w:tc>
        <w:tc>
          <w:tcPr>
            <w:tcW w:w="477" w:type="dxa"/>
            <w:vAlign w:val="center"/>
          </w:tcPr>
          <w:p w14:paraId="40541FE8">
            <w:pPr>
              <w:spacing w:before="120" w:line="360" w:lineRule="exact"/>
              <w:rPr>
                <w:rFonts w:eastAsia="黑体"/>
                <w:sz w:val="13"/>
                <w:szCs w:val="13"/>
              </w:rPr>
            </w:pPr>
            <w:r>
              <w:rPr>
                <w:rFonts w:hint="eastAsia" w:eastAsia="黑体"/>
                <w:sz w:val="13"/>
                <w:szCs w:val="13"/>
              </w:rPr>
              <w:t>H</w:t>
            </w:r>
          </w:p>
        </w:tc>
        <w:tc>
          <w:tcPr>
            <w:tcW w:w="477" w:type="dxa"/>
            <w:vAlign w:val="center"/>
          </w:tcPr>
          <w:p w14:paraId="50F639DD">
            <w:pPr>
              <w:spacing w:before="120" w:line="360" w:lineRule="exact"/>
              <w:rPr>
                <w:rFonts w:eastAsia="黑体"/>
                <w:sz w:val="13"/>
                <w:szCs w:val="13"/>
              </w:rPr>
            </w:pPr>
            <w:r>
              <w:rPr>
                <w:rFonts w:hint="eastAsia" w:eastAsia="黑体"/>
                <w:sz w:val="13"/>
                <w:szCs w:val="13"/>
              </w:rPr>
              <w:t>H</w:t>
            </w:r>
          </w:p>
        </w:tc>
        <w:tc>
          <w:tcPr>
            <w:tcW w:w="477" w:type="dxa"/>
            <w:vAlign w:val="center"/>
          </w:tcPr>
          <w:p w14:paraId="0BC64AD0">
            <w:pPr>
              <w:spacing w:before="120" w:line="360" w:lineRule="exact"/>
              <w:rPr>
                <w:rFonts w:eastAsia="黑体"/>
                <w:sz w:val="13"/>
                <w:szCs w:val="13"/>
              </w:rPr>
            </w:pPr>
          </w:p>
        </w:tc>
        <w:tc>
          <w:tcPr>
            <w:tcW w:w="477" w:type="dxa"/>
            <w:vAlign w:val="center"/>
          </w:tcPr>
          <w:p w14:paraId="44491573">
            <w:pPr>
              <w:spacing w:before="120" w:line="360" w:lineRule="exact"/>
              <w:rPr>
                <w:rFonts w:eastAsia="黑体"/>
                <w:sz w:val="13"/>
                <w:szCs w:val="13"/>
              </w:rPr>
            </w:pPr>
          </w:p>
        </w:tc>
        <w:tc>
          <w:tcPr>
            <w:tcW w:w="477" w:type="dxa"/>
            <w:vAlign w:val="center"/>
          </w:tcPr>
          <w:p w14:paraId="2D8AB6C4">
            <w:pPr>
              <w:spacing w:before="120" w:line="360" w:lineRule="exact"/>
              <w:rPr>
                <w:rFonts w:eastAsia="黑体"/>
                <w:sz w:val="13"/>
                <w:szCs w:val="13"/>
              </w:rPr>
            </w:pPr>
          </w:p>
        </w:tc>
        <w:tc>
          <w:tcPr>
            <w:tcW w:w="477" w:type="dxa"/>
            <w:vAlign w:val="center"/>
          </w:tcPr>
          <w:p w14:paraId="17B5145E">
            <w:pPr>
              <w:spacing w:before="120" w:line="360" w:lineRule="exact"/>
              <w:rPr>
                <w:rFonts w:eastAsia="黑体"/>
                <w:sz w:val="13"/>
                <w:szCs w:val="13"/>
              </w:rPr>
            </w:pPr>
            <w:r>
              <w:rPr>
                <w:rFonts w:hint="eastAsia" w:ascii="微软雅黑" w:hAnsi="微软雅黑" w:eastAsia="微软雅黑"/>
                <w:i/>
                <w:sz w:val="13"/>
                <w:szCs w:val="13"/>
              </w:rPr>
              <w:t>L</w:t>
            </w:r>
          </w:p>
        </w:tc>
        <w:tc>
          <w:tcPr>
            <w:tcW w:w="477" w:type="dxa"/>
            <w:vAlign w:val="center"/>
          </w:tcPr>
          <w:p w14:paraId="646623C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F09AF78">
            <w:pPr>
              <w:spacing w:before="120" w:line="360" w:lineRule="exact"/>
              <w:rPr>
                <w:rFonts w:eastAsia="黑体"/>
                <w:sz w:val="13"/>
                <w:szCs w:val="13"/>
              </w:rPr>
            </w:pPr>
            <w:r>
              <w:rPr>
                <w:rFonts w:hint="eastAsia" w:ascii="微软雅黑" w:hAnsi="微软雅黑" w:eastAsia="微软雅黑"/>
                <w:i/>
                <w:sz w:val="13"/>
                <w:szCs w:val="13"/>
              </w:rPr>
              <w:t>L</w:t>
            </w:r>
          </w:p>
        </w:tc>
        <w:tc>
          <w:tcPr>
            <w:tcW w:w="477" w:type="dxa"/>
            <w:vAlign w:val="center"/>
          </w:tcPr>
          <w:p w14:paraId="5D8C27E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00AC415">
            <w:pPr>
              <w:spacing w:before="120" w:line="360" w:lineRule="exact"/>
              <w:rPr>
                <w:rFonts w:eastAsia="黑体"/>
                <w:sz w:val="13"/>
                <w:szCs w:val="13"/>
              </w:rPr>
            </w:pPr>
          </w:p>
        </w:tc>
        <w:tc>
          <w:tcPr>
            <w:tcW w:w="477" w:type="dxa"/>
            <w:vAlign w:val="center"/>
          </w:tcPr>
          <w:p w14:paraId="47EF3D92">
            <w:pPr>
              <w:spacing w:before="120" w:line="360" w:lineRule="exact"/>
              <w:rPr>
                <w:rFonts w:eastAsia="黑体"/>
                <w:sz w:val="13"/>
                <w:szCs w:val="13"/>
              </w:rPr>
            </w:pPr>
          </w:p>
        </w:tc>
        <w:tc>
          <w:tcPr>
            <w:tcW w:w="477" w:type="dxa"/>
            <w:vAlign w:val="center"/>
          </w:tcPr>
          <w:p w14:paraId="097FBB28">
            <w:pPr>
              <w:spacing w:before="120" w:line="360" w:lineRule="exact"/>
              <w:rPr>
                <w:rFonts w:eastAsia="黑体"/>
                <w:sz w:val="13"/>
                <w:szCs w:val="13"/>
              </w:rPr>
            </w:pPr>
          </w:p>
        </w:tc>
        <w:tc>
          <w:tcPr>
            <w:tcW w:w="477" w:type="dxa"/>
            <w:vAlign w:val="center"/>
          </w:tcPr>
          <w:p w14:paraId="2A2D439B">
            <w:pPr>
              <w:spacing w:before="120" w:line="360" w:lineRule="exact"/>
              <w:rPr>
                <w:rFonts w:eastAsia="黑体"/>
                <w:sz w:val="13"/>
                <w:szCs w:val="13"/>
              </w:rPr>
            </w:pPr>
          </w:p>
        </w:tc>
        <w:tc>
          <w:tcPr>
            <w:tcW w:w="477" w:type="dxa"/>
            <w:vAlign w:val="center"/>
          </w:tcPr>
          <w:p w14:paraId="14D237B7">
            <w:pPr>
              <w:spacing w:before="120" w:line="360" w:lineRule="exact"/>
              <w:rPr>
                <w:rFonts w:eastAsia="黑体"/>
                <w:sz w:val="13"/>
                <w:szCs w:val="13"/>
              </w:rPr>
            </w:pPr>
          </w:p>
        </w:tc>
        <w:tc>
          <w:tcPr>
            <w:tcW w:w="477" w:type="dxa"/>
            <w:vAlign w:val="center"/>
          </w:tcPr>
          <w:p w14:paraId="35B696C9">
            <w:pPr>
              <w:spacing w:before="120" w:line="360" w:lineRule="exact"/>
              <w:rPr>
                <w:rFonts w:eastAsia="黑体"/>
                <w:sz w:val="13"/>
                <w:szCs w:val="13"/>
              </w:rPr>
            </w:pPr>
          </w:p>
        </w:tc>
        <w:tc>
          <w:tcPr>
            <w:tcW w:w="477" w:type="dxa"/>
            <w:vAlign w:val="center"/>
          </w:tcPr>
          <w:p w14:paraId="33937F15">
            <w:pPr>
              <w:spacing w:before="120" w:line="360" w:lineRule="exact"/>
              <w:rPr>
                <w:rFonts w:eastAsia="黑体"/>
                <w:sz w:val="13"/>
                <w:szCs w:val="13"/>
              </w:rPr>
            </w:pPr>
          </w:p>
        </w:tc>
        <w:tc>
          <w:tcPr>
            <w:tcW w:w="477" w:type="dxa"/>
            <w:vAlign w:val="center"/>
          </w:tcPr>
          <w:p w14:paraId="137F49B4">
            <w:pPr>
              <w:spacing w:before="120" w:line="360" w:lineRule="exact"/>
              <w:rPr>
                <w:rFonts w:eastAsia="黑体"/>
                <w:sz w:val="13"/>
                <w:szCs w:val="13"/>
              </w:rPr>
            </w:pPr>
          </w:p>
        </w:tc>
        <w:tc>
          <w:tcPr>
            <w:tcW w:w="477" w:type="dxa"/>
            <w:vAlign w:val="center"/>
          </w:tcPr>
          <w:p w14:paraId="417AC424">
            <w:pPr>
              <w:spacing w:before="120" w:line="360" w:lineRule="exact"/>
              <w:rPr>
                <w:rFonts w:eastAsia="黑体"/>
                <w:sz w:val="13"/>
                <w:szCs w:val="13"/>
              </w:rPr>
            </w:pPr>
          </w:p>
        </w:tc>
        <w:tc>
          <w:tcPr>
            <w:tcW w:w="477" w:type="dxa"/>
            <w:vAlign w:val="center"/>
          </w:tcPr>
          <w:p w14:paraId="543826E2">
            <w:pPr>
              <w:spacing w:before="120" w:line="360" w:lineRule="exact"/>
              <w:rPr>
                <w:rFonts w:eastAsia="黑体"/>
                <w:sz w:val="13"/>
                <w:szCs w:val="13"/>
              </w:rPr>
            </w:pPr>
          </w:p>
        </w:tc>
      </w:tr>
      <w:tr w14:paraId="04718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13CCC49B">
            <w:pPr>
              <w:spacing w:before="120" w:line="360" w:lineRule="exact"/>
              <w:rPr>
                <w:rFonts w:eastAsia="黑体"/>
                <w:sz w:val="24"/>
              </w:rPr>
            </w:pPr>
          </w:p>
        </w:tc>
        <w:tc>
          <w:tcPr>
            <w:tcW w:w="1344" w:type="dxa"/>
            <w:vAlign w:val="center"/>
          </w:tcPr>
          <w:p w14:paraId="27F63A83">
            <w:pPr>
              <w:widowControl/>
              <w:spacing w:before="0"/>
              <w:rPr>
                <w:color w:val="000000"/>
                <w:sz w:val="20"/>
                <w:szCs w:val="20"/>
              </w:rPr>
              <w:pPrChange w:id="73" w:author="武改朝～" w:date="2024-07-06T14:15:28Z">
                <w:pPr>
                  <w:spacing w:before="120"/>
                </w:pPr>
              </w:pPrChange>
            </w:pPr>
            <w:r>
              <w:rPr>
                <w:rFonts w:hint="eastAsia"/>
                <w:color w:val="000000"/>
                <w:sz w:val="20"/>
                <w:szCs w:val="20"/>
              </w:rPr>
              <w:t>军事理论</w:t>
            </w:r>
          </w:p>
        </w:tc>
        <w:tc>
          <w:tcPr>
            <w:tcW w:w="476" w:type="dxa"/>
            <w:vAlign w:val="center"/>
          </w:tcPr>
          <w:p w14:paraId="35BF6813">
            <w:pPr>
              <w:spacing w:before="120" w:line="360" w:lineRule="exact"/>
              <w:rPr>
                <w:rFonts w:eastAsia="黑体"/>
                <w:i/>
                <w:sz w:val="13"/>
                <w:szCs w:val="13"/>
              </w:rPr>
            </w:pPr>
          </w:p>
        </w:tc>
        <w:tc>
          <w:tcPr>
            <w:tcW w:w="476" w:type="dxa"/>
            <w:vAlign w:val="center"/>
          </w:tcPr>
          <w:p w14:paraId="1B33C9B1">
            <w:pPr>
              <w:spacing w:before="120" w:line="360" w:lineRule="exact"/>
              <w:rPr>
                <w:rFonts w:eastAsia="黑体"/>
                <w:i/>
                <w:sz w:val="13"/>
                <w:szCs w:val="13"/>
              </w:rPr>
            </w:pPr>
          </w:p>
        </w:tc>
        <w:tc>
          <w:tcPr>
            <w:tcW w:w="476" w:type="dxa"/>
            <w:vAlign w:val="center"/>
          </w:tcPr>
          <w:p w14:paraId="781B38A7">
            <w:pPr>
              <w:spacing w:before="120" w:line="360" w:lineRule="exact"/>
              <w:rPr>
                <w:rFonts w:eastAsia="黑体"/>
                <w:sz w:val="13"/>
                <w:szCs w:val="13"/>
              </w:rPr>
            </w:pPr>
          </w:p>
        </w:tc>
        <w:tc>
          <w:tcPr>
            <w:tcW w:w="476" w:type="dxa"/>
            <w:vAlign w:val="center"/>
          </w:tcPr>
          <w:p w14:paraId="12663EBA">
            <w:pPr>
              <w:spacing w:before="120" w:line="360" w:lineRule="exact"/>
              <w:rPr>
                <w:rFonts w:eastAsia="黑体"/>
                <w:sz w:val="13"/>
                <w:szCs w:val="13"/>
              </w:rPr>
            </w:pPr>
          </w:p>
        </w:tc>
        <w:tc>
          <w:tcPr>
            <w:tcW w:w="476" w:type="dxa"/>
            <w:vAlign w:val="center"/>
          </w:tcPr>
          <w:p w14:paraId="3472D7FC">
            <w:pPr>
              <w:spacing w:before="120" w:line="360" w:lineRule="exact"/>
              <w:rPr>
                <w:rFonts w:eastAsia="黑体"/>
                <w:sz w:val="13"/>
                <w:szCs w:val="13"/>
              </w:rPr>
            </w:pPr>
          </w:p>
        </w:tc>
        <w:tc>
          <w:tcPr>
            <w:tcW w:w="476" w:type="dxa"/>
            <w:vAlign w:val="center"/>
          </w:tcPr>
          <w:p w14:paraId="078555B1">
            <w:pPr>
              <w:spacing w:before="120" w:line="360" w:lineRule="exact"/>
              <w:rPr>
                <w:rFonts w:eastAsia="黑体"/>
                <w:sz w:val="13"/>
                <w:szCs w:val="13"/>
              </w:rPr>
            </w:pPr>
          </w:p>
        </w:tc>
        <w:tc>
          <w:tcPr>
            <w:tcW w:w="476" w:type="dxa"/>
            <w:vAlign w:val="center"/>
          </w:tcPr>
          <w:p w14:paraId="4A1C3738">
            <w:pPr>
              <w:spacing w:before="120" w:line="360" w:lineRule="exact"/>
              <w:rPr>
                <w:rFonts w:eastAsia="黑体"/>
                <w:sz w:val="13"/>
                <w:szCs w:val="13"/>
              </w:rPr>
            </w:pPr>
          </w:p>
        </w:tc>
        <w:tc>
          <w:tcPr>
            <w:tcW w:w="476" w:type="dxa"/>
            <w:vAlign w:val="center"/>
          </w:tcPr>
          <w:p w14:paraId="79EFB9EB">
            <w:pPr>
              <w:spacing w:before="120" w:line="360" w:lineRule="exact"/>
              <w:rPr>
                <w:rFonts w:eastAsia="黑体"/>
                <w:sz w:val="13"/>
                <w:szCs w:val="13"/>
              </w:rPr>
            </w:pPr>
          </w:p>
        </w:tc>
        <w:tc>
          <w:tcPr>
            <w:tcW w:w="477" w:type="dxa"/>
            <w:vAlign w:val="center"/>
          </w:tcPr>
          <w:p w14:paraId="290E076D">
            <w:pPr>
              <w:spacing w:before="120" w:line="360" w:lineRule="exact"/>
              <w:rPr>
                <w:rFonts w:eastAsia="黑体"/>
                <w:sz w:val="13"/>
                <w:szCs w:val="13"/>
              </w:rPr>
            </w:pPr>
          </w:p>
        </w:tc>
        <w:tc>
          <w:tcPr>
            <w:tcW w:w="477" w:type="dxa"/>
            <w:vAlign w:val="center"/>
          </w:tcPr>
          <w:p w14:paraId="1EB2BCF6">
            <w:pPr>
              <w:spacing w:before="120" w:line="360" w:lineRule="exact"/>
              <w:rPr>
                <w:rFonts w:eastAsia="黑体"/>
                <w:sz w:val="13"/>
                <w:szCs w:val="13"/>
              </w:rPr>
            </w:pPr>
          </w:p>
        </w:tc>
        <w:tc>
          <w:tcPr>
            <w:tcW w:w="477" w:type="dxa"/>
            <w:vAlign w:val="center"/>
          </w:tcPr>
          <w:p w14:paraId="46263929">
            <w:pPr>
              <w:spacing w:before="120" w:line="360" w:lineRule="exact"/>
              <w:rPr>
                <w:rFonts w:eastAsia="黑体"/>
                <w:sz w:val="13"/>
                <w:szCs w:val="13"/>
              </w:rPr>
            </w:pPr>
            <w:r>
              <w:rPr>
                <w:rFonts w:hint="eastAsia" w:eastAsia="黑体"/>
                <w:sz w:val="13"/>
                <w:szCs w:val="13"/>
              </w:rPr>
              <w:t>M</w:t>
            </w:r>
          </w:p>
        </w:tc>
        <w:tc>
          <w:tcPr>
            <w:tcW w:w="477" w:type="dxa"/>
            <w:vAlign w:val="center"/>
          </w:tcPr>
          <w:p w14:paraId="6BFC4EDE">
            <w:pPr>
              <w:spacing w:before="120" w:line="360" w:lineRule="exact"/>
              <w:rPr>
                <w:rFonts w:eastAsia="黑体"/>
                <w:sz w:val="13"/>
                <w:szCs w:val="13"/>
              </w:rPr>
            </w:pPr>
            <w:r>
              <w:rPr>
                <w:rFonts w:hint="eastAsia" w:eastAsia="黑体"/>
                <w:sz w:val="13"/>
                <w:szCs w:val="13"/>
              </w:rPr>
              <w:t>M</w:t>
            </w:r>
          </w:p>
        </w:tc>
        <w:tc>
          <w:tcPr>
            <w:tcW w:w="477" w:type="dxa"/>
            <w:vAlign w:val="center"/>
          </w:tcPr>
          <w:p w14:paraId="0CD13A06">
            <w:pPr>
              <w:spacing w:before="120" w:line="360" w:lineRule="exact"/>
              <w:rPr>
                <w:rFonts w:eastAsia="黑体"/>
                <w:sz w:val="13"/>
                <w:szCs w:val="13"/>
              </w:rPr>
            </w:pPr>
            <w:r>
              <w:rPr>
                <w:rFonts w:hint="eastAsia" w:eastAsia="黑体"/>
                <w:sz w:val="13"/>
                <w:szCs w:val="13"/>
              </w:rPr>
              <w:t>M</w:t>
            </w:r>
          </w:p>
        </w:tc>
        <w:tc>
          <w:tcPr>
            <w:tcW w:w="477" w:type="dxa"/>
            <w:vAlign w:val="center"/>
          </w:tcPr>
          <w:p w14:paraId="68717884">
            <w:pPr>
              <w:spacing w:before="120" w:line="360" w:lineRule="exact"/>
              <w:rPr>
                <w:rFonts w:eastAsia="黑体"/>
                <w:sz w:val="13"/>
                <w:szCs w:val="13"/>
              </w:rPr>
            </w:pPr>
          </w:p>
        </w:tc>
        <w:tc>
          <w:tcPr>
            <w:tcW w:w="477" w:type="dxa"/>
            <w:vAlign w:val="center"/>
          </w:tcPr>
          <w:p w14:paraId="49D97A35">
            <w:pPr>
              <w:spacing w:before="120" w:line="360" w:lineRule="exact"/>
              <w:rPr>
                <w:rFonts w:eastAsia="黑体"/>
                <w:sz w:val="13"/>
                <w:szCs w:val="13"/>
              </w:rPr>
            </w:pPr>
          </w:p>
        </w:tc>
        <w:tc>
          <w:tcPr>
            <w:tcW w:w="477" w:type="dxa"/>
            <w:vAlign w:val="center"/>
          </w:tcPr>
          <w:p w14:paraId="54273584">
            <w:pPr>
              <w:spacing w:before="120" w:line="360" w:lineRule="exact"/>
              <w:rPr>
                <w:rFonts w:eastAsia="黑体"/>
                <w:sz w:val="13"/>
                <w:szCs w:val="13"/>
              </w:rPr>
            </w:pPr>
          </w:p>
        </w:tc>
        <w:tc>
          <w:tcPr>
            <w:tcW w:w="477" w:type="dxa"/>
            <w:vAlign w:val="center"/>
          </w:tcPr>
          <w:p w14:paraId="0C237B3D">
            <w:pPr>
              <w:spacing w:before="120" w:line="360" w:lineRule="exact"/>
              <w:rPr>
                <w:rFonts w:eastAsia="黑体"/>
                <w:sz w:val="13"/>
                <w:szCs w:val="13"/>
              </w:rPr>
            </w:pPr>
          </w:p>
        </w:tc>
        <w:tc>
          <w:tcPr>
            <w:tcW w:w="477" w:type="dxa"/>
            <w:vAlign w:val="center"/>
          </w:tcPr>
          <w:p w14:paraId="19EF052E">
            <w:pPr>
              <w:spacing w:before="120" w:line="360" w:lineRule="exact"/>
              <w:rPr>
                <w:rFonts w:eastAsia="黑体"/>
                <w:sz w:val="13"/>
                <w:szCs w:val="13"/>
              </w:rPr>
            </w:pPr>
          </w:p>
        </w:tc>
        <w:tc>
          <w:tcPr>
            <w:tcW w:w="477" w:type="dxa"/>
            <w:vAlign w:val="center"/>
          </w:tcPr>
          <w:p w14:paraId="0CC129C1">
            <w:pPr>
              <w:spacing w:before="120" w:line="360" w:lineRule="exact"/>
              <w:rPr>
                <w:rFonts w:eastAsia="黑体"/>
                <w:sz w:val="13"/>
                <w:szCs w:val="13"/>
              </w:rPr>
            </w:pPr>
          </w:p>
        </w:tc>
        <w:tc>
          <w:tcPr>
            <w:tcW w:w="477" w:type="dxa"/>
            <w:vAlign w:val="center"/>
          </w:tcPr>
          <w:p w14:paraId="1BD8E6BE">
            <w:pPr>
              <w:spacing w:before="120" w:line="360" w:lineRule="exact"/>
              <w:rPr>
                <w:rFonts w:eastAsia="黑体"/>
                <w:sz w:val="13"/>
                <w:szCs w:val="13"/>
              </w:rPr>
            </w:pPr>
          </w:p>
        </w:tc>
        <w:tc>
          <w:tcPr>
            <w:tcW w:w="477" w:type="dxa"/>
            <w:vAlign w:val="center"/>
          </w:tcPr>
          <w:p w14:paraId="1998270D">
            <w:pPr>
              <w:spacing w:before="120" w:line="360" w:lineRule="exact"/>
              <w:rPr>
                <w:rFonts w:eastAsia="黑体"/>
                <w:sz w:val="13"/>
                <w:szCs w:val="13"/>
              </w:rPr>
            </w:pPr>
          </w:p>
        </w:tc>
        <w:tc>
          <w:tcPr>
            <w:tcW w:w="477" w:type="dxa"/>
            <w:vAlign w:val="center"/>
          </w:tcPr>
          <w:p w14:paraId="6EFCA2F5">
            <w:pPr>
              <w:spacing w:before="120" w:line="360" w:lineRule="exact"/>
              <w:rPr>
                <w:rFonts w:eastAsia="黑体"/>
                <w:sz w:val="13"/>
                <w:szCs w:val="13"/>
              </w:rPr>
            </w:pPr>
          </w:p>
        </w:tc>
        <w:tc>
          <w:tcPr>
            <w:tcW w:w="477" w:type="dxa"/>
            <w:vAlign w:val="center"/>
          </w:tcPr>
          <w:p w14:paraId="2D7A0684">
            <w:pPr>
              <w:spacing w:before="120" w:line="360" w:lineRule="exact"/>
              <w:rPr>
                <w:rFonts w:eastAsia="黑体"/>
                <w:sz w:val="13"/>
                <w:szCs w:val="13"/>
              </w:rPr>
            </w:pPr>
          </w:p>
        </w:tc>
        <w:tc>
          <w:tcPr>
            <w:tcW w:w="477" w:type="dxa"/>
            <w:vAlign w:val="center"/>
          </w:tcPr>
          <w:p w14:paraId="1C6B545A">
            <w:pPr>
              <w:spacing w:before="120" w:line="360" w:lineRule="exact"/>
              <w:rPr>
                <w:rFonts w:eastAsia="黑体"/>
                <w:sz w:val="13"/>
                <w:szCs w:val="13"/>
              </w:rPr>
            </w:pPr>
          </w:p>
        </w:tc>
        <w:tc>
          <w:tcPr>
            <w:tcW w:w="477" w:type="dxa"/>
            <w:vAlign w:val="center"/>
          </w:tcPr>
          <w:p w14:paraId="0CDFD221">
            <w:pPr>
              <w:spacing w:before="120" w:line="360" w:lineRule="exact"/>
              <w:rPr>
                <w:rFonts w:eastAsia="黑体"/>
                <w:sz w:val="13"/>
                <w:szCs w:val="13"/>
              </w:rPr>
            </w:pPr>
          </w:p>
        </w:tc>
        <w:tc>
          <w:tcPr>
            <w:tcW w:w="477" w:type="dxa"/>
            <w:vAlign w:val="center"/>
          </w:tcPr>
          <w:p w14:paraId="2B48BB0F">
            <w:pPr>
              <w:spacing w:before="120" w:line="360" w:lineRule="exact"/>
              <w:rPr>
                <w:rFonts w:eastAsia="黑体"/>
                <w:sz w:val="13"/>
                <w:szCs w:val="13"/>
              </w:rPr>
            </w:pPr>
          </w:p>
        </w:tc>
        <w:tc>
          <w:tcPr>
            <w:tcW w:w="477" w:type="dxa"/>
            <w:vAlign w:val="center"/>
          </w:tcPr>
          <w:p w14:paraId="5156C8C7">
            <w:pPr>
              <w:spacing w:before="120" w:line="360" w:lineRule="exact"/>
              <w:rPr>
                <w:rFonts w:eastAsia="黑体"/>
                <w:sz w:val="13"/>
                <w:szCs w:val="13"/>
              </w:rPr>
            </w:pPr>
          </w:p>
        </w:tc>
        <w:tc>
          <w:tcPr>
            <w:tcW w:w="477" w:type="dxa"/>
            <w:vAlign w:val="center"/>
          </w:tcPr>
          <w:p w14:paraId="66B67827">
            <w:pPr>
              <w:spacing w:before="120" w:line="360" w:lineRule="exact"/>
              <w:rPr>
                <w:rFonts w:eastAsia="黑体"/>
                <w:sz w:val="13"/>
                <w:szCs w:val="13"/>
              </w:rPr>
            </w:pPr>
          </w:p>
        </w:tc>
        <w:tc>
          <w:tcPr>
            <w:tcW w:w="477" w:type="dxa"/>
            <w:vAlign w:val="center"/>
          </w:tcPr>
          <w:p w14:paraId="1388C9EA">
            <w:pPr>
              <w:spacing w:before="120" w:line="360" w:lineRule="exact"/>
              <w:rPr>
                <w:rFonts w:eastAsia="黑体"/>
                <w:sz w:val="13"/>
                <w:szCs w:val="13"/>
              </w:rPr>
            </w:pPr>
          </w:p>
        </w:tc>
        <w:tc>
          <w:tcPr>
            <w:tcW w:w="477" w:type="dxa"/>
            <w:vAlign w:val="center"/>
          </w:tcPr>
          <w:p w14:paraId="14EF3014">
            <w:pPr>
              <w:spacing w:before="120" w:line="360" w:lineRule="exact"/>
              <w:rPr>
                <w:rFonts w:eastAsia="黑体"/>
                <w:sz w:val="13"/>
                <w:szCs w:val="13"/>
              </w:rPr>
            </w:pPr>
          </w:p>
        </w:tc>
      </w:tr>
      <w:tr w14:paraId="0D5B37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6081FCBE">
            <w:pPr>
              <w:spacing w:before="120" w:line="360" w:lineRule="exact"/>
              <w:rPr>
                <w:rFonts w:eastAsia="黑体"/>
                <w:sz w:val="24"/>
              </w:rPr>
            </w:pPr>
          </w:p>
        </w:tc>
        <w:tc>
          <w:tcPr>
            <w:tcW w:w="1344" w:type="dxa"/>
            <w:vAlign w:val="center"/>
          </w:tcPr>
          <w:p w14:paraId="41388E8E">
            <w:pPr>
              <w:widowControl/>
              <w:spacing w:before="0"/>
              <w:rPr>
                <w:color w:val="000000"/>
                <w:sz w:val="20"/>
                <w:szCs w:val="20"/>
              </w:rPr>
              <w:pPrChange w:id="74" w:author="武改朝～" w:date="2024-07-06T14:15:28Z">
                <w:pPr>
                  <w:spacing w:before="120"/>
                </w:pPr>
              </w:pPrChange>
            </w:pPr>
            <w:r>
              <w:rPr>
                <w:rFonts w:hint="eastAsia"/>
                <w:color w:val="000000"/>
                <w:sz w:val="20"/>
                <w:szCs w:val="20"/>
              </w:rPr>
              <w:t>军事训练</w:t>
            </w:r>
          </w:p>
        </w:tc>
        <w:tc>
          <w:tcPr>
            <w:tcW w:w="476" w:type="dxa"/>
            <w:vAlign w:val="center"/>
          </w:tcPr>
          <w:p w14:paraId="308C4E3A">
            <w:pPr>
              <w:spacing w:before="120" w:line="360" w:lineRule="exact"/>
              <w:rPr>
                <w:rFonts w:eastAsia="黑体"/>
                <w:i/>
                <w:sz w:val="13"/>
                <w:szCs w:val="13"/>
              </w:rPr>
            </w:pPr>
          </w:p>
        </w:tc>
        <w:tc>
          <w:tcPr>
            <w:tcW w:w="476" w:type="dxa"/>
            <w:vAlign w:val="center"/>
          </w:tcPr>
          <w:p w14:paraId="5CEEE0FC">
            <w:pPr>
              <w:spacing w:before="120" w:line="360" w:lineRule="exact"/>
              <w:rPr>
                <w:rFonts w:eastAsia="黑体"/>
                <w:i/>
                <w:sz w:val="13"/>
                <w:szCs w:val="13"/>
              </w:rPr>
            </w:pPr>
          </w:p>
        </w:tc>
        <w:tc>
          <w:tcPr>
            <w:tcW w:w="476" w:type="dxa"/>
            <w:vAlign w:val="center"/>
          </w:tcPr>
          <w:p w14:paraId="5C5D7C20">
            <w:pPr>
              <w:spacing w:before="120" w:line="360" w:lineRule="exact"/>
              <w:rPr>
                <w:rFonts w:eastAsia="黑体"/>
                <w:sz w:val="13"/>
                <w:szCs w:val="13"/>
              </w:rPr>
            </w:pPr>
          </w:p>
        </w:tc>
        <w:tc>
          <w:tcPr>
            <w:tcW w:w="476" w:type="dxa"/>
            <w:vAlign w:val="center"/>
          </w:tcPr>
          <w:p w14:paraId="163CD502">
            <w:pPr>
              <w:spacing w:before="120" w:line="360" w:lineRule="exact"/>
              <w:rPr>
                <w:rFonts w:eastAsia="黑体"/>
                <w:sz w:val="13"/>
                <w:szCs w:val="13"/>
              </w:rPr>
            </w:pPr>
          </w:p>
        </w:tc>
        <w:tc>
          <w:tcPr>
            <w:tcW w:w="476" w:type="dxa"/>
            <w:vAlign w:val="center"/>
          </w:tcPr>
          <w:p w14:paraId="03A1C8D9">
            <w:pPr>
              <w:spacing w:before="120" w:line="360" w:lineRule="exact"/>
              <w:rPr>
                <w:rFonts w:eastAsia="黑体"/>
                <w:sz w:val="13"/>
                <w:szCs w:val="13"/>
              </w:rPr>
            </w:pPr>
          </w:p>
        </w:tc>
        <w:tc>
          <w:tcPr>
            <w:tcW w:w="476" w:type="dxa"/>
            <w:vAlign w:val="center"/>
          </w:tcPr>
          <w:p w14:paraId="745362FA">
            <w:pPr>
              <w:spacing w:before="120" w:line="360" w:lineRule="exact"/>
              <w:rPr>
                <w:rFonts w:eastAsia="黑体"/>
                <w:sz w:val="13"/>
                <w:szCs w:val="13"/>
              </w:rPr>
            </w:pPr>
          </w:p>
        </w:tc>
        <w:tc>
          <w:tcPr>
            <w:tcW w:w="476" w:type="dxa"/>
            <w:vAlign w:val="center"/>
          </w:tcPr>
          <w:p w14:paraId="493F4109">
            <w:pPr>
              <w:spacing w:before="120" w:line="360" w:lineRule="exact"/>
              <w:rPr>
                <w:rFonts w:eastAsia="黑体"/>
                <w:sz w:val="13"/>
                <w:szCs w:val="13"/>
              </w:rPr>
            </w:pPr>
          </w:p>
        </w:tc>
        <w:tc>
          <w:tcPr>
            <w:tcW w:w="476" w:type="dxa"/>
            <w:vAlign w:val="center"/>
          </w:tcPr>
          <w:p w14:paraId="13BC26B6">
            <w:pPr>
              <w:spacing w:before="120" w:line="360" w:lineRule="exact"/>
              <w:rPr>
                <w:rFonts w:eastAsia="黑体"/>
                <w:sz w:val="13"/>
                <w:szCs w:val="13"/>
              </w:rPr>
            </w:pPr>
          </w:p>
        </w:tc>
        <w:tc>
          <w:tcPr>
            <w:tcW w:w="477" w:type="dxa"/>
            <w:vAlign w:val="center"/>
          </w:tcPr>
          <w:p w14:paraId="2D56B975">
            <w:pPr>
              <w:spacing w:before="120" w:line="360" w:lineRule="exact"/>
              <w:rPr>
                <w:rFonts w:eastAsia="黑体"/>
                <w:sz w:val="13"/>
                <w:szCs w:val="13"/>
              </w:rPr>
            </w:pPr>
          </w:p>
        </w:tc>
        <w:tc>
          <w:tcPr>
            <w:tcW w:w="477" w:type="dxa"/>
            <w:vAlign w:val="center"/>
          </w:tcPr>
          <w:p w14:paraId="2F8BEAD9">
            <w:pPr>
              <w:spacing w:before="120" w:line="360" w:lineRule="exact"/>
              <w:rPr>
                <w:rFonts w:eastAsia="黑体"/>
                <w:sz w:val="13"/>
                <w:szCs w:val="13"/>
              </w:rPr>
            </w:pPr>
          </w:p>
        </w:tc>
        <w:tc>
          <w:tcPr>
            <w:tcW w:w="477" w:type="dxa"/>
            <w:vAlign w:val="center"/>
          </w:tcPr>
          <w:p w14:paraId="70F7B4FF">
            <w:pPr>
              <w:spacing w:before="120" w:line="360" w:lineRule="exact"/>
              <w:rPr>
                <w:rFonts w:eastAsia="黑体"/>
                <w:sz w:val="13"/>
                <w:szCs w:val="13"/>
              </w:rPr>
            </w:pPr>
          </w:p>
        </w:tc>
        <w:tc>
          <w:tcPr>
            <w:tcW w:w="477" w:type="dxa"/>
            <w:vAlign w:val="center"/>
          </w:tcPr>
          <w:p w14:paraId="68E66A4C">
            <w:pPr>
              <w:spacing w:before="120" w:line="360" w:lineRule="exact"/>
              <w:rPr>
                <w:rFonts w:eastAsia="黑体"/>
                <w:sz w:val="13"/>
                <w:szCs w:val="13"/>
              </w:rPr>
            </w:pPr>
          </w:p>
        </w:tc>
        <w:tc>
          <w:tcPr>
            <w:tcW w:w="477" w:type="dxa"/>
            <w:vAlign w:val="center"/>
          </w:tcPr>
          <w:p w14:paraId="62C02278">
            <w:pPr>
              <w:spacing w:before="120" w:line="360" w:lineRule="exact"/>
              <w:rPr>
                <w:rFonts w:eastAsia="黑体"/>
                <w:sz w:val="13"/>
                <w:szCs w:val="13"/>
              </w:rPr>
            </w:pPr>
          </w:p>
        </w:tc>
        <w:tc>
          <w:tcPr>
            <w:tcW w:w="477" w:type="dxa"/>
            <w:vAlign w:val="center"/>
          </w:tcPr>
          <w:p w14:paraId="60B4B174">
            <w:pPr>
              <w:spacing w:before="120" w:line="360" w:lineRule="exact"/>
              <w:rPr>
                <w:rFonts w:eastAsia="黑体"/>
                <w:sz w:val="13"/>
                <w:szCs w:val="13"/>
              </w:rPr>
            </w:pPr>
          </w:p>
        </w:tc>
        <w:tc>
          <w:tcPr>
            <w:tcW w:w="477" w:type="dxa"/>
            <w:vAlign w:val="center"/>
          </w:tcPr>
          <w:p w14:paraId="590F6F6F">
            <w:pPr>
              <w:spacing w:before="120" w:line="360" w:lineRule="exact"/>
              <w:rPr>
                <w:rFonts w:eastAsia="黑体"/>
                <w:sz w:val="13"/>
                <w:szCs w:val="13"/>
              </w:rPr>
            </w:pPr>
          </w:p>
        </w:tc>
        <w:tc>
          <w:tcPr>
            <w:tcW w:w="477" w:type="dxa"/>
            <w:vAlign w:val="center"/>
          </w:tcPr>
          <w:p w14:paraId="67084AEE">
            <w:pPr>
              <w:spacing w:before="120" w:line="360" w:lineRule="exact"/>
              <w:rPr>
                <w:rFonts w:eastAsia="黑体"/>
                <w:sz w:val="13"/>
                <w:szCs w:val="13"/>
              </w:rPr>
            </w:pPr>
          </w:p>
        </w:tc>
        <w:tc>
          <w:tcPr>
            <w:tcW w:w="477" w:type="dxa"/>
            <w:vAlign w:val="center"/>
          </w:tcPr>
          <w:p w14:paraId="0DCFCC57">
            <w:pPr>
              <w:spacing w:before="120" w:line="360" w:lineRule="exact"/>
              <w:rPr>
                <w:rFonts w:eastAsia="黑体"/>
                <w:sz w:val="13"/>
                <w:szCs w:val="13"/>
              </w:rPr>
            </w:pPr>
          </w:p>
        </w:tc>
        <w:tc>
          <w:tcPr>
            <w:tcW w:w="477" w:type="dxa"/>
            <w:vAlign w:val="center"/>
          </w:tcPr>
          <w:p w14:paraId="1183138F">
            <w:pPr>
              <w:spacing w:before="120" w:line="360" w:lineRule="exact"/>
              <w:rPr>
                <w:rFonts w:eastAsia="黑体"/>
                <w:sz w:val="13"/>
                <w:szCs w:val="13"/>
              </w:rPr>
            </w:pPr>
          </w:p>
        </w:tc>
        <w:tc>
          <w:tcPr>
            <w:tcW w:w="477" w:type="dxa"/>
            <w:vAlign w:val="center"/>
          </w:tcPr>
          <w:p w14:paraId="613F360A">
            <w:pPr>
              <w:spacing w:before="120" w:line="360" w:lineRule="exact"/>
              <w:rPr>
                <w:rFonts w:eastAsia="黑体"/>
                <w:sz w:val="13"/>
                <w:szCs w:val="13"/>
              </w:rPr>
            </w:pPr>
          </w:p>
        </w:tc>
        <w:tc>
          <w:tcPr>
            <w:tcW w:w="477" w:type="dxa"/>
            <w:vAlign w:val="center"/>
          </w:tcPr>
          <w:p w14:paraId="0D2223F8">
            <w:pPr>
              <w:spacing w:before="120" w:line="360" w:lineRule="exact"/>
              <w:rPr>
                <w:rFonts w:eastAsia="黑体"/>
                <w:sz w:val="13"/>
                <w:szCs w:val="13"/>
              </w:rPr>
            </w:pPr>
          </w:p>
        </w:tc>
        <w:tc>
          <w:tcPr>
            <w:tcW w:w="477" w:type="dxa"/>
            <w:vAlign w:val="center"/>
          </w:tcPr>
          <w:p w14:paraId="6CC6E545">
            <w:pPr>
              <w:spacing w:before="120" w:line="360" w:lineRule="exact"/>
              <w:rPr>
                <w:rFonts w:eastAsia="黑体"/>
                <w:sz w:val="13"/>
                <w:szCs w:val="13"/>
              </w:rPr>
            </w:pPr>
          </w:p>
        </w:tc>
        <w:tc>
          <w:tcPr>
            <w:tcW w:w="477" w:type="dxa"/>
            <w:vAlign w:val="center"/>
          </w:tcPr>
          <w:p w14:paraId="1064012D">
            <w:pPr>
              <w:spacing w:before="120" w:line="360" w:lineRule="exact"/>
              <w:rPr>
                <w:rFonts w:eastAsia="黑体"/>
                <w:sz w:val="13"/>
                <w:szCs w:val="13"/>
              </w:rPr>
            </w:pPr>
          </w:p>
        </w:tc>
        <w:tc>
          <w:tcPr>
            <w:tcW w:w="477" w:type="dxa"/>
            <w:vAlign w:val="center"/>
          </w:tcPr>
          <w:p w14:paraId="18DE4571">
            <w:pPr>
              <w:spacing w:before="120" w:line="360" w:lineRule="exact"/>
              <w:rPr>
                <w:rFonts w:eastAsia="黑体"/>
                <w:sz w:val="13"/>
                <w:szCs w:val="13"/>
              </w:rPr>
            </w:pPr>
          </w:p>
        </w:tc>
        <w:tc>
          <w:tcPr>
            <w:tcW w:w="477" w:type="dxa"/>
            <w:vAlign w:val="center"/>
          </w:tcPr>
          <w:p w14:paraId="1CAC94E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64B03A6">
            <w:pPr>
              <w:spacing w:before="120" w:line="360" w:lineRule="exact"/>
              <w:rPr>
                <w:rFonts w:eastAsia="黑体"/>
                <w:sz w:val="13"/>
                <w:szCs w:val="13"/>
              </w:rPr>
            </w:pPr>
            <w:r>
              <w:rPr>
                <w:rFonts w:hint="eastAsia" w:eastAsia="黑体"/>
                <w:sz w:val="13"/>
                <w:szCs w:val="13"/>
              </w:rPr>
              <w:t>H</w:t>
            </w:r>
          </w:p>
        </w:tc>
        <w:tc>
          <w:tcPr>
            <w:tcW w:w="477" w:type="dxa"/>
            <w:vAlign w:val="center"/>
          </w:tcPr>
          <w:p w14:paraId="3B71AB5B">
            <w:pPr>
              <w:spacing w:before="120" w:line="360" w:lineRule="exact"/>
              <w:rPr>
                <w:rFonts w:eastAsia="黑体"/>
                <w:sz w:val="13"/>
                <w:szCs w:val="13"/>
              </w:rPr>
            </w:pPr>
            <w:r>
              <w:rPr>
                <w:rFonts w:hint="eastAsia" w:eastAsia="黑体"/>
                <w:sz w:val="13"/>
                <w:szCs w:val="13"/>
              </w:rPr>
              <w:t>H</w:t>
            </w:r>
          </w:p>
        </w:tc>
        <w:tc>
          <w:tcPr>
            <w:tcW w:w="477" w:type="dxa"/>
            <w:vAlign w:val="center"/>
          </w:tcPr>
          <w:p w14:paraId="368BB4DC">
            <w:pPr>
              <w:spacing w:before="120" w:line="360" w:lineRule="exact"/>
              <w:rPr>
                <w:rFonts w:eastAsia="黑体"/>
                <w:sz w:val="13"/>
                <w:szCs w:val="13"/>
              </w:rPr>
            </w:pPr>
          </w:p>
        </w:tc>
        <w:tc>
          <w:tcPr>
            <w:tcW w:w="477" w:type="dxa"/>
            <w:vAlign w:val="center"/>
          </w:tcPr>
          <w:p w14:paraId="1BD05BCA">
            <w:pPr>
              <w:spacing w:before="120" w:line="360" w:lineRule="exact"/>
              <w:rPr>
                <w:rFonts w:eastAsia="黑体"/>
                <w:sz w:val="13"/>
                <w:szCs w:val="13"/>
              </w:rPr>
            </w:pPr>
          </w:p>
        </w:tc>
        <w:tc>
          <w:tcPr>
            <w:tcW w:w="477" w:type="dxa"/>
            <w:vAlign w:val="center"/>
          </w:tcPr>
          <w:p w14:paraId="2CA9E49A">
            <w:pPr>
              <w:spacing w:before="120" w:line="360" w:lineRule="exact"/>
              <w:rPr>
                <w:rFonts w:eastAsia="黑体"/>
                <w:sz w:val="13"/>
                <w:szCs w:val="13"/>
              </w:rPr>
            </w:pPr>
          </w:p>
        </w:tc>
        <w:tc>
          <w:tcPr>
            <w:tcW w:w="477" w:type="dxa"/>
            <w:vAlign w:val="center"/>
          </w:tcPr>
          <w:p w14:paraId="1AF2A6A1">
            <w:pPr>
              <w:spacing w:before="120" w:line="360" w:lineRule="exact"/>
              <w:rPr>
                <w:rFonts w:eastAsia="黑体"/>
                <w:sz w:val="13"/>
                <w:szCs w:val="13"/>
              </w:rPr>
            </w:pPr>
          </w:p>
        </w:tc>
      </w:tr>
      <w:tr w14:paraId="48EE0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4AD5EA09">
            <w:pPr>
              <w:spacing w:before="120" w:line="360" w:lineRule="exact"/>
              <w:rPr>
                <w:rFonts w:eastAsia="黑体"/>
                <w:sz w:val="24"/>
              </w:rPr>
            </w:pPr>
          </w:p>
        </w:tc>
        <w:tc>
          <w:tcPr>
            <w:tcW w:w="1344" w:type="dxa"/>
            <w:vAlign w:val="center"/>
          </w:tcPr>
          <w:p w14:paraId="65A41125">
            <w:pPr>
              <w:widowControl/>
              <w:spacing w:before="0"/>
              <w:rPr>
                <w:rFonts w:hint="eastAsia" w:ascii="Times New Roman" w:hAnsi="Times New Roman"/>
                <w:color w:val="000000"/>
                <w:sz w:val="20"/>
                <w:szCs w:val="20"/>
                <w:rPrChange w:id="76" w:author="武改朝～" w:date="2024-07-06T14:15:28Z">
                  <w:rPr>
                    <w:rFonts w:ascii="宋体" w:hAnsi="宋体"/>
                    <w:szCs w:val="21"/>
                  </w:rPr>
                </w:rPrChange>
              </w:rPr>
              <w:pPrChange w:id="75" w:author="武改朝～" w:date="2024-07-06T14:15:28Z">
                <w:pPr>
                  <w:spacing w:before="120"/>
                </w:pPr>
              </w:pPrChange>
            </w:pPr>
            <w:r>
              <w:rPr>
                <w:rFonts w:hint="eastAsia" w:ascii="Times New Roman" w:hAnsi="Times New Roman"/>
                <w:color w:val="000000"/>
                <w:sz w:val="20"/>
                <w:szCs w:val="20"/>
                <w:rPrChange w:id="77" w:author="武改朝～" w:date="2024-07-06T14:15:28Z">
                  <w:rPr>
                    <w:rFonts w:hint="eastAsia" w:ascii="宋体" w:hAnsi="宋体"/>
                    <w:szCs w:val="21"/>
                  </w:rPr>
                </w:rPrChange>
              </w:rPr>
              <w:t>体育1</w:t>
            </w:r>
            <w:r>
              <w:rPr>
                <w:rFonts w:hint="eastAsia" w:ascii="Times New Roman" w:hAnsi="Times New Roman"/>
                <w:color w:val="000000"/>
                <w:sz w:val="20"/>
                <w:szCs w:val="20"/>
                <w:rPrChange w:id="78" w:author="武改朝～" w:date="2024-07-06T14:15:28Z">
                  <w:rPr>
                    <w:rFonts w:ascii="宋体" w:hAnsi="宋体"/>
                    <w:szCs w:val="21"/>
                  </w:rPr>
                </w:rPrChange>
              </w:rPr>
              <w:t>-4</w:t>
            </w:r>
          </w:p>
        </w:tc>
        <w:tc>
          <w:tcPr>
            <w:tcW w:w="476" w:type="dxa"/>
            <w:vAlign w:val="center"/>
          </w:tcPr>
          <w:p w14:paraId="2198450A">
            <w:pPr>
              <w:spacing w:before="120" w:line="360" w:lineRule="exact"/>
              <w:rPr>
                <w:rFonts w:eastAsia="黑体"/>
                <w:i/>
                <w:sz w:val="13"/>
                <w:szCs w:val="13"/>
              </w:rPr>
            </w:pPr>
          </w:p>
        </w:tc>
        <w:tc>
          <w:tcPr>
            <w:tcW w:w="476" w:type="dxa"/>
            <w:vAlign w:val="center"/>
          </w:tcPr>
          <w:p w14:paraId="1EC8CC4F">
            <w:pPr>
              <w:spacing w:before="120" w:line="360" w:lineRule="exact"/>
              <w:rPr>
                <w:rFonts w:eastAsia="黑体"/>
                <w:i/>
                <w:sz w:val="13"/>
                <w:szCs w:val="13"/>
              </w:rPr>
            </w:pPr>
          </w:p>
        </w:tc>
        <w:tc>
          <w:tcPr>
            <w:tcW w:w="476" w:type="dxa"/>
            <w:vAlign w:val="center"/>
          </w:tcPr>
          <w:p w14:paraId="3F1FBC52">
            <w:pPr>
              <w:spacing w:before="120" w:line="360" w:lineRule="exact"/>
              <w:rPr>
                <w:rFonts w:eastAsia="黑体"/>
                <w:sz w:val="13"/>
                <w:szCs w:val="13"/>
              </w:rPr>
            </w:pPr>
          </w:p>
        </w:tc>
        <w:tc>
          <w:tcPr>
            <w:tcW w:w="476" w:type="dxa"/>
            <w:vAlign w:val="center"/>
          </w:tcPr>
          <w:p w14:paraId="1D54097B">
            <w:pPr>
              <w:spacing w:before="120" w:line="360" w:lineRule="exact"/>
              <w:rPr>
                <w:rFonts w:eastAsia="黑体"/>
                <w:sz w:val="13"/>
                <w:szCs w:val="13"/>
              </w:rPr>
            </w:pPr>
          </w:p>
        </w:tc>
        <w:tc>
          <w:tcPr>
            <w:tcW w:w="476" w:type="dxa"/>
            <w:vAlign w:val="center"/>
          </w:tcPr>
          <w:p w14:paraId="066E7AB1">
            <w:pPr>
              <w:spacing w:before="120" w:line="360" w:lineRule="exact"/>
              <w:rPr>
                <w:rFonts w:eastAsia="黑体"/>
                <w:sz w:val="13"/>
                <w:szCs w:val="13"/>
              </w:rPr>
            </w:pPr>
          </w:p>
        </w:tc>
        <w:tc>
          <w:tcPr>
            <w:tcW w:w="476" w:type="dxa"/>
            <w:vAlign w:val="center"/>
          </w:tcPr>
          <w:p w14:paraId="0C11495E">
            <w:pPr>
              <w:spacing w:before="120" w:line="360" w:lineRule="exact"/>
              <w:rPr>
                <w:rFonts w:eastAsia="黑体"/>
                <w:sz w:val="13"/>
                <w:szCs w:val="13"/>
              </w:rPr>
            </w:pPr>
          </w:p>
        </w:tc>
        <w:tc>
          <w:tcPr>
            <w:tcW w:w="476" w:type="dxa"/>
            <w:vAlign w:val="center"/>
          </w:tcPr>
          <w:p w14:paraId="3FD5AB06">
            <w:pPr>
              <w:spacing w:before="120" w:line="360" w:lineRule="exact"/>
              <w:rPr>
                <w:rFonts w:eastAsia="黑体"/>
                <w:sz w:val="13"/>
                <w:szCs w:val="13"/>
              </w:rPr>
            </w:pPr>
          </w:p>
        </w:tc>
        <w:tc>
          <w:tcPr>
            <w:tcW w:w="476" w:type="dxa"/>
            <w:vAlign w:val="center"/>
          </w:tcPr>
          <w:p w14:paraId="0C1BD24F">
            <w:pPr>
              <w:spacing w:before="120" w:line="360" w:lineRule="exact"/>
              <w:rPr>
                <w:rFonts w:eastAsia="黑体"/>
                <w:sz w:val="13"/>
                <w:szCs w:val="13"/>
              </w:rPr>
            </w:pPr>
          </w:p>
        </w:tc>
        <w:tc>
          <w:tcPr>
            <w:tcW w:w="477" w:type="dxa"/>
            <w:vAlign w:val="center"/>
          </w:tcPr>
          <w:p w14:paraId="026E05AA">
            <w:pPr>
              <w:spacing w:before="120" w:line="360" w:lineRule="exact"/>
              <w:rPr>
                <w:rFonts w:eastAsia="黑体"/>
                <w:sz w:val="13"/>
                <w:szCs w:val="13"/>
              </w:rPr>
            </w:pPr>
          </w:p>
        </w:tc>
        <w:tc>
          <w:tcPr>
            <w:tcW w:w="477" w:type="dxa"/>
            <w:vAlign w:val="center"/>
          </w:tcPr>
          <w:p w14:paraId="24962319">
            <w:pPr>
              <w:spacing w:before="120" w:line="360" w:lineRule="exact"/>
              <w:rPr>
                <w:rFonts w:eastAsia="黑体"/>
                <w:sz w:val="13"/>
                <w:szCs w:val="13"/>
              </w:rPr>
            </w:pPr>
          </w:p>
        </w:tc>
        <w:tc>
          <w:tcPr>
            <w:tcW w:w="477" w:type="dxa"/>
            <w:vAlign w:val="center"/>
          </w:tcPr>
          <w:p w14:paraId="186A9A54">
            <w:pPr>
              <w:spacing w:before="120" w:line="360" w:lineRule="exact"/>
              <w:rPr>
                <w:rFonts w:eastAsia="黑体"/>
                <w:sz w:val="13"/>
                <w:szCs w:val="13"/>
              </w:rPr>
            </w:pPr>
          </w:p>
        </w:tc>
        <w:tc>
          <w:tcPr>
            <w:tcW w:w="477" w:type="dxa"/>
            <w:vAlign w:val="center"/>
          </w:tcPr>
          <w:p w14:paraId="61F3006D">
            <w:pPr>
              <w:spacing w:before="120" w:line="360" w:lineRule="exact"/>
              <w:rPr>
                <w:rFonts w:eastAsia="黑体"/>
                <w:sz w:val="13"/>
                <w:szCs w:val="13"/>
              </w:rPr>
            </w:pPr>
          </w:p>
        </w:tc>
        <w:tc>
          <w:tcPr>
            <w:tcW w:w="477" w:type="dxa"/>
            <w:vAlign w:val="center"/>
          </w:tcPr>
          <w:p w14:paraId="6C65420B">
            <w:pPr>
              <w:spacing w:before="120" w:line="360" w:lineRule="exact"/>
              <w:rPr>
                <w:rFonts w:eastAsia="黑体"/>
                <w:sz w:val="13"/>
                <w:szCs w:val="13"/>
              </w:rPr>
            </w:pPr>
          </w:p>
        </w:tc>
        <w:tc>
          <w:tcPr>
            <w:tcW w:w="477" w:type="dxa"/>
            <w:vAlign w:val="center"/>
          </w:tcPr>
          <w:p w14:paraId="31D370E8">
            <w:pPr>
              <w:spacing w:before="120" w:line="360" w:lineRule="exact"/>
              <w:rPr>
                <w:rFonts w:eastAsia="黑体"/>
                <w:sz w:val="13"/>
                <w:szCs w:val="13"/>
              </w:rPr>
            </w:pPr>
          </w:p>
        </w:tc>
        <w:tc>
          <w:tcPr>
            <w:tcW w:w="477" w:type="dxa"/>
            <w:vAlign w:val="center"/>
          </w:tcPr>
          <w:p w14:paraId="398B2A37">
            <w:pPr>
              <w:spacing w:before="120" w:line="360" w:lineRule="exact"/>
              <w:rPr>
                <w:rFonts w:eastAsia="黑体"/>
                <w:sz w:val="13"/>
                <w:szCs w:val="13"/>
              </w:rPr>
            </w:pPr>
          </w:p>
        </w:tc>
        <w:tc>
          <w:tcPr>
            <w:tcW w:w="477" w:type="dxa"/>
            <w:vAlign w:val="center"/>
          </w:tcPr>
          <w:p w14:paraId="31059674">
            <w:pPr>
              <w:spacing w:before="120" w:line="360" w:lineRule="exact"/>
              <w:rPr>
                <w:rFonts w:eastAsia="黑体"/>
                <w:sz w:val="13"/>
                <w:szCs w:val="13"/>
              </w:rPr>
            </w:pPr>
          </w:p>
        </w:tc>
        <w:tc>
          <w:tcPr>
            <w:tcW w:w="477" w:type="dxa"/>
            <w:vAlign w:val="center"/>
          </w:tcPr>
          <w:p w14:paraId="255B9EAE">
            <w:pPr>
              <w:spacing w:before="120" w:line="360" w:lineRule="exact"/>
              <w:rPr>
                <w:rFonts w:eastAsia="黑体"/>
                <w:sz w:val="13"/>
                <w:szCs w:val="13"/>
              </w:rPr>
            </w:pPr>
          </w:p>
        </w:tc>
        <w:tc>
          <w:tcPr>
            <w:tcW w:w="477" w:type="dxa"/>
            <w:vAlign w:val="center"/>
          </w:tcPr>
          <w:p w14:paraId="20E221EA">
            <w:pPr>
              <w:spacing w:before="120" w:line="360" w:lineRule="exact"/>
              <w:rPr>
                <w:rFonts w:eastAsia="黑体"/>
                <w:sz w:val="13"/>
                <w:szCs w:val="13"/>
              </w:rPr>
            </w:pPr>
          </w:p>
        </w:tc>
        <w:tc>
          <w:tcPr>
            <w:tcW w:w="477" w:type="dxa"/>
            <w:vAlign w:val="center"/>
          </w:tcPr>
          <w:p w14:paraId="33CF4915">
            <w:pPr>
              <w:spacing w:before="120" w:line="360" w:lineRule="exact"/>
              <w:rPr>
                <w:rFonts w:eastAsia="黑体"/>
                <w:sz w:val="13"/>
                <w:szCs w:val="13"/>
              </w:rPr>
            </w:pPr>
          </w:p>
        </w:tc>
        <w:tc>
          <w:tcPr>
            <w:tcW w:w="477" w:type="dxa"/>
            <w:vAlign w:val="center"/>
          </w:tcPr>
          <w:p w14:paraId="0D280627">
            <w:pPr>
              <w:spacing w:before="120" w:line="360" w:lineRule="exact"/>
              <w:rPr>
                <w:rFonts w:eastAsia="黑体"/>
                <w:sz w:val="13"/>
                <w:szCs w:val="13"/>
              </w:rPr>
            </w:pPr>
          </w:p>
        </w:tc>
        <w:tc>
          <w:tcPr>
            <w:tcW w:w="477" w:type="dxa"/>
            <w:vAlign w:val="center"/>
          </w:tcPr>
          <w:p w14:paraId="09A40177">
            <w:pPr>
              <w:spacing w:before="120" w:line="360" w:lineRule="exact"/>
              <w:rPr>
                <w:rFonts w:eastAsia="黑体"/>
                <w:sz w:val="13"/>
                <w:szCs w:val="13"/>
              </w:rPr>
            </w:pPr>
          </w:p>
        </w:tc>
        <w:tc>
          <w:tcPr>
            <w:tcW w:w="477" w:type="dxa"/>
            <w:vAlign w:val="center"/>
          </w:tcPr>
          <w:p w14:paraId="601FFE3D">
            <w:pPr>
              <w:spacing w:before="120" w:line="360" w:lineRule="exact"/>
              <w:rPr>
                <w:rFonts w:eastAsia="黑体"/>
                <w:sz w:val="13"/>
                <w:szCs w:val="13"/>
              </w:rPr>
            </w:pPr>
          </w:p>
        </w:tc>
        <w:tc>
          <w:tcPr>
            <w:tcW w:w="477" w:type="dxa"/>
            <w:vAlign w:val="center"/>
          </w:tcPr>
          <w:p w14:paraId="37C613EC">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DDA4BE5">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7FE42EB">
            <w:pPr>
              <w:spacing w:before="120" w:line="360" w:lineRule="exact"/>
              <w:rPr>
                <w:rFonts w:eastAsia="黑体"/>
                <w:sz w:val="13"/>
                <w:szCs w:val="13"/>
              </w:rPr>
            </w:pPr>
            <w:r>
              <w:rPr>
                <w:rFonts w:hint="eastAsia" w:eastAsia="黑体"/>
                <w:sz w:val="13"/>
                <w:szCs w:val="13"/>
              </w:rPr>
              <w:t>H</w:t>
            </w:r>
          </w:p>
        </w:tc>
        <w:tc>
          <w:tcPr>
            <w:tcW w:w="477" w:type="dxa"/>
            <w:vAlign w:val="center"/>
          </w:tcPr>
          <w:p w14:paraId="0C8DA50F">
            <w:pPr>
              <w:spacing w:before="120" w:line="360" w:lineRule="exact"/>
              <w:rPr>
                <w:rFonts w:eastAsia="黑体"/>
                <w:sz w:val="13"/>
                <w:szCs w:val="13"/>
              </w:rPr>
            </w:pPr>
            <w:r>
              <w:rPr>
                <w:rFonts w:hint="eastAsia" w:eastAsia="黑体"/>
                <w:sz w:val="13"/>
                <w:szCs w:val="13"/>
              </w:rPr>
              <w:t>H</w:t>
            </w:r>
          </w:p>
        </w:tc>
        <w:tc>
          <w:tcPr>
            <w:tcW w:w="477" w:type="dxa"/>
            <w:vAlign w:val="center"/>
          </w:tcPr>
          <w:p w14:paraId="6DC754AD">
            <w:pPr>
              <w:spacing w:before="120" w:line="360" w:lineRule="exact"/>
              <w:rPr>
                <w:rFonts w:eastAsia="黑体"/>
                <w:sz w:val="13"/>
                <w:szCs w:val="13"/>
              </w:rPr>
            </w:pPr>
          </w:p>
        </w:tc>
        <w:tc>
          <w:tcPr>
            <w:tcW w:w="477" w:type="dxa"/>
            <w:vAlign w:val="center"/>
          </w:tcPr>
          <w:p w14:paraId="3A4CA8C6">
            <w:pPr>
              <w:spacing w:before="120" w:line="360" w:lineRule="exact"/>
              <w:rPr>
                <w:rFonts w:eastAsia="黑体"/>
                <w:sz w:val="13"/>
                <w:szCs w:val="13"/>
              </w:rPr>
            </w:pPr>
          </w:p>
        </w:tc>
        <w:tc>
          <w:tcPr>
            <w:tcW w:w="477" w:type="dxa"/>
            <w:vAlign w:val="center"/>
          </w:tcPr>
          <w:p w14:paraId="062630D0">
            <w:pPr>
              <w:spacing w:before="120" w:line="360" w:lineRule="exact"/>
              <w:rPr>
                <w:rFonts w:eastAsia="黑体"/>
                <w:sz w:val="13"/>
                <w:szCs w:val="13"/>
              </w:rPr>
            </w:pPr>
          </w:p>
        </w:tc>
        <w:tc>
          <w:tcPr>
            <w:tcW w:w="477" w:type="dxa"/>
            <w:vAlign w:val="center"/>
          </w:tcPr>
          <w:p w14:paraId="622AA2F8">
            <w:pPr>
              <w:spacing w:before="120" w:line="360" w:lineRule="exact"/>
              <w:rPr>
                <w:rFonts w:eastAsia="黑体"/>
                <w:sz w:val="13"/>
                <w:szCs w:val="13"/>
              </w:rPr>
            </w:pPr>
          </w:p>
        </w:tc>
      </w:tr>
      <w:tr w14:paraId="197674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7AF8F223">
            <w:pPr>
              <w:spacing w:before="120" w:line="360" w:lineRule="exact"/>
              <w:rPr>
                <w:rFonts w:eastAsia="黑体"/>
                <w:sz w:val="24"/>
              </w:rPr>
            </w:pPr>
          </w:p>
        </w:tc>
        <w:tc>
          <w:tcPr>
            <w:tcW w:w="1344" w:type="dxa"/>
            <w:vAlign w:val="center"/>
          </w:tcPr>
          <w:p w14:paraId="2A7C61C5">
            <w:pPr>
              <w:widowControl/>
              <w:spacing w:before="0"/>
              <w:rPr>
                <w:rFonts w:hint="eastAsia" w:ascii="Times New Roman" w:hAnsi="Times New Roman"/>
                <w:color w:val="000000"/>
                <w:sz w:val="20"/>
                <w:szCs w:val="20"/>
                <w:rPrChange w:id="80" w:author="武改朝～" w:date="2024-07-06T14:15:28Z">
                  <w:rPr>
                    <w:rFonts w:ascii="宋体" w:hAnsi="宋体"/>
                    <w:szCs w:val="21"/>
                  </w:rPr>
                </w:rPrChange>
              </w:rPr>
              <w:pPrChange w:id="79" w:author="武改朝～" w:date="2024-07-06T14:15:28Z">
                <w:pPr>
                  <w:spacing w:before="120"/>
                </w:pPr>
              </w:pPrChange>
            </w:pPr>
            <w:r>
              <w:rPr>
                <w:rFonts w:hint="eastAsia" w:ascii="Times New Roman" w:hAnsi="Times New Roman"/>
                <w:color w:val="000000"/>
                <w:sz w:val="20"/>
                <w:szCs w:val="20"/>
                <w:rPrChange w:id="81" w:author="武改朝～" w:date="2024-07-06T14:15:28Z">
                  <w:rPr>
                    <w:rFonts w:hint="eastAsia" w:ascii="宋体" w:hAnsi="宋体"/>
                    <w:szCs w:val="21"/>
                  </w:rPr>
                </w:rPrChange>
              </w:rPr>
              <w:t>体育</w:t>
            </w:r>
            <w:r>
              <w:rPr>
                <w:rFonts w:hint="eastAsia" w:ascii="Times New Roman" w:hAnsi="Times New Roman"/>
                <w:color w:val="000000"/>
                <w:sz w:val="20"/>
                <w:szCs w:val="20"/>
                <w:rPrChange w:id="82" w:author="武改朝～" w:date="2024-07-06T14:15:28Z">
                  <w:rPr>
                    <w:rFonts w:ascii="宋体" w:hAnsi="宋体"/>
                    <w:szCs w:val="21"/>
                  </w:rPr>
                </w:rPrChange>
              </w:rPr>
              <w:t>5</w:t>
            </w:r>
          </w:p>
        </w:tc>
        <w:tc>
          <w:tcPr>
            <w:tcW w:w="476" w:type="dxa"/>
            <w:vAlign w:val="center"/>
          </w:tcPr>
          <w:p w14:paraId="3ADDCC6D">
            <w:pPr>
              <w:spacing w:before="120" w:line="360" w:lineRule="exact"/>
              <w:rPr>
                <w:rFonts w:eastAsia="黑体"/>
                <w:i/>
                <w:sz w:val="13"/>
                <w:szCs w:val="13"/>
              </w:rPr>
            </w:pPr>
          </w:p>
        </w:tc>
        <w:tc>
          <w:tcPr>
            <w:tcW w:w="476" w:type="dxa"/>
            <w:vAlign w:val="center"/>
          </w:tcPr>
          <w:p w14:paraId="78D6B615">
            <w:pPr>
              <w:spacing w:before="120" w:line="360" w:lineRule="exact"/>
              <w:rPr>
                <w:rFonts w:eastAsia="黑体"/>
                <w:i/>
                <w:sz w:val="13"/>
                <w:szCs w:val="13"/>
              </w:rPr>
            </w:pPr>
          </w:p>
        </w:tc>
        <w:tc>
          <w:tcPr>
            <w:tcW w:w="476" w:type="dxa"/>
            <w:vAlign w:val="center"/>
          </w:tcPr>
          <w:p w14:paraId="673BD8DF">
            <w:pPr>
              <w:spacing w:before="120" w:line="360" w:lineRule="exact"/>
              <w:rPr>
                <w:rFonts w:eastAsia="黑体"/>
                <w:sz w:val="13"/>
                <w:szCs w:val="13"/>
              </w:rPr>
            </w:pPr>
          </w:p>
        </w:tc>
        <w:tc>
          <w:tcPr>
            <w:tcW w:w="476" w:type="dxa"/>
            <w:vAlign w:val="center"/>
          </w:tcPr>
          <w:p w14:paraId="73E431B5">
            <w:pPr>
              <w:spacing w:before="120" w:line="360" w:lineRule="exact"/>
              <w:rPr>
                <w:rFonts w:eastAsia="黑体"/>
                <w:sz w:val="13"/>
                <w:szCs w:val="13"/>
              </w:rPr>
            </w:pPr>
          </w:p>
        </w:tc>
        <w:tc>
          <w:tcPr>
            <w:tcW w:w="476" w:type="dxa"/>
            <w:vAlign w:val="center"/>
          </w:tcPr>
          <w:p w14:paraId="4A1DA657">
            <w:pPr>
              <w:spacing w:before="120" w:line="360" w:lineRule="exact"/>
              <w:rPr>
                <w:rFonts w:eastAsia="黑体"/>
                <w:sz w:val="13"/>
                <w:szCs w:val="13"/>
              </w:rPr>
            </w:pPr>
          </w:p>
        </w:tc>
        <w:tc>
          <w:tcPr>
            <w:tcW w:w="476" w:type="dxa"/>
            <w:vAlign w:val="center"/>
          </w:tcPr>
          <w:p w14:paraId="373C27B2">
            <w:pPr>
              <w:spacing w:before="120" w:line="360" w:lineRule="exact"/>
              <w:rPr>
                <w:rFonts w:eastAsia="黑体"/>
                <w:sz w:val="13"/>
                <w:szCs w:val="13"/>
              </w:rPr>
            </w:pPr>
          </w:p>
        </w:tc>
        <w:tc>
          <w:tcPr>
            <w:tcW w:w="476" w:type="dxa"/>
            <w:vAlign w:val="center"/>
          </w:tcPr>
          <w:p w14:paraId="07E0E0D2">
            <w:pPr>
              <w:spacing w:before="120" w:line="360" w:lineRule="exact"/>
              <w:rPr>
                <w:rFonts w:eastAsia="黑体"/>
                <w:sz w:val="13"/>
                <w:szCs w:val="13"/>
              </w:rPr>
            </w:pPr>
          </w:p>
        </w:tc>
        <w:tc>
          <w:tcPr>
            <w:tcW w:w="476" w:type="dxa"/>
            <w:vAlign w:val="center"/>
          </w:tcPr>
          <w:p w14:paraId="73162C84">
            <w:pPr>
              <w:spacing w:before="120" w:line="360" w:lineRule="exact"/>
              <w:rPr>
                <w:rFonts w:eastAsia="黑体"/>
                <w:sz w:val="13"/>
                <w:szCs w:val="13"/>
              </w:rPr>
            </w:pPr>
          </w:p>
        </w:tc>
        <w:tc>
          <w:tcPr>
            <w:tcW w:w="477" w:type="dxa"/>
            <w:vAlign w:val="center"/>
          </w:tcPr>
          <w:p w14:paraId="5E18829C">
            <w:pPr>
              <w:spacing w:before="120" w:line="360" w:lineRule="exact"/>
              <w:rPr>
                <w:rFonts w:eastAsia="黑体"/>
                <w:sz w:val="13"/>
                <w:szCs w:val="13"/>
              </w:rPr>
            </w:pPr>
          </w:p>
        </w:tc>
        <w:tc>
          <w:tcPr>
            <w:tcW w:w="477" w:type="dxa"/>
            <w:vAlign w:val="center"/>
          </w:tcPr>
          <w:p w14:paraId="585488F4">
            <w:pPr>
              <w:spacing w:before="120" w:line="360" w:lineRule="exact"/>
              <w:rPr>
                <w:rFonts w:eastAsia="黑体"/>
                <w:sz w:val="13"/>
                <w:szCs w:val="13"/>
              </w:rPr>
            </w:pPr>
          </w:p>
        </w:tc>
        <w:tc>
          <w:tcPr>
            <w:tcW w:w="477" w:type="dxa"/>
            <w:vAlign w:val="center"/>
          </w:tcPr>
          <w:p w14:paraId="22123FDD">
            <w:pPr>
              <w:spacing w:before="120" w:line="360" w:lineRule="exact"/>
              <w:rPr>
                <w:rFonts w:eastAsia="黑体"/>
                <w:sz w:val="13"/>
                <w:szCs w:val="13"/>
              </w:rPr>
            </w:pPr>
          </w:p>
        </w:tc>
        <w:tc>
          <w:tcPr>
            <w:tcW w:w="477" w:type="dxa"/>
            <w:vAlign w:val="center"/>
          </w:tcPr>
          <w:p w14:paraId="27359C2E">
            <w:pPr>
              <w:spacing w:before="120" w:line="360" w:lineRule="exact"/>
              <w:rPr>
                <w:rFonts w:eastAsia="黑体"/>
                <w:sz w:val="13"/>
                <w:szCs w:val="13"/>
              </w:rPr>
            </w:pPr>
          </w:p>
        </w:tc>
        <w:tc>
          <w:tcPr>
            <w:tcW w:w="477" w:type="dxa"/>
            <w:vAlign w:val="center"/>
          </w:tcPr>
          <w:p w14:paraId="71F932DE">
            <w:pPr>
              <w:spacing w:before="120" w:line="360" w:lineRule="exact"/>
              <w:rPr>
                <w:rFonts w:eastAsia="黑体"/>
                <w:sz w:val="13"/>
                <w:szCs w:val="13"/>
              </w:rPr>
            </w:pPr>
          </w:p>
        </w:tc>
        <w:tc>
          <w:tcPr>
            <w:tcW w:w="477" w:type="dxa"/>
            <w:vAlign w:val="center"/>
          </w:tcPr>
          <w:p w14:paraId="0C220F2E">
            <w:pPr>
              <w:spacing w:before="120" w:line="360" w:lineRule="exact"/>
              <w:rPr>
                <w:rFonts w:eastAsia="黑体"/>
                <w:sz w:val="13"/>
                <w:szCs w:val="13"/>
              </w:rPr>
            </w:pPr>
          </w:p>
        </w:tc>
        <w:tc>
          <w:tcPr>
            <w:tcW w:w="477" w:type="dxa"/>
            <w:vAlign w:val="center"/>
          </w:tcPr>
          <w:p w14:paraId="75F989A9">
            <w:pPr>
              <w:spacing w:before="120" w:line="360" w:lineRule="exact"/>
              <w:rPr>
                <w:rFonts w:eastAsia="黑体"/>
                <w:sz w:val="13"/>
                <w:szCs w:val="13"/>
              </w:rPr>
            </w:pPr>
          </w:p>
        </w:tc>
        <w:tc>
          <w:tcPr>
            <w:tcW w:w="477" w:type="dxa"/>
            <w:vAlign w:val="center"/>
          </w:tcPr>
          <w:p w14:paraId="3171DA5C">
            <w:pPr>
              <w:spacing w:before="120" w:line="360" w:lineRule="exact"/>
              <w:rPr>
                <w:rFonts w:eastAsia="黑体"/>
                <w:sz w:val="13"/>
                <w:szCs w:val="13"/>
              </w:rPr>
            </w:pPr>
          </w:p>
        </w:tc>
        <w:tc>
          <w:tcPr>
            <w:tcW w:w="477" w:type="dxa"/>
            <w:vAlign w:val="center"/>
          </w:tcPr>
          <w:p w14:paraId="5A449D57">
            <w:pPr>
              <w:spacing w:before="120" w:line="360" w:lineRule="exact"/>
              <w:rPr>
                <w:rFonts w:eastAsia="黑体"/>
                <w:sz w:val="13"/>
                <w:szCs w:val="13"/>
              </w:rPr>
            </w:pPr>
          </w:p>
        </w:tc>
        <w:tc>
          <w:tcPr>
            <w:tcW w:w="477" w:type="dxa"/>
            <w:vAlign w:val="center"/>
          </w:tcPr>
          <w:p w14:paraId="2014021A">
            <w:pPr>
              <w:spacing w:before="120" w:line="360" w:lineRule="exact"/>
              <w:rPr>
                <w:rFonts w:eastAsia="黑体"/>
                <w:sz w:val="13"/>
                <w:szCs w:val="13"/>
              </w:rPr>
            </w:pPr>
          </w:p>
        </w:tc>
        <w:tc>
          <w:tcPr>
            <w:tcW w:w="477" w:type="dxa"/>
            <w:vAlign w:val="center"/>
          </w:tcPr>
          <w:p w14:paraId="57480DBD">
            <w:pPr>
              <w:spacing w:before="120" w:line="360" w:lineRule="exact"/>
              <w:rPr>
                <w:rFonts w:eastAsia="黑体"/>
                <w:sz w:val="13"/>
                <w:szCs w:val="13"/>
              </w:rPr>
            </w:pPr>
          </w:p>
        </w:tc>
        <w:tc>
          <w:tcPr>
            <w:tcW w:w="477" w:type="dxa"/>
            <w:vAlign w:val="center"/>
          </w:tcPr>
          <w:p w14:paraId="725BC586">
            <w:pPr>
              <w:spacing w:before="120" w:line="360" w:lineRule="exact"/>
              <w:rPr>
                <w:rFonts w:eastAsia="黑体"/>
                <w:sz w:val="13"/>
                <w:szCs w:val="13"/>
              </w:rPr>
            </w:pPr>
          </w:p>
        </w:tc>
        <w:tc>
          <w:tcPr>
            <w:tcW w:w="477" w:type="dxa"/>
            <w:vAlign w:val="center"/>
          </w:tcPr>
          <w:p w14:paraId="3E465417">
            <w:pPr>
              <w:spacing w:before="120" w:line="360" w:lineRule="exact"/>
              <w:rPr>
                <w:rFonts w:eastAsia="黑体"/>
                <w:sz w:val="13"/>
                <w:szCs w:val="13"/>
              </w:rPr>
            </w:pPr>
          </w:p>
        </w:tc>
        <w:tc>
          <w:tcPr>
            <w:tcW w:w="477" w:type="dxa"/>
            <w:vAlign w:val="center"/>
          </w:tcPr>
          <w:p w14:paraId="21713B33">
            <w:pPr>
              <w:spacing w:before="120" w:line="360" w:lineRule="exact"/>
              <w:rPr>
                <w:rFonts w:eastAsia="黑体"/>
                <w:sz w:val="13"/>
                <w:szCs w:val="13"/>
              </w:rPr>
            </w:pPr>
          </w:p>
        </w:tc>
        <w:tc>
          <w:tcPr>
            <w:tcW w:w="477" w:type="dxa"/>
            <w:vAlign w:val="center"/>
          </w:tcPr>
          <w:p w14:paraId="11F2739B">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3B67FC9">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D08711F">
            <w:pPr>
              <w:spacing w:before="120" w:line="360" w:lineRule="exact"/>
              <w:rPr>
                <w:rFonts w:eastAsia="黑体"/>
                <w:sz w:val="13"/>
                <w:szCs w:val="13"/>
              </w:rPr>
            </w:pPr>
            <w:r>
              <w:rPr>
                <w:rFonts w:hint="eastAsia" w:eastAsia="黑体"/>
                <w:sz w:val="13"/>
                <w:szCs w:val="13"/>
              </w:rPr>
              <w:t>H</w:t>
            </w:r>
          </w:p>
        </w:tc>
        <w:tc>
          <w:tcPr>
            <w:tcW w:w="477" w:type="dxa"/>
            <w:vAlign w:val="center"/>
          </w:tcPr>
          <w:p w14:paraId="030762C2">
            <w:pPr>
              <w:spacing w:before="120" w:line="360" w:lineRule="exact"/>
              <w:rPr>
                <w:rFonts w:eastAsia="黑体"/>
                <w:sz w:val="13"/>
                <w:szCs w:val="13"/>
              </w:rPr>
            </w:pPr>
            <w:r>
              <w:rPr>
                <w:rFonts w:hint="eastAsia" w:eastAsia="黑体"/>
                <w:sz w:val="13"/>
                <w:szCs w:val="13"/>
              </w:rPr>
              <w:t>H</w:t>
            </w:r>
          </w:p>
        </w:tc>
        <w:tc>
          <w:tcPr>
            <w:tcW w:w="477" w:type="dxa"/>
            <w:vAlign w:val="center"/>
          </w:tcPr>
          <w:p w14:paraId="0FD7D7B6">
            <w:pPr>
              <w:spacing w:before="120" w:line="360" w:lineRule="exact"/>
              <w:rPr>
                <w:rFonts w:eastAsia="黑体"/>
                <w:sz w:val="13"/>
                <w:szCs w:val="13"/>
              </w:rPr>
            </w:pPr>
          </w:p>
        </w:tc>
        <w:tc>
          <w:tcPr>
            <w:tcW w:w="477" w:type="dxa"/>
            <w:vAlign w:val="center"/>
          </w:tcPr>
          <w:p w14:paraId="6D938694">
            <w:pPr>
              <w:spacing w:before="120" w:line="360" w:lineRule="exact"/>
              <w:rPr>
                <w:rFonts w:eastAsia="黑体"/>
                <w:sz w:val="13"/>
                <w:szCs w:val="13"/>
              </w:rPr>
            </w:pPr>
          </w:p>
        </w:tc>
        <w:tc>
          <w:tcPr>
            <w:tcW w:w="477" w:type="dxa"/>
            <w:vAlign w:val="center"/>
          </w:tcPr>
          <w:p w14:paraId="2579324A">
            <w:pPr>
              <w:spacing w:before="120" w:line="360" w:lineRule="exact"/>
              <w:rPr>
                <w:rFonts w:eastAsia="黑体"/>
                <w:sz w:val="13"/>
                <w:szCs w:val="13"/>
              </w:rPr>
            </w:pPr>
          </w:p>
        </w:tc>
        <w:tc>
          <w:tcPr>
            <w:tcW w:w="477" w:type="dxa"/>
            <w:vAlign w:val="center"/>
          </w:tcPr>
          <w:p w14:paraId="63208861">
            <w:pPr>
              <w:spacing w:before="120" w:line="360" w:lineRule="exact"/>
              <w:rPr>
                <w:rFonts w:eastAsia="黑体"/>
                <w:sz w:val="13"/>
                <w:szCs w:val="13"/>
              </w:rPr>
            </w:pPr>
          </w:p>
        </w:tc>
      </w:tr>
      <w:tr w14:paraId="4720E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3C255102">
            <w:pPr>
              <w:spacing w:before="120" w:line="360" w:lineRule="exact"/>
              <w:rPr>
                <w:rFonts w:eastAsia="黑体"/>
                <w:sz w:val="24"/>
              </w:rPr>
            </w:pPr>
          </w:p>
        </w:tc>
        <w:tc>
          <w:tcPr>
            <w:tcW w:w="1344" w:type="dxa"/>
            <w:vAlign w:val="center"/>
          </w:tcPr>
          <w:p w14:paraId="68F86207">
            <w:pPr>
              <w:widowControl/>
              <w:spacing w:before="0"/>
              <w:rPr>
                <w:rFonts w:hint="eastAsia" w:ascii="Times New Roman" w:hAnsi="Times New Roman"/>
                <w:color w:val="000000"/>
                <w:sz w:val="20"/>
                <w:szCs w:val="20"/>
                <w:rPrChange w:id="84" w:author="武改朝～" w:date="2024-07-06T14:15:28Z">
                  <w:rPr>
                    <w:rFonts w:ascii="宋体" w:hAnsi="宋体"/>
                    <w:szCs w:val="21"/>
                  </w:rPr>
                </w:rPrChange>
              </w:rPr>
              <w:pPrChange w:id="83" w:author="武改朝～" w:date="2024-07-06T14:15:28Z">
                <w:pPr>
                  <w:spacing w:before="120"/>
                </w:pPr>
              </w:pPrChange>
            </w:pPr>
            <w:r>
              <w:rPr>
                <w:rFonts w:hint="eastAsia" w:ascii="Times New Roman" w:hAnsi="Times New Roman"/>
                <w:color w:val="000000"/>
                <w:sz w:val="20"/>
                <w:szCs w:val="20"/>
                <w:rPrChange w:id="85" w:author="武改朝～" w:date="2024-07-06T14:15:28Z">
                  <w:rPr>
                    <w:rFonts w:hint="eastAsia" w:ascii="宋体" w:hAnsi="宋体"/>
                    <w:szCs w:val="21"/>
                  </w:rPr>
                </w:rPrChange>
              </w:rPr>
              <w:t>体育</w:t>
            </w:r>
            <w:r>
              <w:rPr>
                <w:rFonts w:hint="eastAsia" w:ascii="Times New Roman" w:hAnsi="Times New Roman"/>
                <w:color w:val="000000"/>
                <w:sz w:val="20"/>
                <w:szCs w:val="20"/>
                <w:rPrChange w:id="86" w:author="武改朝～" w:date="2024-07-06T14:15:28Z">
                  <w:rPr>
                    <w:rFonts w:ascii="宋体" w:hAnsi="宋体"/>
                    <w:szCs w:val="21"/>
                  </w:rPr>
                </w:rPrChange>
              </w:rPr>
              <w:t>6</w:t>
            </w:r>
          </w:p>
        </w:tc>
        <w:tc>
          <w:tcPr>
            <w:tcW w:w="476" w:type="dxa"/>
            <w:vAlign w:val="center"/>
          </w:tcPr>
          <w:p w14:paraId="2264A364">
            <w:pPr>
              <w:spacing w:before="120" w:line="360" w:lineRule="exact"/>
              <w:rPr>
                <w:rFonts w:eastAsia="黑体"/>
                <w:i/>
                <w:sz w:val="13"/>
                <w:szCs w:val="13"/>
              </w:rPr>
            </w:pPr>
          </w:p>
        </w:tc>
        <w:tc>
          <w:tcPr>
            <w:tcW w:w="476" w:type="dxa"/>
            <w:vAlign w:val="center"/>
          </w:tcPr>
          <w:p w14:paraId="71EB1FE4">
            <w:pPr>
              <w:spacing w:before="120" w:line="360" w:lineRule="exact"/>
              <w:rPr>
                <w:rFonts w:eastAsia="黑体"/>
                <w:i/>
                <w:sz w:val="13"/>
                <w:szCs w:val="13"/>
              </w:rPr>
            </w:pPr>
          </w:p>
        </w:tc>
        <w:tc>
          <w:tcPr>
            <w:tcW w:w="476" w:type="dxa"/>
            <w:vAlign w:val="center"/>
          </w:tcPr>
          <w:p w14:paraId="03C767CE">
            <w:pPr>
              <w:spacing w:before="120" w:line="360" w:lineRule="exact"/>
              <w:rPr>
                <w:rFonts w:eastAsia="黑体"/>
                <w:sz w:val="13"/>
                <w:szCs w:val="13"/>
              </w:rPr>
            </w:pPr>
          </w:p>
        </w:tc>
        <w:tc>
          <w:tcPr>
            <w:tcW w:w="476" w:type="dxa"/>
            <w:vAlign w:val="center"/>
          </w:tcPr>
          <w:p w14:paraId="773418CE">
            <w:pPr>
              <w:spacing w:before="120" w:line="360" w:lineRule="exact"/>
              <w:rPr>
                <w:rFonts w:eastAsia="黑体"/>
                <w:sz w:val="13"/>
                <w:szCs w:val="13"/>
              </w:rPr>
            </w:pPr>
          </w:p>
        </w:tc>
        <w:tc>
          <w:tcPr>
            <w:tcW w:w="476" w:type="dxa"/>
            <w:vAlign w:val="center"/>
          </w:tcPr>
          <w:p w14:paraId="26507B0E">
            <w:pPr>
              <w:spacing w:before="120" w:line="360" w:lineRule="exact"/>
              <w:rPr>
                <w:rFonts w:eastAsia="黑体"/>
                <w:sz w:val="13"/>
                <w:szCs w:val="13"/>
              </w:rPr>
            </w:pPr>
          </w:p>
        </w:tc>
        <w:tc>
          <w:tcPr>
            <w:tcW w:w="476" w:type="dxa"/>
            <w:vAlign w:val="center"/>
          </w:tcPr>
          <w:p w14:paraId="7C700FA3">
            <w:pPr>
              <w:spacing w:before="120" w:line="360" w:lineRule="exact"/>
              <w:rPr>
                <w:rFonts w:eastAsia="黑体"/>
                <w:sz w:val="13"/>
                <w:szCs w:val="13"/>
              </w:rPr>
            </w:pPr>
          </w:p>
        </w:tc>
        <w:tc>
          <w:tcPr>
            <w:tcW w:w="476" w:type="dxa"/>
            <w:vAlign w:val="center"/>
          </w:tcPr>
          <w:p w14:paraId="010DEC90">
            <w:pPr>
              <w:spacing w:before="120" w:line="360" w:lineRule="exact"/>
              <w:rPr>
                <w:rFonts w:eastAsia="黑体"/>
                <w:sz w:val="13"/>
                <w:szCs w:val="13"/>
              </w:rPr>
            </w:pPr>
          </w:p>
        </w:tc>
        <w:tc>
          <w:tcPr>
            <w:tcW w:w="476" w:type="dxa"/>
            <w:vAlign w:val="center"/>
          </w:tcPr>
          <w:p w14:paraId="281B5A38">
            <w:pPr>
              <w:spacing w:before="120" w:line="360" w:lineRule="exact"/>
              <w:rPr>
                <w:rFonts w:eastAsia="黑体"/>
                <w:sz w:val="13"/>
                <w:szCs w:val="13"/>
              </w:rPr>
            </w:pPr>
          </w:p>
        </w:tc>
        <w:tc>
          <w:tcPr>
            <w:tcW w:w="477" w:type="dxa"/>
            <w:vAlign w:val="center"/>
          </w:tcPr>
          <w:p w14:paraId="0410865A">
            <w:pPr>
              <w:spacing w:before="120" w:line="360" w:lineRule="exact"/>
              <w:rPr>
                <w:rFonts w:eastAsia="黑体"/>
                <w:sz w:val="13"/>
                <w:szCs w:val="13"/>
              </w:rPr>
            </w:pPr>
          </w:p>
        </w:tc>
        <w:tc>
          <w:tcPr>
            <w:tcW w:w="477" w:type="dxa"/>
            <w:vAlign w:val="center"/>
          </w:tcPr>
          <w:p w14:paraId="39FBBE28">
            <w:pPr>
              <w:spacing w:before="120" w:line="360" w:lineRule="exact"/>
              <w:rPr>
                <w:rFonts w:eastAsia="黑体"/>
                <w:sz w:val="13"/>
                <w:szCs w:val="13"/>
              </w:rPr>
            </w:pPr>
          </w:p>
        </w:tc>
        <w:tc>
          <w:tcPr>
            <w:tcW w:w="477" w:type="dxa"/>
            <w:vAlign w:val="center"/>
          </w:tcPr>
          <w:p w14:paraId="67971B1E">
            <w:pPr>
              <w:spacing w:before="120" w:line="360" w:lineRule="exact"/>
              <w:rPr>
                <w:rFonts w:eastAsia="黑体"/>
                <w:sz w:val="13"/>
                <w:szCs w:val="13"/>
              </w:rPr>
            </w:pPr>
          </w:p>
        </w:tc>
        <w:tc>
          <w:tcPr>
            <w:tcW w:w="477" w:type="dxa"/>
            <w:vAlign w:val="center"/>
          </w:tcPr>
          <w:p w14:paraId="59A7189A">
            <w:pPr>
              <w:spacing w:before="120" w:line="360" w:lineRule="exact"/>
              <w:rPr>
                <w:rFonts w:eastAsia="黑体"/>
                <w:sz w:val="13"/>
                <w:szCs w:val="13"/>
              </w:rPr>
            </w:pPr>
          </w:p>
        </w:tc>
        <w:tc>
          <w:tcPr>
            <w:tcW w:w="477" w:type="dxa"/>
            <w:vAlign w:val="center"/>
          </w:tcPr>
          <w:p w14:paraId="5EBA0174">
            <w:pPr>
              <w:spacing w:before="120" w:line="360" w:lineRule="exact"/>
              <w:rPr>
                <w:rFonts w:eastAsia="黑体"/>
                <w:sz w:val="13"/>
                <w:szCs w:val="13"/>
              </w:rPr>
            </w:pPr>
          </w:p>
        </w:tc>
        <w:tc>
          <w:tcPr>
            <w:tcW w:w="477" w:type="dxa"/>
            <w:vAlign w:val="center"/>
          </w:tcPr>
          <w:p w14:paraId="2275FDCE">
            <w:pPr>
              <w:spacing w:before="120" w:line="360" w:lineRule="exact"/>
              <w:rPr>
                <w:rFonts w:eastAsia="黑体"/>
                <w:sz w:val="13"/>
                <w:szCs w:val="13"/>
              </w:rPr>
            </w:pPr>
          </w:p>
        </w:tc>
        <w:tc>
          <w:tcPr>
            <w:tcW w:w="477" w:type="dxa"/>
            <w:vAlign w:val="center"/>
          </w:tcPr>
          <w:p w14:paraId="4D82A685">
            <w:pPr>
              <w:spacing w:before="120" w:line="360" w:lineRule="exact"/>
              <w:rPr>
                <w:rFonts w:eastAsia="黑体"/>
                <w:sz w:val="13"/>
                <w:szCs w:val="13"/>
              </w:rPr>
            </w:pPr>
          </w:p>
        </w:tc>
        <w:tc>
          <w:tcPr>
            <w:tcW w:w="477" w:type="dxa"/>
            <w:vAlign w:val="center"/>
          </w:tcPr>
          <w:p w14:paraId="3E2C364C">
            <w:pPr>
              <w:spacing w:before="120" w:line="360" w:lineRule="exact"/>
              <w:rPr>
                <w:rFonts w:eastAsia="黑体"/>
                <w:sz w:val="13"/>
                <w:szCs w:val="13"/>
              </w:rPr>
            </w:pPr>
          </w:p>
        </w:tc>
        <w:tc>
          <w:tcPr>
            <w:tcW w:w="477" w:type="dxa"/>
            <w:vAlign w:val="center"/>
          </w:tcPr>
          <w:p w14:paraId="727CF4CC">
            <w:pPr>
              <w:spacing w:before="120" w:line="360" w:lineRule="exact"/>
              <w:rPr>
                <w:rFonts w:eastAsia="黑体"/>
                <w:sz w:val="13"/>
                <w:szCs w:val="13"/>
              </w:rPr>
            </w:pPr>
          </w:p>
        </w:tc>
        <w:tc>
          <w:tcPr>
            <w:tcW w:w="477" w:type="dxa"/>
            <w:vAlign w:val="center"/>
          </w:tcPr>
          <w:p w14:paraId="26EE7B9B">
            <w:pPr>
              <w:spacing w:before="120" w:line="360" w:lineRule="exact"/>
              <w:rPr>
                <w:rFonts w:eastAsia="黑体"/>
                <w:sz w:val="13"/>
                <w:szCs w:val="13"/>
              </w:rPr>
            </w:pPr>
          </w:p>
        </w:tc>
        <w:tc>
          <w:tcPr>
            <w:tcW w:w="477" w:type="dxa"/>
            <w:vAlign w:val="center"/>
          </w:tcPr>
          <w:p w14:paraId="1C4216F2">
            <w:pPr>
              <w:spacing w:before="120" w:line="360" w:lineRule="exact"/>
              <w:rPr>
                <w:rFonts w:eastAsia="黑体"/>
                <w:sz w:val="13"/>
                <w:szCs w:val="13"/>
              </w:rPr>
            </w:pPr>
          </w:p>
        </w:tc>
        <w:tc>
          <w:tcPr>
            <w:tcW w:w="477" w:type="dxa"/>
            <w:vAlign w:val="center"/>
          </w:tcPr>
          <w:p w14:paraId="2A880F8D">
            <w:pPr>
              <w:spacing w:before="120" w:line="360" w:lineRule="exact"/>
              <w:rPr>
                <w:rFonts w:eastAsia="黑体"/>
                <w:sz w:val="13"/>
                <w:szCs w:val="13"/>
              </w:rPr>
            </w:pPr>
          </w:p>
        </w:tc>
        <w:tc>
          <w:tcPr>
            <w:tcW w:w="477" w:type="dxa"/>
            <w:vAlign w:val="center"/>
          </w:tcPr>
          <w:p w14:paraId="60131716">
            <w:pPr>
              <w:spacing w:before="120" w:line="360" w:lineRule="exact"/>
              <w:rPr>
                <w:rFonts w:eastAsia="黑体"/>
                <w:sz w:val="13"/>
                <w:szCs w:val="13"/>
              </w:rPr>
            </w:pPr>
          </w:p>
        </w:tc>
        <w:tc>
          <w:tcPr>
            <w:tcW w:w="477" w:type="dxa"/>
            <w:vAlign w:val="center"/>
          </w:tcPr>
          <w:p w14:paraId="60C1BBD6">
            <w:pPr>
              <w:spacing w:before="120" w:line="360" w:lineRule="exact"/>
              <w:rPr>
                <w:rFonts w:eastAsia="黑体"/>
                <w:sz w:val="13"/>
                <w:szCs w:val="13"/>
              </w:rPr>
            </w:pPr>
          </w:p>
        </w:tc>
        <w:tc>
          <w:tcPr>
            <w:tcW w:w="477" w:type="dxa"/>
            <w:vAlign w:val="center"/>
          </w:tcPr>
          <w:p w14:paraId="77A9B45D">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98EF8BD">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655F9C8">
            <w:pPr>
              <w:spacing w:before="120" w:line="360" w:lineRule="exact"/>
              <w:rPr>
                <w:rFonts w:eastAsia="黑体"/>
                <w:sz w:val="13"/>
                <w:szCs w:val="13"/>
              </w:rPr>
            </w:pPr>
            <w:r>
              <w:rPr>
                <w:rFonts w:hint="eastAsia" w:eastAsia="黑体"/>
                <w:sz w:val="13"/>
                <w:szCs w:val="13"/>
              </w:rPr>
              <w:t>H</w:t>
            </w:r>
          </w:p>
        </w:tc>
        <w:tc>
          <w:tcPr>
            <w:tcW w:w="477" w:type="dxa"/>
            <w:vAlign w:val="center"/>
          </w:tcPr>
          <w:p w14:paraId="06CD2357">
            <w:pPr>
              <w:spacing w:before="120" w:line="360" w:lineRule="exact"/>
              <w:rPr>
                <w:rFonts w:eastAsia="黑体"/>
                <w:sz w:val="13"/>
                <w:szCs w:val="13"/>
              </w:rPr>
            </w:pPr>
            <w:r>
              <w:rPr>
                <w:rFonts w:hint="eastAsia" w:eastAsia="黑体"/>
                <w:sz w:val="13"/>
                <w:szCs w:val="13"/>
              </w:rPr>
              <w:t>H</w:t>
            </w:r>
          </w:p>
        </w:tc>
        <w:tc>
          <w:tcPr>
            <w:tcW w:w="477" w:type="dxa"/>
            <w:vAlign w:val="center"/>
          </w:tcPr>
          <w:p w14:paraId="797C84CA">
            <w:pPr>
              <w:spacing w:before="120" w:line="360" w:lineRule="exact"/>
              <w:rPr>
                <w:rFonts w:eastAsia="黑体"/>
                <w:sz w:val="13"/>
                <w:szCs w:val="13"/>
              </w:rPr>
            </w:pPr>
          </w:p>
        </w:tc>
        <w:tc>
          <w:tcPr>
            <w:tcW w:w="477" w:type="dxa"/>
            <w:vAlign w:val="center"/>
          </w:tcPr>
          <w:p w14:paraId="12E0E624">
            <w:pPr>
              <w:spacing w:before="120" w:line="360" w:lineRule="exact"/>
              <w:rPr>
                <w:rFonts w:eastAsia="黑体"/>
                <w:sz w:val="13"/>
                <w:szCs w:val="13"/>
              </w:rPr>
            </w:pPr>
          </w:p>
        </w:tc>
        <w:tc>
          <w:tcPr>
            <w:tcW w:w="477" w:type="dxa"/>
            <w:vAlign w:val="center"/>
          </w:tcPr>
          <w:p w14:paraId="29151291">
            <w:pPr>
              <w:spacing w:before="120" w:line="360" w:lineRule="exact"/>
              <w:rPr>
                <w:rFonts w:eastAsia="黑体"/>
                <w:sz w:val="13"/>
                <w:szCs w:val="13"/>
              </w:rPr>
            </w:pPr>
          </w:p>
        </w:tc>
        <w:tc>
          <w:tcPr>
            <w:tcW w:w="477" w:type="dxa"/>
            <w:vAlign w:val="center"/>
          </w:tcPr>
          <w:p w14:paraId="73A45622">
            <w:pPr>
              <w:spacing w:before="120" w:line="360" w:lineRule="exact"/>
              <w:rPr>
                <w:rFonts w:eastAsia="黑体"/>
                <w:sz w:val="13"/>
                <w:szCs w:val="13"/>
              </w:rPr>
            </w:pPr>
          </w:p>
        </w:tc>
      </w:tr>
      <w:tr w14:paraId="1DCE78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5A76A08A">
            <w:pPr>
              <w:spacing w:before="120" w:line="360" w:lineRule="exact"/>
              <w:rPr>
                <w:rFonts w:eastAsia="黑体"/>
                <w:sz w:val="24"/>
              </w:rPr>
            </w:pPr>
          </w:p>
        </w:tc>
        <w:tc>
          <w:tcPr>
            <w:tcW w:w="1344" w:type="dxa"/>
            <w:vAlign w:val="center"/>
          </w:tcPr>
          <w:p w14:paraId="3105CED6">
            <w:pPr>
              <w:widowControl/>
              <w:rPr>
                <w:color w:val="000000"/>
                <w:kern w:val="0"/>
                <w:sz w:val="20"/>
                <w:szCs w:val="20"/>
              </w:rPr>
            </w:pPr>
            <w:r>
              <w:rPr>
                <w:rFonts w:hint="eastAsia"/>
                <w:color w:val="000000"/>
                <w:sz w:val="20"/>
                <w:szCs w:val="20"/>
              </w:rPr>
              <w:t>体测或保健</w:t>
            </w:r>
          </w:p>
        </w:tc>
        <w:tc>
          <w:tcPr>
            <w:tcW w:w="476" w:type="dxa"/>
            <w:vAlign w:val="center"/>
          </w:tcPr>
          <w:p w14:paraId="269CEFE1">
            <w:pPr>
              <w:spacing w:before="120" w:line="360" w:lineRule="exact"/>
              <w:rPr>
                <w:rFonts w:eastAsia="黑体"/>
                <w:i/>
                <w:sz w:val="13"/>
                <w:szCs w:val="13"/>
              </w:rPr>
            </w:pPr>
          </w:p>
        </w:tc>
        <w:tc>
          <w:tcPr>
            <w:tcW w:w="476" w:type="dxa"/>
            <w:vAlign w:val="center"/>
          </w:tcPr>
          <w:p w14:paraId="58548737">
            <w:pPr>
              <w:spacing w:before="120" w:line="360" w:lineRule="exact"/>
              <w:rPr>
                <w:rFonts w:eastAsia="黑体"/>
                <w:i/>
                <w:sz w:val="13"/>
                <w:szCs w:val="13"/>
              </w:rPr>
            </w:pPr>
          </w:p>
        </w:tc>
        <w:tc>
          <w:tcPr>
            <w:tcW w:w="476" w:type="dxa"/>
            <w:vAlign w:val="center"/>
          </w:tcPr>
          <w:p w14:paraId="2215AF55">
            <w:pPr>
              <w:spacing w:before="120" w:line="360" w:lineRule="exact"/>
              <w:rPr>
                <w:rFonts w:eastAsia="黑体"/>
                <w:sz w:val="13"/>
                <w:szCs w:val="13"/>
              </w:rPr>
            </w:pPr>
          </w:p>
        </w:tc>
        <w:tc>
          <w:tcPr>
            <w:tcW w:w="476" w:type="dxa"/>
            <w:vAlign w:val="center"/>
          </w:tcPr>
          <w:p w14:paraId="487CF81C">
            <w:pPr>
              <w:spacing w:before="120" w:line="360" w:lineRule="exact"/>
              <w:rPr>
                <w:rFonts w:eastAsia="黑体"/>
                <w:sz w:val="13"/>
                <w:szCs w:val="13"/>
              </w:rPr>
            </w:pPr>
          </w:p>
        </w:tc>
        <w:tc>
          <w:tcPr>
            <w:tcW w:w="476" w:type="dxa"/>
            <w:vAlign w:val="center"/>
          </w:tcPr>
          <w:p w14:paraId="63DB2559">
            <w:pPr>
              <w:spacing w:before="120" w:line="360" w:lineRule="exact"/>
              <w:rPr>
                <w:rFonts w:eastAsia="黑体"/>
                <w:sz w:val="13"/>
                <w:szCs w:val="13"/>
              </w:rPr>
            </w:pPr>
          </w:p>
        </w:tc>
        <w:tc>
          <w:tcPr>
            <w:tcW w:w="476" w:type="dxa"/>
            <w:vAlign w:val="center"/>
          </w:tcPr>
          <w:p w14:paraId="63E95BD5">
            <w:pPr>
              <w:spacing w:before="120" w:line="360" w:lineRule="exact"/>
              <w:rPr>
                <w:rFonts w:eastAsia="黑体"/>
                <w:sz w:val="13"/>
                <w:szCs w:val="13"/>
              </w:rPr>
            </w:pPr>
          </w:p>
        </w:tc>
        <w:tc>
          <w:tcPr>
            <w:tcW w:w="476" w:type="dxa"/>
            <w:vAlign w:val="center"/>
          </w:tcPr>
          <w:p w14:paraId="2B16B561">
            <w:pPr>
              <w:spacing w:before="120" w:line="360" w:lineRule="exact"/>
              <w:rPr>
                <w:rFonts w:eastAsia="黑体"/>
                <w:sz w:val="13"/>
                <w:szCs w:val="13"/>
              </w:rPr>
            </w:pPr>
          </w:p>
        </w:tc>
        <w:tc>
          <w:tcPr>
            <w:tcW w:w="476" w:type="dxa"/>
            <w:vAlign w:val="center"/>
          </w:tcPr>
          <w:p w14:paraId="18AAFC18">
            <w:pPr>
              <w:spacing w:before="120" w:line="360" w:lineRule="exact"/>
              <w:rPr>
                <w:rFonts w:eastAsia="黑体"/>
                <w:sz w:val="13"/>
                <w:szCs w:val="13"/>
              </w:rPr>
            </w:pPr>
          </w:p>
        </w:tc>
        <w:tc>
          <w:tcPr>
            <w:tcW w:w="477" w:type="dxa"/>
            <w:vAlign w:val="center"/>
          </w:tcPr>
          <w:p w14:paraId="4BE2311F">
            <w:pPr>
              <w:spacing w:before="120" w:line="360" w:lineRule="exact"/>
              <w:rPr>
                <w:rFonts w:eastAsia="黑体"/>
                <w:sz w:val="13"/>
                <w:szCs w:val="13"/>
              </w:rPr>
            </w:pPr>
          </w:p>
        </w:tc>
        <w:tc>
          <w:tcPr>
            <w:tcW w:w="477" w:type="dxa"/>
            <w:vAlign w:val="center"/>
          </w:tcPr>
          <w:p w14:paraId="23CBFE3D">
            <w:pPr>
              <w:spacing w:before="120" w:line="360" w:lineRule="exact"/>
              <w:rPr>
                <w:rFonts w:eastAsia="黑体"/>
                <w:sz w:val="13"/>
                <w:szCs w:val="13"/>
              </w:rPr>
            </w:pPr>
          </w:p>
        </w:tc>
        <w:tc>
          <w:tcPr>
            <w:tcW w:w="477" w:type="dxa"/>
            <w:vAlign w:val="center"/>
          </w:tcPr>
          <w:p w14:paraId="52AEB8D2">
            <w:pPr>
              <w:spacing w:before="120" w:line="360" w:lineRule="exact"/>
              <w:rPr>
                <w:rFonts w:eastAsia="黑体"/>
                <w:sz w:val="13"/>
                <w:szCs w:val="13"/>
              </w:rPr>
            </w:pPr>
          </w:p>
        </w:tc>
        <w:tc>
          <w:tcPr>
            <w:tcW w:w="477" w:type="dxa"/>
            <w:vAlign w:val="center"/>
          </w:tcPr>
          <w:p w14:paraId="6492B33A">
            <w:pPr>
              <w:spacing w:before="120" w:line="360" w:lineRule="exact"/>
              <w:rPr>
                <w:rFonts w:eastAsia="黑体"/>
                <w:sz w:val="13"/>
                <w:szCs w:val="13"/>
              </w:rPr>
            </w:pPr>
          </w:p>
        </w:tc>
        <w:tc>
          <w:tcPr>
            <w:tcW w:w="477" w:type="dxa"/>
            <w:vAlign w:val="center"/>
          </w:tcPr>
          <w:p w14:paraId="09649826">
            <w:pPr>
              <w:spacing w:before="120" w:line="360" w:lineRule="exact"/>
              <w:rPr>
                <w:rFonts w:eastAsia="黑体"/>
                <w:sz w:val="13"/>
                <w:szCs w:val="13"/>
              </w:rPr>
            </w:pPr>
          </w:p>
        </w:tc>
        <w:tc>
          <w:tcPr>
            <w:tcW w:w="477" w:type="dxa"/>
            <w:vAlign w:val="center"/>
          </w:tcPr>
          <w:p w14:paraId="34479D46">
            <w:pPr>
              <w:spacing w:before="120" w:line="360" w:lineRule="exact"/>
              <w:rPr>
                <w:rFonts w:eastAsia="黑体"/>
                <w:sz w:val="13"/>
                <w:szCs w:val="13"/>
              </w:rPr>
            </w:pPr>
          </w:p>
        </w:tc>
        <w:tc>
          <w:tcPr>
            <w:tcW w:w="477" w:type="dxa"/>
            <w:vAlign w:val="center"/>
          </w:tcPr>
          <w:p w14:paraId="668FF60C">
            <w:pPr>
              <w:spacing w:before="120" w:line="360" w:lineRule="exact"/>
              <w:rPr>
                <w:rFonts w:eastAsia="黑体"/>
                <w:sz w:val="13"/>
                <w:szCs w:val="13"/>
              </w:rPr>
            </w:pPr>
          </w:p>
        </w:tc>
        <w:tc>
          <w:tcPr>
            <w:tcW w:w="477" w:type="dxa"/>
            <w:vAlign w:val="center"/>
          </w:tcPr>
          <w:p w14:paraId="61FBF504">
            <w:pPr>
              <w:spacing w:before="120" w:line="360" w:lineRule="exact"/>
              <w:rPr>
                <w:rFonts w:eastAsia="黑体"/>
                <w:sz w:val="13"/>
                <w:szCs w:val="13"/>
              </w:rPr>
            </w:pPr>
          </w:p>
        </w:tc>
        <w:tc>
          <w:tcPr>
            <w:tcW w:w="477" w:type="dxa"/>
            <w:vAlign w:val="center"/>
          </w:tcPr>
          <w:p w14:paraId="59FAF873">
            <w:pPr>
              <w:spacing w:before="120" w:line="360" w:lineRule="exact"/>
              <w:rPr>
                <w:rFonts w:eastAsia="黑体"/>
                <w:sz w:val="13"/>
                <w:szCs w:val="13"/>
              </w:rPr>
            </w:pPr>
          </w:p>
        </w:tc>
        <w:tc>
          <w:tcPr>
            <w:tcW w:w="477" w:type="dxa"/>
            <w:vAlign w:val="center"/>
          </w:tcPr>
          <w:p w14:paraId="73122B98">
            <w:pPr>
              <w:spacing w:before="120" w:line="360" w:lineRule="exact"/>
              <w:rPr>
                <w:rFonts w:eastAsia="黑体"/>
                <w:sz w:val="13"/>
                <w:szCs w:val="13"/>
              </w:rPr>
            </w:pPr>
          </w:p>
        </w:tc>
        <w:tc>
          <w:tcPr>
            <w:tcW w:w="477" w:type="dxa"/>
            <w:vAlign w:val="center"/>
          </w:tcPr>
          <w:p w14:paraId="65BE6279">
            <w:pPr>
              <w:spacing w:before="120" w:line="360" w:lineRule="exact"/>
              <w:rPr>
                <w:rFonts w:eastAsia="黑体"/>
                <w:sz w:val="13"/>
                <w:szCs w:val="13"/>
              </w:rPr>
            </w:pPr>
          </w:p>
        </w:tc>
        <w:tc>
          <w:tcPr>
            <w:tcW w:w="477" w:type="dxa"/>
            <w:vAlign w:val="center"/>
          </w:tcPr>
          <w:p w14:paraId="3C70A3F9">
            <w:pPr>
              <w:spacing w:before="120" w:line="360" w:lineRule="exact"/>
              <w:rPr>
                <w:rFonts w:eastAsia="黑体"/>
                <w:sz w:val="13"/>
                <w:szCs w:val="13"/>
              </w:rPr>
            </w:pPr>
          </w:p>
        </w:tc>
        <w:tc>
          <w:tcPr>
            <w:tcW w:w="477" w:type="dxa"/>
            <w:vAlign w:val="center"/>
          </w:tcPr>
          <w:p w14:paraId="50216A0C">
            <w:pPr>
              <w:spacing w:before="120" w:line="360" w:lineRule="exact"/>
              <w:rPr>
                <w:rFonts w:eastAsia="黑体"/>
                <w:sz w:val="13"/>
                <w:szCs w:val="13"/>
              </w:rPr>
            </w:pPr>
          </w:p>
        </w:tc>
        <w:tc>
          <w:tcPr>
            <w:tcW w:w="477" w:type="dxa"/>
            <w:vAlign w:val="center"/>
          </w:tcPr>
          <w:p w14:paraId="5AC068EF">
            <w:pPr>
              <w:spacing w:before="120" w:line="360" w:lineRule="exact"/>
              <w:rPr>
                <w:rFonts w:eastAsia="黑体"/>
                <w:sz w:val="13"/>
                <w:szCs w:val="13"/>
              </w:rPr>
            </w:pPr>
          </w:p>
        </w:tc>
        <w:tc>
          <w:tcPr>
            <w:tcW w:w="477" w:type="dxa"/>
            <w:vAlign w:val="center"/>
          </w:tcPr>
          <w:p w14:paraId="6870E34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DA14D9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80B8D7B">
            <w:pPr>
              <w:spacing w:before="120" w:line="360" w:lineRule="exact"/>
              <w:rPr>
                <w:rFonts w:eastAsia="黑体"/>
                <w:sz w:val="13"/>
                <w:szCs w:val="13"/>
              </w:rPr>
            </w:pPr>
          </w:p>
        </w:tc>
        <w:tc>
          <w:tcPr>
            <w:tcW w:w="477" w:type="dxa"/>
            <w:vAlign w:val="center"/>
          </w:tcPr>
          <w:p w14:paraId="56B4E72F">
            <w:pPr>
              <w:spacing w:before="120" w:line="360" w:lineRule="exact"/>
              <w:rPr>
                <w:rFonts w:eastAsia="黑体"/>
                <w:sz w:val="13"/>
                <w:szCs w:val="13"/>
              </w:rPr>
            </w:pPr>
          </w:p>
        </w:tc>
        <w:tc>
          <w:tcPr>
            <w:tcW w:w="477" w:type="dxa"/>
            <w:vAlign w:val="center"/>
          </w:tcPr>
          <w:p w14:paraId="28F212B8">
            <w:pPr>
              <w:spacing w:before="120" w:line="360" w:lineRule="exact"/>
              <w:rPr>
                <w:rFonts w:eastAsia="黑体"/>
                <w:sz w:val="13"/>
                <w:szCs w:val="13"/>
              </w:rPr>
            </w:pPr>
          </w:p>
        </w:tc>
        <w:tc>
          <w:tcPr>
            <w:tcW w:w="477" w:type="dxa"/>
            <w:vAlign w:val="center"/>
          </w:tcPr>
          <w:p w14:paraId="4F80F99D">
            <w:pPr>
              <w:spacing w:before="120" w:line="360" w:lineRule="exact"/>
              <w:rPr>
                <w:rFonts w:eastAsia="黑体"/>
                <w:sz w:val="13"/>
                <w:szCs w:val="13"/>
              </w:rPr>
            </w:pPr>
          </w:p>
        </w:tc>
        <w:tc>
          <w:tcPr>
            <w:tcW w:w="477" w:type="dxa"/>
            <w:vAlign w:val="center"/>
          </w:tcPr>
          <w:p w14:paraId="2D017606">
            <w:pPr>
              <w:spacing w:before="120" w:line="360" w:lineRule="exact"/>
              <w:rPr>
                <w:rFonts w:eastAsia="黑体"/>
                <w:sz w:val="13"/>
                <w:szCs w:val="13"/>
              </w:rPr>
            </w:pPr>
          </w:p>
        </w:tc>
        <w:tc>
          <w:tcPr>
            <w:tcW w:w="477" w:type="dxa"/>
            <w:vAlign w:val="center"/>
          </w:tcPr>
          <w:p w14:paraId="49F53FB2">
            <w:pPr>
              <w:spacing w:before="120" w:line="360" w:lineRule="exact"/>
              <w:rPr>
                <w:rFonts w:eastAsia="黑体"/>
                <w:sz w:val="13"/>
                <w:szCs w:val="13"/>
              </w:rPr>
            </w:pPr>
          </w:p>
        </w:tc>
      </w:tr>
      <w:tr w14:paraId="750E8A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57A2CB7A">
            <w:pPr>
              <w:spacing w:before="120" w:line="360" w:lineRule="exact"/>
              <w:rPr>
                <w:rFonts w:eastAsia="黑体"/>
                <w:sz w:val="24"/>
              </w:rPr>
            </w:pPr>
          </w:p>
        </w:tc>
        <w:tc>
          <w:tcPr>
            <w:tcW w:w="1344" w:type="dxa"/>
            <w:vAlign w:val="center"/>
          </w:tcPr>
          <w:p w14:paraId="67144CE5">
            <w:pPr>
              <w:widowControl/>
              <w:rPr>
                <w:color w:val="000000"/>
                <w:sz w:val="20"/>
                <w:szCs w:val="20"/>
              </w:rPr>
            </w:pPr>
            <w:r>
              <w:rPr>
                <w:rFonts w:hint="eastAsia"/>
                <w:color w:val="000000"/>
                <w:sz w:val="20"/>
                <w:szCs w:val="20"/>
              </w:rPr>
              <w:t>大学生心理健康</w:t>
            </w:r>
          </w:p>
        </w:tc>
        <w:tc>
          <w:tcPr>
            <w:tcW w:w="476" w:type="dxa"/>
            <w:vAlign w:val="center"/>
          </w:tcPr>
          <w:p w14:paraId="7AB5F342">
            <w:pPr>
              <w:spacing w:before="120" w:line="360" w:lineRule="exact"/>
              <w:rPr>
                <w:rFonts w:eastAsia="黑体"/>
                <w:i/>
                <w:sz w:val="13"/>
                <w:szCs w:val="13"/>
              </w:rPr>
            </w:pPr>
          </w:p>
        </w:tc>
        <w:tc>
          <w:tcPr>
            <w:tcW w:w="476" w:type="dxa"/>
            <w:vAlign w:val="center"/>
          </w:tcPr>
          <w:p w14:paraId="5D8E8BC2">
            <w:pPr>
              <w:spacing w:before="120" w:line="360" w:lineRule="exact"/>
              <w:rPr>
                <w:rFonts w:eastAsia="黑体"/>
                <w:i/>
                <w:sz w:val="13"/>
                <w:szCs w:val="13"/>
              </w:rPr>
            </w:pPr>
          </w:p>
        </w:tc>
        <w:tc>
          <w:tcPr>
            <w:tcW w:w="476" w:type="dxa"/>
            <w:vAlign w:val="center"/>
          </w:tcPr>
          <w:p w14:paraId="6E9806C1">
            <w:pPr>
              <w:spacing w:before="120" w:line="360" w:lineRule="exact"/>
              <w:rPr>
                <w:rFonts w:eastAsia="黑体"/>
                <w:sz w:val="13"/>
                <w:szCs w:val="13"/>
              </w:rPr>
            </w:pPr>
          </w:p>
        </w:tc>
        <w:tc>
          <w:tcPr>
            <w:tcW w:w="476" w:type="dxa"/>
            <w:vAlign w:val="center"/>
          </w:tcPr>
          <w:p w14:paraId="125200A4">
            <w:pPr>
              <w:spacing w:before="120" w:line="360" w:lineRule="exact"/>
              <w:rPr>
                <w:rFonts w:eastAsia="黑体"/>
                <w:sz w:val="13"/>
                <w:szCs w:val="13"/>
              </w:rPr>
            </w:pPr>
          </w:p>
        </w:tc>
        <w:tc>
          <w:tcPr>
            <w:tcW w:w="476" w:type="dxa"/>
            <w:vAlign w:val="center"/>
          </w:tcPr>
          <w:p w14:paraId="63C098CC">
            <w:pPr>
              <w:spacing w:before="120" w:line="360" w:lineRule="exact"/>
              <w:rPr>
                <w:rFonts w:eastAsia="黑体"/>
                <w:sz w:val="13"/>
                <w:szCs w:val="13"/>
              </w:rPr>
            </w:pPr>
          </w:p>
        </w:tc>
        <w:tc>
          <w:tcPr>
            <w:tcW w:w="476" w:type="dxa"/>
            <w:vAlign w:val="center"/>
          </w:tcPr>
          <w:p w14:paraId="459B162F">
            <w:pPr>
              <w:spacing w:before="120" w:line="360" w:lineRule="exact"/>
              <w:rPr>
                <w:rFonts w:eastAsia="黑体"/>
                <w:sz w:val="13"/>
                <w:szCs w:val="13"/>
              </w:rPr>
            </w:pPr>
          </w:p>
        </w:tc>
        <w:tc>
          <w:tcPr>
            <w:tcW w:w="476" w:type="dxa"/>
            <w:vAlign w:val="center"/>
          </w:tcPr>
          <w:p w14:paraId="157DEC8F">
            <w:pPr>
              <w:spacing w:before="120" w:line="360" w:lineRule="exact"/>
              <w:rPr>
                <w:rFonts w:eastAsia="黑体"/>
                <w:sz w:val="13"/>
                <w:szCs w:val="13"/>
              </w:rPr>
            </w:pPr>
          </w:p>
        </w:tc>
        <w:tc>
          <w:tcPr>
            <w:tcW w:w="476" w:type="dxa"/>
            <w:vAlign w:val="center"/>
          </w:tcPr>
          <w:p w14:paraId="5D94608C">
            <w:pPr>
              <w:spacing w:before="120" w:line="360" w:lineRule="exact"/>
              <w:rPr>
                <w:rFonts w:eastAsia="黑体"/>
                <w:sz w:val="13"/>
                <w:szCs w:val="13"/>
              </w:rPr>
            </w:pPr>
          </w:p>
        </w:tc>
        <w:tc>
          <w:tcPr>
            <w:tcW w:w="477" w:type="dxa"/>
            <w:vAlign w:val="center"/>
          </w:tcPr>
          <w:p w14:paraId="680B18EA">
            <w:pPr>
              <w:spacing w:before="120" w:line="360" w:lineRule="exact"/>
              <w:rPr>
                <w:rFonts w:eastAsia="黑体"/>
                <w:sz w:val="13"/>
                <w:szCs w:val="13"/>
              </w:rPr>
            </w:pPr>
          </w:p>
        </w:tc>
        <w:tc>
          <w:tcPr>
            <w:tcW w:w="477" w:type="dxa"/>
            <w:vAlign w:val="center"/>
          </w:tcPr>
          <w:p w14:paraId="1F83981A">
            <w:pPr>
              <w:spacing w:before="120" w:line="360" w:lineRule="exact"/>
              <w:rPr>
                <w:rFonts w:eastAsia="黑体"/>
                <w:sz w:val="13"/>
                <w:szCs w:val="13"/>
              </w:rPr>
            </w:pPr>
          </w:p>
        </w:tc>
        <w:tc>
          <w:tcPr>
            <w:tcW w:w="477" w:type="dxa"/>
            <w:vAlign w:val="center"/>
          </w:tcPr>
          <w:p w14:paraId="645D3965">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AECDB2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126E2BB">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EA7B36B">
            <w:pPr>
              <w:spacing w:before="120" w:line="360" w:lineRule="exact"/>
              <w:rPr>
                <w:rFonts w:eastAsia="黑体"/>
                <w:sz w:val="13"/>
                <w:szCs w:val="13"/>
              </w:rPr>
            </w:pPr>
          </w:p>
        </w:tc>
        <w:tc>
          <w:tcPr>
            <w:tcW w:w="477" w:type="dxa"/>
            <w:vAlign w:val="center"/>
          </w:tcPr>
          <w:p w14:paraId="703722BE">
            <w:pPr>
              <w:spacing w:before="120" w:line="360" w:lineRule="exact"/>
              <w:rPr>
                <w:rFonts w:eastAsia="黑体"/>
                <w:sz w:val="13"/>
                <w:szCs w:val="13"/>
              </w:rPr>
            </w:pPr>
          </w:p>
        </w:tc>
        <w:tc>
          <w:tcPr>
            <w:tcW w:w="477" w:type="dxa"/>
            <w:vAlign w:val="center"/>
          </w:tcPr>
          <w:p w14:paraId="3B802EAF">
            <w:pPr>
              <w:spacing w:before="120" w:line="360" w:lineRule="exact"/>
              <w:rPr>
                <w:rFonts w:eastAsia="黑体"/>
                <w:sz w:val="13"/>
                <w:szCs w:val="13"/>
              </w:rPr>
            </w:pPr>
            <w:r>
              <w:rPr>
                <w:rFonts w:hint="eastAsia" w:eastAsia="黑体"/>
                <w:sz w:val="13"/>
                <w:szCs w:val="13"/>
              </w:rPr>
              <w:t>M</w:t>
            </w:r>
          </w:p>
        </w:tc>
        <w:tc>
          <w:tcPr>
            <w:tcW w:w="477" w:type="dxa"/>
            <w:vAlign w:val="center"/>
          </w:tcPr>
          <w:p w14:paraId="7F69E103">
            <w:pPr>
              <w:spacing w:before="120" w:line="360" w:lineRule="exact"/>
              <w:rPr>
                <w:rFonts w:eastAsia="黑体"/>
                <w:sz w:val="13"/>
                <w:szCs w:val="13"/>
              </w:rPr>
            </w:pPr>
            <w:r>
              <w:rPr>
                <w:rFonts w:hint="eastAsia" w:eastAsia="黑体"/>
                <w:sz w:val="13"/>
                <w:szCs w:val="13"/>
              </w:rPr>
              <w:t>M</w:t>
            </w:r>
          </w:p>
        </w:tc>
        <w:tc>
          <w:tcPr>
            <w:tcW w:w="477" w:type="dxa"/>
            <w:vAlign w:val="center"/>
          </w:tcPr>
          <w:p w14:paraId="3ED26FDC">
            <w:pPr>
              <w:spacing w:before="120" w:line="360" w:lineRule="exact"/>
              <w:rPr>
                <w:rFonts w:eastAsia="黑体"/>
                <w:sz w:val="13"/>
                <w:szCs w:val="13"/>
              </w:rPr>
            </w:pPr>
          </w:p>
        </w:tc>
        <w:tc>
          <w:tcPr>
            <w:tcW w:w="477" w:type="dxa"/>
            <w:vAlign w:val="center"/>
          </w:tcPr>
          <w:p w14:paraId="7F62933E">
            <w:pPr>
              <w:spacing w:before="120" w:line="360" w:lineRule="exact"/>
              <w:rPr>
                <w:rFonts w:eastAsia="黑体"/>
                <w:sz w:val="13"/>
                <w:szCs w:val="13"/>
              </w:rPr>
            </w:pPr>
          </w:p>
        </w:tc>
        <w:tc>
          <w:tcPr>
            <w:tcW w:w="477" w:type="dxa"/>
            <w:vAlign w:val="center"/>
          </w:tcPr>
          <w:p w14:paraId="6664694B">
            <w:pPr>
              <w:spacing w:before="120" w:line="360" w:lineRule="exact"/>
              <w:rPr>
                <w:rFonts w:eastAsia="黑体"/>
                <w:sz w:val="13"/>
                <w:szCs w:val="13"/>
              </w:rPr>
            </w:pPr>
          </w:p>
        </w:tc>
        <w:tc>
          <w:tcPr>
            <w:tcW w:w="477" w:type="dxa"/>
            <w:vAlign w:val="center"/>
          </w:tcPr>
          <w:p w14:paraId="75AE7955">
            <w:pPr>
              <w:spacing w:before="120" w:line="360" w:lineRule="exact"/>
              <w:rPr>
                <w:rFonts w:eastAsia="黑体"/>
                <w:sz w:val="13"/>
                <w:szCs w:val="13"/>
              </w:rPr>
            </w:pPr>
          </w:p>
        </w:tc>
        <w:tc>
          <w:tcPr>
            <w:tcW w:w="477" w:type="dxa"/>
            <w:vAlign w:val="center"/>
          </w:tcPr>
          <w:p w14:paraId="66E3B337">
            <w:pPr>
              <w:spacing w:before="120" w:line="360" w:lineRule="exact"/>
              <w:rPr>
                <w:rFonts w:eastAsia="黑体"/>
                <w:sz w:val="13"/>
                <w:szCs w:val="13"/>
              </w:rPr>
            </w:pPr>
          </w:p>
        </w:tc>
        <w:tc>
          <w:tcPr>
            <w:tcW w:w="477" w:type="dxa"/>
            <w:vAlign w:val="center"/>
          </w:tcPr>
          <w:p w14:paraId="198E9C49">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F22B6D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4A8F78C">
            <w:pPr>
              <w:spacing w:before="120" w:line="360" w:lineRule="exact"/>
              <w:rPr>
                <w:rFonts w:eastAsia="黑体"/>
                <w:sz w:val="13"/>
                <w:szCs w:val="13"/>
              </w:rPr>
            </w:pPr>
          </w:p>
        </w:tc>
        <w:tc>
          <w:tcPr>
            <w:tcW w:w="477" w:type="dxa"/>
            <w:vAlign w:val="center"/>
          </w:tcPr>
          <w:p w14:paraId="58349B58">
            <w:pPr>
              <w:spacing w:before="120" w:line="360" w:lineRule="exact"/>
              <w:rPr>
                <w:rFonts w:eastAsia="黑体"/>
                <w:sz w:val="13"/>
                <w:szCs w:val="13"/>
              </w:rPr>
            </w:pPr>
          </w:p>
        </w:tc>
        <w:tc>
          <w:tcPr>
            <w:tcW w:w="477" w:type="dxa"/>
            <w:vAlign w:val="center"/>
          </w:tcPr>
          <w:p w14:paraId="7A0642B9">
            <w:pPr>
              <w:spacing w:before="120" w:line="360" w:lineRule="exact"/>
              <w:rPr>
                <w:rFonts w:eastAsia="黑体"/>
                <w:sz w:val="13"/>
                <w:szCs w:val="13"/>
              </w:rPr>
            </w:pPr>
          </w:p>
        </w:tc>
        <w:tc>
          <w:tcPr>
            <w:tcW w:w="477" w:type="dxa"/>
            <w:vAlign w:val="center"/>
          </w:tcPr>
          <w:p w14:paraId="3D075744">
            <w:pPr>
              <w:spacing w:before="120" w:line="360" w:lineRule="exact"/>
              <w:rPr>
                <w:rFonts w:eastAsia="黑体"/>
                <w:sz w:val="13"/>
                <w:szCs w:val="13"/>
              </w:rPr>
            </w:pPr>
          </w:p>
        </w:tc>
        <w:tc>
          <w:tcPr>
            <w:tcW w:w="477" w:type="dxa"/>
            <w:vAlign w:val="center"/>
          </w:tcPr>
          <w:p w14:paraId="0A64EEC4">
            <w:pPr>
              <w:spacing w:before="120" w:line="360" w:lineRule="exact"/>
              <w:rPr>
                <w:rFonts w:eastAsia="黑体"/>
                <w:sz w:val="13"/>
                <w:szCs w:val="13"/>
              </w:rPr>
            </w:pPr>
          </w:p>
        </w:tc>
        <w:tc>
          <w:tcPr>
            <w:tcW w:w="477" w:type="dxa"/>
            <w:vAlign w:val="center"/>
          </w:tcPr>
          <w:p w14:paraId="67EC44EA">
            <w:pPr>
              <w:spacing w:before="120" w:line="360" w:lineRule="exact"/>
              <w:rPr>
                <w:rFonts w:eastAsia="黑体"/>
                <w:sz w:val="13"/>
                <w:szCs w:val="13"/>
              </w:rPr>
            </w:pPr>
          </w:p>
        </w:tc>
      </w:tr>
      <w:tr w14:paraId="0CDC27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007E1BAF">
            <w:pPr>
              <w:spacing w:before="120" w:line="360" w:lineRule="exact"/>
              <w:rPr>
                <w:rFonts w:eastAsia="黑体"/>
                <w:sz w:val="24"/>
              </w:rPr>
            </w:pPr>
          </w:p>
        </w:tc>
        <w:tc>
          <w:tcPr>
            <w:tcW w:w="1344" w:type="dxa"/>
            <w:vAlign w:val="center"/>
          </w:tcPr>
          <w:p w14:paraId="053AD9B1">
            <w:pPr>
              <w:widowControl/>
              <w:rPr>
                <w:color w:val="000000"/>
                <w:sz w:val="20"/>
                <w:szCs w:val="20"/>
              </w:rPr>
            </w:pPr>
            <w:r>
              <w:rPr>
                <w:rFonts w:hint="eastAsia"/>
                <w:color w:val="000000"/>
                <w:sz w:val="20"/>
                <w:szCs w:val="20"/>
              </w:rPr>
              <w:t>大学生安全教育</w:t>
            </w:r>
          </w:p>
        </w:tc>
        <w:tc>
          <w:tcPr>
            <w:tcW w:w="476" w:type="dxa"/>
            <w:vAlign w:val="center"/>
          </w:tcPr>
          <w:p w14:paraId="3EC96155">
            <w:pPr>
              <w:spacing w:before="120" w:line="360" w:lineRule="exact"/>
              <w:rPr>
                <w:rFonts w:eastAsia="黑体"/>
                <w:i/>
                <w:sz w:val="13"/>
                <w:szCs w:val="13"/>
              </w:rPr>
            </w:pPr>
          </w:p>
        </w:tc>
        <w:tc>
          <w:tcPr>
            <w:tcW w:w="476" w:type="dxa"/>
            <w:vAlign w:val="center"/>
          </w:tcPr>
          <w:p w14:paraId="3BFED2CD">
            <w:pPr>
              <w:spacing w:before="120" w:line="360" w:lineRule="exact"/>
              <w:rPr>
                <w:rFonts w:eastAsia="黑体"/>
                <w:i/>
                <w:sz w:val="13"/>
                <w:szCs w:val="13"/>
              </w:rPr>
            </w:pPr>
          </w:p>
        </w:tc>
        <w:tc>
          <w:tcPr>
            <w:tcW w:w="476" w:type="dxa"/>
            <w:vAlign w:val="center"/>
          </w:tcPr>
          <w:p w14:paraId="7A2656C6">
            <w:pPr>
              <w:spacing w:before="120" w:line="360" w:lineRule="exact"/>
              <w:rPr>
                <w:rFonts w:eastAsia="黑体"/>
                <w:i/>
                <w:sz w:val="13"/>
                <w:szCs w:val="13"/>
              </w:rPr>
            </w:pPr>
          </w:p>
        </w:tc>
        <w:tc>
          <w:tcPr>
            <w:tcW w:w="476" w:type="dxa"/>
            <w:vAlign w:val="center"/>
          </w:tcPr>
          <w:p w14:paraId="3430B120">
            <w:pPr>
              <w:spacing w:before="120" w:line="360" w:lineRule="exact"/>
              <w:rPr>
                <w:rFonts w:eastAsia="黑体"/>
                <w:i/>
                <w:sz w:val="13"/>
                <w:szCs w:val="13"/>
              </w:rPr>
            </w:pPr>
          </w:p>
        </w:tc>
        <w:tc>
          <w:tcPr>
            <w:tcW w:w="476" w:type="dxa"/>
            <w:vAlign w:val="center"/>
          </w:tcPr>
          <w:p w14:paraId="4B72C581">
            <w:pPr>
              <w:spacing w:before="120" w:line="360" w:lineRule="exact"/>
              <w:rPr>
                <w:rFonts w:eastAsia="黑体"/>
                <w:i/>
                <w:sz w:val="13"/>
                <w:szCs w:val="13"/>
              </w:rPr>
            </w:pPr>
          </w:p>
        </w:tc>
        <w:tc>
          <w:tcPr>
            <w:tcW w:w="476" w:type="dxa"/>
            <w:vAlign w:val="center"/>
          </w:tcPr>
          <w:p w14:paraId="28DAC1D5">
            <w:pPr>
              <w:spacing w:before="120" w:line="360" w:lineRule="exact"/>
              <w:rPr>
                <w:rFonts w:eastAsia="黑体"/>
                <w:i/>
                <w:sz w:val="13"/>
                <w:szCs w:val="13"/>
              </w:rPr>
            </w:pPr>
          </w:p>
        </w:tc>
        <w:tc>
          <w:tcPr>
            <w:tcW w:w="476" w:type="dxa"/>
            <w:vAlign w:val="center"/>
          </w:tcPr>
          <w:p w14:paraId="71C42782">
            <w:pPr>
              <w:spacing w:before="120" w:line="360" w:lineRule="exact"/>
              <w:rPr>
                <w:rFonts w:eastAsia="黑体"/>
                <w:i/>
                <w:sz w:val="13"/>
                <w:szCs w:val="13"/>
              </w:rPr>
            </w:pPr>
          </w:p>
        </w:tc>
        <w:tc>
          <w:tcPr>
            <w:tcW w:w="476" w:type="dxa"/>
            <w:vAlign w:val="center"/>
          </w:tcPr>
          <w:p w14:paraId="30CD160D">
            <w:pPr>
              <w:spacing w:before="120" w:line="360" w:lineRule="exact"/>
              <w:rPr>
                <w:rFonts w:eastAsia="黑体"/>
                <w:i/>
                <w:sz w:val="13"/>
                <w:szCs w:val="13"/>
              </w:rPr>
            </w:pPr>
          </w:p>
        </w:tc>
        <w:tc>
          <w:tcPr>
            <w:tcW w:w="477" w:type="dxa"/>
            <w:vAlign w:val="center"/>
          </w:tcPr>
          <w:p w14:paraId="1BA234E8">
            <w:pPr>
              <w:spacing w:before="120" w:line="360" w:lineRule="exact"/>
              <w:rPr>
                <w:rFonts w:eastAsia="黑体"/>
                <w:sz w:val="13"/>
                <w:szCs w:val="13"/>
              </w:rPr>
            </w:pPr>
          </w:p>
        </w:tc>
        <w:tc>
          <w:tcPr>
            <w:tcW w:w="477" w:type="dxa"/>
            <w:vAlign w:val="center"/>
          </w:tcPr>
          <w:p w14:paraId="42A60B50">
            <w:pPr>
              <w:spacing w:before="120" w:line="360" w:lineRule="exact"/>
              <w:rPr>
                <w:rFonts w:eastAsia="黑体"/>
                <w:sz w:val="13"/>
                <w:szCs w:val="13"/>
              </w:rPr>
            </w:pPr>
          </w:p>
        </w:tc>
        <w:tc>
          <w:tcPr>
            <w:tcW w:w="477" w:type="dxa"/>
            <w:vAlign w:val="center"/>
          </w:tcPr>
          <w:p w14:paraId="0D75D4CD">
            <w:pPr>
              <w:spacing w:before="120" w:line="360" w:lineRule="exact"/>
              <w:rPr>
                <w:rFonts w:eastAsia="黑体"/>
                <w:sz w:val="13"/>
                <w:szCs w:val="13"/>
              </w:rPr>
            </w:pPr>
            <w:r>
              <w:rPr>
                <w:rFonts w:hint="eastAsia" w:eastAsia="黑体"/>
                <w:sz w:val="13"/>
                <w:szCs w:val="13"/>
              </w:rPr>
              <w:t>M</w:t>
            </w:r>
          </w:p>
        </w:tc>
        <w:tc>
          <w:tcPr>
            <w:tcW w:w="477" w:type="dxa"/>
            <w:vAlign w:val="center"/>
          </w:tcPr>
          <w:p w14:paraId="744B119D">
            <w:pPr>
              <w:spacing w:before="120" w:line="360" w:lineRule="exact"/>
              <w:rPr>
                <w:rFonts w:eastAsia="黑体"/>
                <w:sz w:val="13"/>
                <w:szCs w:val="13"/>
              </w:rPr>
            </w:pPr>
            <w:r>
              <w:rPr>
                <w:rFonts w:hint="eastAsia" w:eastAsia="黑体"/>
                <w:sz w:val="13"/>
                <w:szCs w:val="13"/>
              </w:rPr>
              <w:t>M</w:t>
            </w:r>
          </w:p>
        </w:tc>
        <w:tc>
          <w:tcPr>
            <w:tcW w:w="477" w:type="dxa"/>
            <w:vAlign w:val="center"/>
          </w:tcPr>
          <w:p w14:paraId="51261C90">
            <w:pPr>
              <w:spacing w:before="120" w:line="360" w:lineRule="exact"/>
              <w:rPr>
                <w:rFonts w:eastAsia="黑体"/>
                <w:sz w:val="13"/>
                <w:szCs w:val="13"/>
              </w:rPr>
            </w:pPr>
            <w:r>
              <w:rPr>
                <w:rFonts w:hint="eastAsia" w:eastAsia="黑体"/>
                <w:sz w:val="13"/>
                <w:szCs w:val="13"/>
              </w:rPr>
              <w:t>M</w:t>
            </w:r>
          </w:p>
        </w:tc>
        <w:tc>
          <w:tcPr>
            <w:tcW w:w="477" w:type="dxa"/>
            <w:vAlign w:val="center"/>
          </w:tcPr>
          <w:p w14:paraId="5059BC63">
            <w:pPr>
              <w:spacing w:before="120" w:line="360" w:lineRule="exact"/>
              <w:rPr>
                <w:rFonts w:eastAsia="黑体"/>
                <w:sz w:val="13"/>
                <w:szCs w:val="13"/>
              </w:rPr>
            </w:pPr>
          </w:p>
        </w:tc>
        <w:tc>
          <w:tcPr>
            <w:tcW w:w="477" w:type="dxa"/>
            <w:vAlign w:val="center"/>
          </w:tcPr>
          <w:p w14:paraId="1F400A79">
            <w:pPr>
              <w:spacing w:before="120" w:line="360" w:lineRule="exact"/>
              <w:rPr>
                <w:rFonts w:eastAsia="黑体"/>
                <w:sz w:val="13"/>
                <w:szCs w:val="13"/>
              </w:rPr>
            </w:pPr>
          </w:p>
        </w:tc>
        <w:tc>
          <w:tcPr>
            <w:tcW w:w="477" w:type="dxa"/>
            <w:vAlign w:val="center"/>
          </w:tcPr>
          <w:p w14:paraId="6B5557C1">
            <w:pPr>
              <w:spacing w:before="120" w:line="360" w:lineRule="exact"/>
              <w:rPr>
                <w:rFonts w:eastAsia="黑体"/>
                <w:sz w:val="13"/>
                <w:szCs w:val="13"/>
              </w:rPr>
            </w:pPr>
          </w:p>
        </w:tc>
        <w:tc>
          <w:tcPr>
            <w:tcW w:w="477" w:type="dxa"/>
            <w:vAlign w:val="center"/>
          </w:tcPr>
          <w:p w14:paraId="3FEEC014">
            <w:pPr>
              <w:spacing w:before="120" w:line="360" w:lineRule="exact"/>
              <w:rPr>
                <w:rFonts w:ascii="微软雅黑" w:hAnsi="微软雅黑" w:eastAsia="微软雅黑"/>
                <w:i/>
                <w:sz w:val="13"/>
                <w:szCs w:val="13"/>
              </w:rPr>
            </w:pPr>
          </w:p>
        </w:tc>
        <w:tc>
          <w:tcPr>
            <w:tcW w:w="477" w:type="dxa"/>
            <w:vAlign w:val="center"/>
          </w:tcPr>
          <w:p w14:paraId="4C35829E">
            <w:pPr>
              <w:spacing w:before="120" w:line="360" w:lineRule="exact"/>
              <w:rPr>
                <w:rFonts w:eastAsia="黑体"/>
                <w:sz w:val="13"/>
                <w:szCs w:val="13"/>
              </w:rPr>
            </w:pPr>
          </w:p>
        </w:tc>
        <w:tc>
          <w:tcPr>
            <w:tcW w:w="477" w:type="dxa"/>
            <w:vAlign w:val="center"/>
          </w:tcPr>
          <w:p w14:paraId="449FF599">
            <w:pPr>
              <w:spacing w:before="120" w:line="360" w:lineRule="exact"/>
              <w:rPr>
                <w:rFonts w:eastAsia="黑体"/>
                <w:sz w:val="13"/>
                <w:szCs w:val="13"/>
              </w:rPr>
            </w:pPr>
          </w:p>
        </w:tc>
        <w:tc>
          <w:tcPr>
            <w:tcW w:w="477" w:type="dxa"/>
            <w:vAlign w:val="center"/>
          </w:tcPr>
          <w:p w14:paraId="49D9723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22F7AC5">
            <w:pPr>
              <w:spacing w:before="120" w:line="360" w:lineRule="exact"/>
              <w:rPr>
                <w:rFonts w:eastAsia="黑体"/>
                <w:sz w:val="13"/>
                <w:szCs w:val="13"/>
              </w:rPr>
            </w:pPr>
          </w:p>
        </w:tc>
        <w:tc>
          <w:tcPr>
            <w:tcW w:w="477" w:type="dxa"/>
            <w:vAlign w:val="center"/>
          </w:tcPr>
          <w:p w14:paraId="2C8EBECC">
            <w:pPr>
              <w:spacing w:before="120" w:line="360" w:lineRule="exact"/>
              <w:rPr>
                <w:rFonts w:eastAsia="黑体"/>
                <w:sz w:val="13"/>
                <w:szCs w:val="13"/>
              </w:rPr>
            </w:pPr>
          </w:p>
        </w:tc>
        <w:tc>
          <w:tcPr>
            <w:tcW w:w="477" w:type="dxa"/>
            <w:vAlign w:val="center"/>
          </w:tcPr>
          <w:p w14:paraId="5934C940">
            <w:pPr>
              <w:spacing w:before="120" w:line="360" w:lineRule="exact"/>
              <w:rPr>
                <w:rFonts w:eastAsia="黑体"/>
                <w:sz w:val="13"/>
                <w:szCs w:val="13"/>
              </w:rPr>
            </w:pPr>
          </w:p>
        </w:tc>
        <w:tc>
          <w:tcPr>
            <w:tcW w:w="477" w:type="dxa"/>
            <w:vAlign w:val="center"/>
          </w:tcPr>
          <w:p w14:paraId="556734A4">
            <w:pPr>
              <w:spacing w:before="120" w:line="360" w:lineRule="exact"/>
              <w:rPr>
                <w:rFonts w:ascii="微软雅黑" w:hAnsi="微软雅黑" w:eastAsia="微软雅黑"/>
                <w:i/>
                <w:sz w:val="13"/>
                <w:szCs w:val="13"/>
              </w:rPr>
            </w:pPr>
          </w:p>
        </w:tc>
        <w:tc>
          <w:tcPr>
            <w:tcW w:w="477" w:type="dxa"/>
            <w:vAlign w:val="center"/>
          </w:tcPr>
          <w:p w14:paraId="5E31E1BC">
            <w:pPr>
              <w:spacing w:before="120" w:line="360" w:lineRule="exact"/>
              <w:rPr>
                <w:rFonts w:eastAsia="黑体"/>
                <w:sz w:val="13"/>
                <w:szCs w:val="13"/>
              </w:rPr>
            </w:pPr>
          </w:p>
        </w:tc>
        <w:tc>
          <w:tcPr>
            <w:tcW w:w="477" w:type="dxa"/>
            <w:vAlign w:val="center"/>
          </w:tcPr>
          <w:p w14:paraId="1E09D0DE">
            <w:pPr>
              <w:spacing w:before="120" w:line="360" w:lineRule="exact"/>
              <w:rPr>
                <w:rFonts w:eastAsia="黑体"/>
                <w:sz w:val="13"/>
                <w:szCs w:val="13"/>
              </w:rPr>
            </w:pPr>
          </w:p>
        </w:tc>
        <w:tc>
          <w:tcPr>
            <w:tcW w:w="477" w:type="dxa"/>
            <w:vAlign w:val="center"/>
          </w:tcPr>
          <w:p w14:paraId="0AAEC183">
            <w:pPr>
              <w:spacing w:before="120" w:line="360" w:lineRule="exact"/>
              <w:rPr>
                <w:rFonts w:eastAsia="黑体"/>
                <w:sz w:val="13"/>
                <w:szCs w:val="13"/>
              </w:rPr>
            </w:pPr>
          </w:p>
        </w:tc>
        <w:tc>
          <w:tcPr>
            <w:tcW w:w="477" w:type="dxa"/>
            <w:vAlign w:val="center"/>
          </w:tcPr>
          <w:p w14:paraId="0422BDBF">
            <w:pPr>
              <w:spacing w:before="120" w:line="360" w:lineRule="exact"/>
              <w:rPr>
                <w:rFonts w:eastAsia="黑体"/>
                <w:sz w:val="13"/>
                <w:szCs w:val="13"/>
              </w:rPr>
            </w:pPr>
          </w:p>
        </w:tc>
        <w:tc>
          <w:tcPr>
            <w:tcW w:w="477" w:type="dxa"/>
            <w:vAlign w:val="center"/>
          </w:tcPr>
          <w:p w14:paraId="7F797A5A">
            <w:pPr>
              <w:spacing w:before="120" w:line="360" w:lineRule="exact"/>
              <w:rPr>
                <w:rFonts w:eastAsia="黑体"/>
                <w:sz w:val="13"/>
                <w:szCs w:val="13"/>
              </w:rPr>
            </w:pPr>
          </w:p>
        </w:tc>
        <w:tc>
          <w:tcPr>
            <w:tcW w:w="477" w:type="dxa"/>
            <w:vAlign w:val="center"/>
          </w:tcPr>
          <w:p w14:paraId="55922F45">
            <w:pPr>
              <w:spacing w:before="120" w:line="360" w:lineRule="exact"/>
              <w:rPr>
                <w:rFonts w:eastAsia="黑体"/>
                <w:sz w:val="13"/>
                <w:szCs w:val="13"/>
              </w:rPr>
            </w:pPr>
          </w:p>
        </w:tc>
      </w:tr>
      <w:tr w14:paraId="46555C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0B95726D">
            <w:pPr>
              <w:spacing w:before="120" w:line="360" w:lineRule="exact"/>
              <w:rPr>
                <w:rFonts w:eastAsia="黑体"/>
                <w:sz w:val="24"/>
              </w:rPr>
            </w:pPr>
          </w:p>
        </w:tc>
        <w:tc>
          <w:tcPr>
            <w:tcW w:w="1344" w:type="dxa"/>
            <w:vAlign w:val="center"/>
          </w:tcPr>
          <w:p w14:paraId="69743DB9">
            <w:pPr>
              <w:widowControl/>
              <w:rPr>
                <w:color w:val="000000"/>
                <w:sz w:val="20"/>
                <w:szCs w:val="20"/>
              </w:rPr>
            </w:pPr>
            <w:r>
              <w:rPr>
                <w:rFonts w:hint="eastAsia"/>
                <w:color w:val="000000"/>
                <w:sz w:val="20"/>
                <w:szCs w:val="20"/>
              </w:rPr>
              <w:t>应用文写作</w:t>
            </w:r>
          </w:p>
        </w:tc>
        <w:tc>
          <w:tcPr>
            <w:tcW w:w="476" w:type="dxa"/>
            <w:vAlign w:val="center"/>
          </w:tcPr>
          <w:p w14:paraId="4B7162BE">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426EE2DC">
            <w:pPr>
              <w:spacing w:before="120" w:line="360" w:lineRule="exact"/>
              <w:rPr>
                <w:rFonts w:eastAsia="黑体"/>
                <w:sz w:val="13"/>
                <w:szCs w:val="13"/>
              </w:rPr>
            </w:pPr>
          </w:p>
        </w:tc>
        <w:tc>
          <w:tcPr>
            <w:tcW w:w="476" w:type="dxa"/>
            <w:vAlign w:val="center"/>
          </w:tcPr>
          <w:p w14:paraId="2DB30788">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35B9FB72">
            <w:pPr>
              <w:spacing w:before="120" w:line="360" w:lineRule="exact"/>
              <w:rPr>
                <w:rFonts w:eastAsia="黑体"/>
                <w:sz w:val="13"/>
                <w:szCs w:val="13"/>
              </w:rPr>
            </w:pPr>
          </w:p>
        </w:tc>
        <w:tc>
          <w:tcPr>
            <w:tcW w:w="476" w:type="dxa"/>
            <w:vAlign w:val="center"/>
          </w:tcPr>
          <w:p w14:paraId="2AC16C39">
            <w:pPr>
              <w:spacing w:before="120" w:line="360" w:lineRule="exact"/>
              <w:rPr>
                <w:rFonts w:eastAsia="黑体"/>
                <w:sz w:val="13"/>
                <w:szCs w:val="13"/>
              </w:rPr>
            </w:pPr>
          </w:p>
        </w:tc>
        <w:tc>
          <w:tcPr>
            <w:tcW w:w="476" w:type="dxa"/>
            <w:vAlign w:val="center"/>
          </w:tcPr>
          <w:p w14:paraId="49D2641D">
            <w:pPr>
              <w:spacing w:before="120" w:line="360" w:lineRule="exact"/>
              <w:rPr>
                <w:rFonts w:eastAsia="黑体"/>
                <w:sz w:val="13"/>
                <w:szCs w:val="13"/>
              </w:rPr>
            </w:pPr>
          </w:p>
        </w:tc>
        <w:tc>
          <w:tcPr>
            <w:tcW w:w="476" w:type="dxa"/>
            <w:vAlign w:val="center"/>
          </w:tcPr>
          <w:p w14:paraId="2EB8ADD9">
            <w:pPr>
              <w:spacing w:before="120" w:line="360" w:lineRule="exact"/>
              <w:rPr>
                <w:rFonts w:eastAsia="黑体"/>
                <w:sz w:val="13"/>
                <w:szCs w:val="13"/>
              </w:rPr>
            </w:pPr>
          </w:p>
        </w:tc>
        <w:tc>
          <w:tcPr>
            <w:tcW w:w="476" w:type="dxa"/>
            <w:vAlign w:val="center"/>
          </w:tcPr>
          <w:p w14:paraId="34379D94">
            <w:pPr>
              <w:spacing w:before="120" w:line="360" w:lineRule="exact"/>
              <w:rPr>
                <w:rFonts w:eastAsia="黑体"/>
                <w:sz w:val="13"/>
                <w:szCs w:val="13"/>
              </w:rPr>
            </w:pPr>
          </w:p>
        </w:tc>
        <w:tc>
          <w:tcPr>
            <w:tcW w:w="477" w:type="dxa"/>
            <w:vAlign w:val="center"/>
          </w:tcPr>
          <w:p w14:paraId="202CF4C6">
            <w:pPr>
              <w:spacing w:before="120" w:line="360" w:lineRule="exact"/>
              <w:rPr>
                <w:rFonts w:eastAsia="黑体"/>
                <w:sz w:val="13"/>
                <w:szCs w:val="13"/>
              </w:rPr>
            </w:pPr>
          </w:p>
        </w:tc>
        <w:tc>
          <w:tcPr>
            <w:tcW w:w="477" w:type="dxa"/>
            <w:vAlign w:val="center"/>
          </w:tcPr>
          <w:p w14:paraId="787451CD">
            <w:pPr>
              <w:spacing w:before="120" w:line="360" w:lineRule="exact"/>
              <w:rPr>
                <w:rFonts w:eastAsia="黑体"/>
                <w:sz w:val="13"/>
                <w:szCs w:val="13"/>
              </w:rPr>
            </w:pPr>
          </w:p>
        </w:tc>
        <w:tc>
          <w:tcPr>
            <w:tcW w:w="477" w:type="dxa"/>
            <w:vAlign w:val="center"/>
          </w:tcPr>
          <w:p w14:paraId="36C5CE7E">
            <w:pPr>
              <w:spacing w:before="120" w:line="360" w:lineRule="exact"/>
              <w:rPr>
                <w:rFonts w:eastAsia="黑体"/>
                <w:sz w:val="13"/>
                <w:szCs w:val="13"/>
              </w:rPr>
            </w:pPr>
            <w:r>
              <w:rPr>
                <w:rFonts w:hint="eastAsia" w:eastAsia="黑体"/>
                <w:sz w:val="13"/>
                <w:szCs w:val="13"/>
              </w:rPr>
              <w:t>M</w:t>
            </w:r>
          </w:p>
        </w:tc>
        <w:tc>
          <w:tcPr>
            <w:tcW w:w="477" w:type="dxa"/>
            <w:vAlign w:val="center"/>
          </w:tcPr>
          <w:p w14:paraId="2DE8E559">
            <w:pPr>
              <w:spacing w:before="120" w:line="360" w:lineRule="exact"/>
              <w:rPr>
                <w:rFonts w:eastAsia="黑体"/>
                <w:sz w:val="13"/>
                <w:szCs w:val="13"/>
              </w:rPr>
            </w:pPr>
          </w:p>
        </w:tc>
        <w:tc>
          <w:tcPr>
            <w:tcW w:w="477" w:type="dxa"/>
            <w:vAlign w:val="center"/>
          </w:tcPr>
          <w:p w14:paraId="5F37D7AE">
            <w:pPr>
              <w:spacing w:before="120" w:line="360" w:lineRule="exact"/>
              <w:rPr>
                <w:rFonts w:eastAsia="黑体"/>
                <w:sz w:val="13"/>
                <w:szCs w:val="13"/>
              </w:rPr>
            </w:pPr>
          </w:p>
        </w:tc>
        <w:tc>
          <w:tcPr>
            <w:tcW w:w="477" w:type="dxa"/>
            <w:vAlign w:val="center"/>
          </w:tcPr>
          <w:p w14:paraId="34081456">
            <w:pPr>
              <w:spacing w:before="120" w:line="360" w:lineRule="exact"/>
              <w:rPr>
                <w:rFonts w:eastAsia="黑体"/>
                <w:sz w:val="13"/>
                <w:szCs w:val="13"/>
              </w:rPr>
            </w:pPr>
          </w:p>
        </w:tc>
        <w:tc>
          <w:tcPr>
            <w:tcW w:w="477" w:type="dxa"/>
            <w:vAlign w:val="center"/>
          </w:tcPr>
          <w:p w14:paraId="66607315">
            <w:pPr>
              <w:spacing w:before="120" w:line="360" w:lineRule="exact"/>
              <w:rPr>
                <w:rFonts w:eastAsia="黑体"/>
                <w:sz w:val="13"/>
                <w:szCs w:val="13"/>
              </w:rPr>
            </w:pPr>
          </w:p>
        </w:tc>
        <w:tc>
          <w:tcPr>
            <w:tcW w:w="477" w:type="dxa"/>
            <w:vAlign w:val="center"/>
          </w:tcPr>
          <w:p w14:paraId="4277998A">
            <w:pPr>
              <w:spacing w:before="120" w:line="360" w:lineRule="exact"/>
              <w:rPr>
                <w:rFonts w:eastAsia="黑体"/>
                <w:sz w:val="13"/>
                <w:szCs w:val="13"/>
              </w:rPr>
            </w:pPr>
          </w:p>
        </w:tc>
        <w:tc>
          <w:tcPr>
            <w:tcW w:w="477" w:type="dxa"/>
            <w:vAlign w:val="center"/>
          </w:tcPr>
          <w:p w14:paraId="59721F78">
            <w:pPr>
              <w:spacing w:before="120" w:line="360" w:lineRule="exact"/>
              <w:rPr>
                <w:rFonts w:eastAsia="黑体"/>
                <w:sz w:val="13"/>
                <w:szCs w:val="13"/>
              </w:rPr>
            </w:pPr>
          </w:p>
        </w:tc>
        <w:tc>
          <w:tcPr>
            <w:tcW w:w="477" w:type="dxa"/>
            <w:vAlign w:val="center"/>
          </w:tcPr>
          <w:p w14:paraId="436F6F02">
            <w:pPr>
              <w:spacing w:before="120" w:line="360" w:lineRule="exact"/>
              <w:rPr>
                <w:rFonts w:eastAsia="黑体"/>
                <w:sz w:val="13"/>
                <w:szCs w:val="13"/>
              </w:rPr>
            </w:pPr>
          </w:p>
        </w:tc>
        <w:tc>
          <w:tcPr>
            <w:tcW w:w="477" w:type="dxa"/>
            <w:vAlign w:val="center"/>
          </w:tcPr>
          <w:p w14:paraId="2F7ED34C">
            <w:pPr>
              <w:spacing w:before="120" w:line="360" w:lineRule="exact"/>
              <w:rPr>
                <w:rFonts w:eastAsia="黑体"/>
                <w:sz w:val="13"/>
                <w:szCs w:val="13"/>
              </w:rPr>
            </w:pPr>
          </w:p>
        </w:tc>
        <w:tc>
          <w:tcPr>
            <w:tcW w:w="477" w:type="dxa"/>
            <w:vAlign w:val="center"/>
          </w:tcPr>
          <w:p w14:paraId="3DA12A3E">
            <w:pPr>
              <w:spacing w:before="120" w:line="360" w:lineRule="exact"/>
              <w:rPr>
                <w:rFonts w:eastAsia="黑体"/>
                <w:sz w:val="13"/>
                <w:szCs w:val="13"/>
              </w:rPr>
            </w:pPr>
          </w:p>
        </w:tc>
        <w:tc>
          <w:tcPr>
            <w:tcW w:w="477" w:type="dxa"/>
            <w:vAlign w:val="center"/>
          </w:tcPr>
          <w:p w14:paraId="035FEEB0">
            <w:pPr>
              <w:spacing w:before="120" w:line="360" w:lineRule="exact"/>
              <w:rPr>
                <w:rFonts w:eastAsia="黑体"/>
                <w:sz w:val="13"/>
                <w:szCs w:val="13"/>
              </w:rPr>
            </w:pPr>
          </w:p>
        </w:tc>
        <w:tc>
          <w:tcPr>
            <w:tcW w:w="477" w:type="dxa"/>
            <w:vAlign w:val="center"/>
          </w:tcPr>
          <w:p w14:paraId="7FFCF0B5">
            <w:pPr>
              <w:spacing w:before="120" w:line="360" w:lineRule="exact"/>
              <w:rPr>
                <w:rFonts w:eastAsia="黑体"/>
                <w:sz w:val="13"/>
                <w:szCs w:val="13"/>
              </w:rPr>
            </w:pPr>
          </w:p>
        </w:tc>
        <w:tc>
          <w:tcPr>
            <w:tcW w:w="477" w:type="dxa"/>
            <w:vAlign w:val="center"/>
          </w:tcPr>
          <w:p w14:paraId="48ADED09">
            <w:pPr>
              <w:spacing w:before="120" w:line="360" w:lineRule="exact"/>
              <w:rPr>
                <w:rFonts w:eastAsia="黑体"/>
                <w:sz w:val="13"/>
                <w:szCs w:val="13"/>
              </w:rPr>
            </w:pPr>
          </w:p>
        </w:tc>
        <w:tc>
          <w:tcPr>
            <w:tcW w:w="477" w:type="dxa"/>
            <w:vAlign w:val="center"/>
          </w:tcPr>
          <w:p w14:paraId="14F2C6D0">
            <w:pPr>
              <w:spacing w:before="120" w:line="360" w:lineRule="exact"/>
              <w:rPr>
                <w:rFonts w:eastAsia="黑体"/>
                <w:sz w:val="13"/>
                <w:szCs w:val="13"/>
              </w:rPr>
            </w:pPr>
          </w:p>
        </w:tc>
        <w:tc>
          <w:tcPr>
            <w:tcW w:w="477" w:type="dxa"/>
            <w:vAlign w:val="center"/>
          </w:tcPr>
          <w:p w14:paraId="01FE9C11">
            <w:pPr>
              <w:spacing w:before="120" w:line="360" w:lineRule="exact"/>
              <w:rPr>
                <w:rFonts w:ascii="微软雅黑" w:hAnsi="微软雅黑" w:eastAsia="微软雅黑"/>
                <w:i/>
                <w:sz w:val="13"/>
                <w:szCs w:val="13"/>
              </w:rPr>
            </w:pPr>
          </w:p>
        </w:tc>
        <w:tc>
          <w:tcPr>
            <w:tcW w:w="477" w:type="dxa"/>
            <w:vAlign w:val="center"/>
          </w:tcPr>
          <w:p w14:paraId="424841B0">
            <w:pPr>
              <w:spacing w:before="120" w:line="360" w:lineRule="exact"/>
              <w:rPr>
                <w:rFonts w:ascii="微软雅黑" w:hAnsi="微软雅黑" w:eastAsia="微软雅黑"/>
                <w:i/>
                <w:sz w:val="13"/>
                <w:szCs w:val="13"/>
              </w:rPr>
            </w:pPr>
          </w:p>
        </w:tc>
        <w:tc>
          <w:tcPr>
            <w:tcW w:w="477" w:type="dxa"/>
            <w:vAlign w:val="center"/>
          </w:tcPr>
          <w:p w14:paraId="014B23DC">
            <w:pPr>
              <w:spacing w:before="120" w:line="360" w:lineRule="exact"/>
              <w:rPr>
                <w:rFonts w:ascii="微软雅黑" w:hAnsi="微软雅黑" w:eastAsia="微软雅黑"/>
                <w:i/>
                <w:sz w:val="13"/>
                <w:szCs w:val="13"/>
              </w:rPr>
            </w:pPr>
          </w:p>
        </w:tc>
        <w:tc>
          <w:tcPr>
            <w:tcW w:w="477" w:type="dxa"/>
            <w:vAlign w:val="center"/>
          </w:tcPr>
          <w:p w14:paraId="62187640">
            <w:pPr>
              <w:spacing w:before="120" w:line="360" w:lineRule="exact"/>
              <w:rPr>
                <w:rFonts w:ascii="微软雅黑" w:hAnsi="微软雅黑" w:eastAsia="微软雅黑"/>
                <w:i/>
                <w:sz w:val="13"/>
                <w:szCs w:val="13"/>
              </w:rPr>
            </w:pPr>
          </w:p>
        </w:tc>
        <w:tc>
          <w:tcPr>
            <w:tcW w:w="477" w:type="dxa"/>
            <w:vAlign w:val="center"/>
          </w:tcPr>
          <w:p w14:paraId="4EA416CE">
            <w:pPr>
              <w:spacing w:before="120" w:line="360" w:lineRule="exact"/>
              <w:rPr>
                <w:rFonts w:ascii="微软雅黑" w:hAnsi="微软雅黑" w:eastAsia="微软雅黑"/>
                <w:i/>
                <w:sz w:val="13"/>
                <w:szCs w:val="13"/>
              </w:rPr>
            </w:pPr>
          </w:p>
        </w:tc>
        <w:tc>
          <w:tcPr>
            <w:tcW w:w="477" w:type="dxa"/>
            <w:vAlign w:val="center"/>
          </w:tcPr>
          <w:p w14:paraId="2D0303E2">
            <w:pPr>
              <w:spacing w:before="120" w:line="360" w:lineRule="exact"/>
              <w:rPr>
                <w:rFonts w:ascii="微软雅黑" w:hAnsi="微软雅黑" w:eastAsia="微软雅黑"/>
                <w:i/>
                <w:sz w:val="13"/>
                <w:szCs w:val="13"/>
              </w:rPr>
            </w:pPr>
          </w:p>
        </w:tc>
      </w:tr>
      <w:tr w14:paraId="2D3D9C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53C85E23">
            <w:pPr>
              <w:spacing w:before="120" w:line="360" w:lineRule="exact"/>
              <w:rPr>
                <w:rFonts w:eastAsia="黑体"/>
                <w:sz w:val="24"/>
              </w:rPr>
            </w:pPr>
          </w:p>
        </w:tc>
        <w:tc>
          <w:tcPr>
            <w:tcW w:w="1344" w:type="dxa"/>
            <w:vAlign w:val="center"/>
          </w:tcPr>
          <w:p w14:paraId="2AD2EA6E">
            <w:pPr>
              <w:widowControl/>
              <w:rPr>
                <w:color w:val="000000"/>
                <w:sz w:val="20"/>
                <w:szCs w:val="20"/>
              </w:rPr>
            </w:pPr>
            <w:r>
              <w:rPr>
                <w:rFonts w:hint="eastAsia"/>
                <w:color w:val="000000"/>
                <w:sz w:val="20"/>
                <w:szCs w:val="20"/>
              </w:rPr>
              <w:t>英语1</w:t>
            </w:r>
            <w:r>
              <w:rPr>
                <w:color w:val="000000"/>
                <w:sz w:val="20"/>
                <w:szCs w:val="20"/>
              </w:rPr>
              <w:t>-4</w:t>
            </w:r>
          </w:p>
        </w:tc>
        <w:tc>
          <w:tcPr>
            <w:tcW w:w="476" w:type="dxa"/>
            <w:vAlign w:val="center"/>
          </w:tcPr>
          <w:p w14:paraId="61ECC778">
            <w:pPr>
              <w:spacing w:before="120" w:line="360" w:lineRule="exact"/>
              <w:rPr>
                <w:rFonts w:eastAsia="黑体"/>
                <w:i/>
                <w:sz w:val="13"/>
                <w:szCs w:val="13"/>
              </w:rPr>
            </w:pPr>
          </w:p>
        </w:tc>
        <w:tc>
          <w:tcPr>
            <w:tcW w:w="476" w:type="dxa"/>
            <w:vAlign w:val="center"/>
          </w:tcPr>
          <w:p w14:paraId="26306633">
            <w:pPr>
              <w:spacing w:before="120" w:line="360" w:lineRule="exact"/>
              <w:rPr>
                <w:rFonts w:eastAsia="黑体"/>
                <w:i/>
                <w:sz w:val="13"/>
                <w:szCs w:val="13"/>
              </w:rPr>
            </w:pPr>
          </w:p>
        </w:tc>
        <w:tc>
          <w:tcPr>
            <w:tcW w:w="476" w:type="dxa"/>
            <w:vAlign w:val="center"/>
          </w:tcPr>
          <w:p w14:paraId="33F16EA6">
            <w:pPr>
              <w:spacing w:before="120" w:line="360" w:lineRule="exact"/>
              <w:rPr>
                <w:rFonts w:eastAsia="黑体"/>
                <w:sz w:val="13"/>
                <w:szCs w:val="13"/>
              </w:rPr>
            </w:pPr>
          </w:p>
        </w:tc>
        <w:tc>
          <w:tcPr>
            <w:tcW w:w="476" w:type="dxa"/>
            <w:vAlign w:val="center"/>
          </w:tcPr>
          <w:p w14:paraId="3C59549D">
            <w:pPr>
              <w:spacing w:before="120" w:line="360" w:lineRule="exact"/>
              <w:rPr>
                <w:rFonts w:eastAsia="黑体"/>
                <w:sz w:val="13"/>
                <w:szCs w:val="13"/>
              </w:rPr>
            </w:pPr>
          </w:p>
        </w:tc>
        <w:tc>
          <w:tcPr>
            <w:tcW w:w="476" w:type="dxa"/>
            <w:vAlign w:val="center"/>
          </w:tcPr>
          <w:p w14:paraId="1397C0E9">
            <w:pPr>
              <w:spacing w:before="120" w:line="360" w:lineRule="exact"/>
              <w:rPr>
                <w:rFonts w:eastAsia="黑体"/>
                <w:sz w:val="13"/>
                <w:szCs w:val="13"/>
              </w:rPr>
            </w:pPr>
          </w:p>
        </w:tc>
        <w:tc>
          <w:tcPr>
            <w:tcW w:w="476" w:type="dxa"/>
            <w:vAlign w:val="center"/>
          </w:tcPr>
          <w:p w14:paraId="3B53974F">
            <w:pPr>
              <w:spacing w:before="120" w:line="360" w:lineRule="exact"/>
              <w:rPr>
                <w:rFonts w:eastAsia="黑体"/>
                <w:sz w:val="13"/>
                <w:szCs w:val="13"/>
              </w:rPr>
            </w:pPr>
          </w:p>
        </w:tc>
        <w:tc>
          <w:tcPr>
            <w:tcW w:w="476" w:type="dxa"/>
            <w:vAlign w:val="center"/>
          </w:tcPr>
          <w:p w14:paraId="4BAA2D0F">
            <w:pPr>
              <w:spacing w:before="120" w:line="360" w:lineRule="exact"/>
              <w:rPr>
                <w:rFonts w:eastAsia="黑体"/>
                <w:sz w:val="13"/>
                <w:szCs w:val="13"/>
              </w:rPr>
            </w:pPr>
          </w:p>
        </w:tc>
        <w:tc>
          <w:tcPr>
            <w:tcW w:w="476" w:type="dxa"/>
            <w:vAlign w:val="center"/>
          </w:tcPr>
          <w:p w14:paraId="4C1A6843">
            <w:pPr>
              <w:spacing w:before="120" w:line="360" w:lineRule="exact"/>
              <w:rPr>
                <w:rFonts w:eastAsia="黑体"/>
                <w:sz w:val="13"/>
                <w:szCs w:val="13"/>
              </w:rPr>
            </w:pPr>
          </w:p>
        </w:tc>
        <w:tc>
          <w:tcPr>
            <w:tcW w:w="477" w:type="dxa"/>
            <w:vAlign w:val="center"/>
          </w:tcPr>
          <w:p w14:paraId="2CCFBF7C">
            <w:pPr>
              <w:spacing w:before="120" w:line="360" w:lineRule="exact"/>
              <w:rPr>
                <w:rFonts w:eastAsia="黑体"/>
                <w:sz w:val="13"/>
                <w:szCs w:val="13"/>
              </w:rPr>
            </w:pPr>
          </w:p>
        </w:tc>
        <w:tc>
          <w:tcPr>
            <w:tcW w:w="477" w:type="dxa"/>
            <w:vAlign w:val="center"/>
          </w:tcPr>
          <w:p w14:paraId="70534F35">
            <w:pPr>
              <w:spacing w:before="120" w:line="360" w:lineRule="exact"/>
              <w:rPr>
                <w:rFonts w:eastAsia="黑体"/>
                <w:sz w:val="13"/>
                <w:szCs w:val="13"/>
              </w:rPr>
            </w:pPr>
          </w:p>
        </w:tc>
        <w:tc>
          <w:tcPr>
            <w:tcW w:w="477" w:type="dxa"/>
            <w:vAlign w:val="center"/>
          </w:tcPr>
          <w:p w14:paraId="7358CA0B">
            <w:pPr>
              <w:spacing w:before="120" w:line="360" w:lineRule="exact"/>
              <w:rPr>
                <w:rFonts w:eastAsia="黑体"/>
                <w:sz w:val="13"/>
                <w:szCs w:val="13"/>
              </w:rPr>
            </w:pPr>
          </w:p>
        </w:tc>
        <w:tc>
          <w:tcPr>
            <w:tcW w:w="477" w:type="dxa"/>
            <w:vAlign w:val="center"/>
          </w:tcPr>
          <w:p w14:paraId="488FAF76">
            <w:pPr>
              <w:spacing w:before="120" w:line="360" w:lineRule="exact"/>
              <w:rPr>
                <w:rFonts w:eastAsia="黑体"/>
                <w:sz w:val="13"/>
                <w:szCs w:val="13"/>
              </w:rPr>
            </w:pPr>
          </w:p>
        </w:tc>
        <w:tc>
          <w:tcPr>
            <w:tcW w:w="477" w:type="dxa"/>
            <w:vAlign w:val="center"/>
          </w:tcPr>
          <w:p w14:paraId="071E7329">
            <w:pPr>
              <w:spacing w:before="120" w:line="360" w:lineRule="exact"/>
              <w:rPr>
                <w:rFonts w:eastAsia="黑体"/>
                <w:sz w:val="13"/>
                <w:szCs w:val="13"/>
              </w:rPr>
            </w:pPr>
          </w:p>
        </w:tc>
        <w:tc>
          <w:tcPr>
            <w:tcW w:w="477" w:type="dxa"/>
            <w:vAlign w:val="center"/>
          </w:tcPr>
          <w:p w14:paraId="259BCB81">
            <w:pPr>
              <w:spacing w:before="120" w:line="360" w:lineRule="exact"/>
              <w:rPr>
                <w:rFonts w:eastAsia="黑体"/>
                <w:sz w:val="13"/>
                <w:szCs w:val="13"/>
              </w:rPr>
            </w:pPr>
          </w:p>
        </w:tc>
        <w:tc>
          <w:tcPr>
            <w:tcW w:w="477" w:type="dxa"/>
            <w:vAlign w:val="center"/>
          </w:tcPr>
          <w:p w14:paraId="74542ED5">
            <w:pPr>
              <w:spacing w:before="120" w:line="360" w:lineRule="exact"/>
              <w:rPr>
                <w:rFonts w:eastAsia="黑体"/>
                <w:sz w:val="13"/>
                <w:szCs w:val="13"/>
              </w:rPr>
            </w:pPr>
          </w:p>
        </w:tc>
        <w:tc>
          <w:tcPr>
            <w:tcW w:w="477" w:type="dxa"/>
            <w:vAlign w:val="center"/>
          </w:tcPr>
          <w:p w14:paraId="0589596B">
            <w:pPr>
              <w:spacing w:before="120" w:line="360" w:lineRule="exact"/>
              <w:rPr>
                <w:rFonts w:eastAsia="黑体"/>
                <w:sz w:val="13"/>
                <w:szCs w:val="13"/>
              </w:rPr>
            </w:pPr>
          </w:p>
        </w:tc>
        <w:tc>
          <w:tcPr>
            <w:tcW w:w="477" w:type="dxa"/>
            <w:vAlign w:val="center"/>
          </w:tcPr>
          <w:p w14:paraId="63EABFEF">
            <w:pPr>
              <w:spacing w:before="120" w:line="360" w:lineRule="exact"/>
              <w:rPr>
                <w:rFonts w:eastAsia="黑体"/>
                <w:sz w:val="13"/>
                <w:szCs w:val="13"/>
              </w:rPr>
            </w:pPr>
            <w:r>
              <w:rPr>
                <w:rFonts w:hint="eastAsia" w:ascii="微软雅黑" w:hAnsi="微软雅黑" w:eastAsia="微软雅黑"/>
                <w:i/>
                <w:sz w:val="13"/>
                <w:szCs w:val="13"/>
              </w:rPr>
              <w:t>L</w:t>
            </w:r>
          </w:p>
        </w:tc>
        <w:tc>
          <w:tcPr>
            <w:tcW w:w="477" w:type="dxa"/>
            <w:vAlign w:val="center"/>
          </w:tcPr>
          <w:p w14:paraId="35C152CA">
            <w:pPr>
              <w:spacing w:before="120" w:line="360" w:lineRule="exact"/>
              <w:rPr>
                <w:rFonts w:eastAsia="黑体"/>
                <w:sz w:val="13"/>
                <w:szCs w:val="13"/>
              </w:rPr>
            </w:pPr>
            <w:r>
              <w:rPr>
                <w:rFonts w:hint="eastAsia" w:ascii="微软雅黑" w:hAnsi="微软雅黑" w:eastAsia="微软雅黑"/>
                <w:i/>
                <w:sz w:val="13"/>
                <w:szCs w:val="13"/>
              </w:rPr>
              <w:t>L</w:t>
            </w:r>
          </w:p>
        </w:tc>
        <w:tc>
          <w:tcPr>
            <w:tcW w:w="477" w:type="dxa"/>
            <w:vAlign w:val="center"/>
          </w:tcPr>
          <w:p w14:paraId="33CE8D2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D04B76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FD0A11A">
            <w:pPr>
              <w:spacing w:before="120" w:line="360" w:lineRule="exact"/>
              <w:rPr>
                <w:rFonts w:eastAsia="黑体"/>
                <w:sz w:val="13"/>
                <w:szCs w:val="13"/>
              </w:rPr>
            </w:pPr>
          </w:p>
        </w:tc>
        <w:tc>
          <w:tcPr>
            <w:tcW w:w="477" w:type="dxa"/>
            <w:vAlign w:val="center"/>
          </w:tcPr>
          <w:p w14:paraId="6E3EF78C">
            <w:pPr>
              <w:spacing w:before="120" w:line="360" w:lineRule="exact"/>
              <w:rPr>
                <w:rFonts w:eastAsia="黑体"/>
                <w:sz w:val="13"/>
                <w:szCs w:val="13"/>
              </w:rPr>
            </w:pPr>
          </w:p>
        </w:tc>
        <w:tc>
          <w:tcPr>
            <w:tcW w:w="477" w:type="dxa"/>
            <w:vAlign w:val="center"/>
          </w:tcPr>
          <w:p w14:paraId="438E5E20">
            <w:pPr>
              <w:spacing w:before="120" w:line="360" w:lineRule="exact"/>
              <w:rPr>
                <w:rFonts w:eastAsia="黑体"/>
                <w:sz w:val="13"/>
                <w:szCs w:val="13"/>
              </w:rPr>
            </w:pPr>
          </w:p>
        </w:tc>
        <w:tc>
          <w:tcPr>
            <w:tcW w:w="477" w:type="dxa"/>
            <w:vAlign w:val="center"/>
          </w:tcPr>
          <w:p w14:paraId="11D803DB">
            <w:pPr>
              <w:spacing w:before="120" w:line="360" w:lineRule="exact"/>
              <w:rPr>
                <w:rFonts w:eastAsia="黑体"/>
                <w:sz w:val="13"/>
                <w:szCs w:val="13"/>
              </w:rPr>
            </w:pPr>
          </w:p>
        </w:tc>
        <w:tc>
          <w:tcPr>
            <w:tcW w:w="477" w:type="dxa"/>
            <w:vAlign w:val="center"/>
          </w:tcPr>
          <w:p w14:paraId="2EDAC03D">
            <w:pPr>
              <w:spacing w:before="120" w:line="360" w:lineRule="exact"/>
              <w:rPr>
                <w:rFonts w:eastAsia="黑体"/>
                <w:sz w:val="13"/>
                <w:szCs w:val="13"/>
              </w:rPr>
            </w:pPr>
          </w:p>
        </w:tc>
        <w:tc>
          <w:tcPr>
            <w:tcW w:w="477" w:type="dxa"/>
            <w:vAlign w:val="center"/>
          </w:tcPr>
          <w:p w14:paraId="09729BFE">
            <w:pPr>
              <w:spacing w:before="120" w:line="360" w:lineRule="exact"/>
              <w:rPr>
                <w:rFonts w:eastAsia="黑体"/>
                <w:sz w:val="13"/>
                <w:szCs w:val="13"/>
              </w:rPr>
            </w:pPr>
          </w:p>
        </w:tc>
        <w:tc>
          <w:tcPr>
            <w:tcW w:w="477" w:type="dxa"/>
            <w:vAlign w:val="center"/>
          </w:tcPr>
          <w:p w14:paraId="59B8B389">
            <w:pPr>
              <w:spacing w:before="120" w:line="360" w:lineRule="exact"/>
              <w:rPr>
                <w:rFonts w:eastAsia="黑体"/>
                <w:sz w:val="13"/>
                <w:szCs w:val="13"/>
              </w:rPr>
            </w:pPr>
          </w:p>
        </w:tc>
        <w:tc>
          <w:tcPr>
            <w:tcW w:w="477" w:type="dxa"/>
            <w:vAlign w:val="center"/>
          </w:tcPr>
          <w:p w14:paraId="54FE11F3">
            <w:pPr>
              <w:spacing w:before="120" w:line="360" w:lineRule="exact"/>
              <w:rPr>
                <w:rFonts w:eastAsia="黑体"/>
                <w:sz w:val="13"/>
                <w:szCs w:val="13"/>
              </w:rPr>
            </w:pPr>
          </w:p>
        </w:tc>
        <w:tc>
          <w:tcPr>
            <w:tcW w:w="477" w:type="dxa"/>
            <w:vAlign w:val="center"/>
          </w:tcPr>
          <w:p w14:paraId="30A50F31">
            <w:pPr>
              <w:spacing w:before="120" w:line="360" w:lineRule="exact"/>
              <w:rPr>
                <w:rFonts w:eastAsia="黑体"/>
                <w:sz w:val="13"/>
                <w:szCs w:val="13"/>
              </w:rPr>
            </w:pPr>
          </w:p>
        </w:tc>
        <w:tc>
          <w:tcPr>
            <w:tcW w:w="477" w:type="dxa"/>
            <w:vAlign w:val="center"/>
          </w:tcPr>
          <w:p w14:paraId="5A1DA416">
            <w:pPr>
              <w:spacing w:before="120" w:line="360" w:lineRule="exact"/>
              <w:rPr>
                <w:rFonts w:eastAsia="黑体"/>
                <w:sz w:val="13"/>
                <w:szCs w:val="13"/>
              </w:rPr>
            </w:pPr>
          </w:p>
        </w:tc>
      </w:tr>
      <w:tr w14:paraId="70B7F8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4ED78867">
            <w:pPr>
              <w:spacing w:before="120" w:line="360" w:lineRule="exact"/>
              <w:rPr>
                <w:rFonts w:eastAsia="黑体"/>
                <w:sz w:val="24"/>
              </w:rPr>
            </w:pPr>
          </w:p>
        </w:tc>
        <w:tc>
          <w:tcPr>
            <w:tcW w:w="1344" w:type="dxa"/>
            <w:vAlign w:val="center"/>
          </w:tcPr>
          <w:p w14:paraId="3DD4415F">
            <w:pPr>
              <w:widowControl/>
              <w:rPr>
                <w:color w:val="000000"/>
                <w:sz w:val="20"/>
                <w:szCs w:val="20"/>
              </w:rPr>
            </w:pPr>
            <w:r>
              <w:rPr>
                <w:rFonts w:hint="eastAsia"/>
                <w:color w:val="000000"/>
                <w:sz w:val="20"/>
                <w:szCs w:val="20"/>
              </w:rPr>
              <w:t>C程序设计</w:t>
            </w:r>
          </w:p>
        </w:tc>
        <w:tc>
          <w:tcPr>
            <w:tcW w:w="476" w:type="dxa"/>
            <w:vAlign w:val="center"/>
          </w:tcPr>
          <w:p w14:paraId="3313A64C">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15E5C072">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07595F94">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49FBD783">
            <w:pPr>
              <w:spacing w:before="120" w:line="360" w:lineRule="exact"/>
              <w:rPr>
                <w:rFonts w:eastAsia="黑体"/>
                <w:sz w:val="13"/>
                <w:szCs w:val="13"/>
              </w:rPr>
            </w:pPr>
          </w:p>
        </w:tc>
        <w:tc>
          <w:tcPr>
            <w:tcW w:w="476" w:type="dxa"/>
            <w:vAlign w:val="center"/>
          </w:tcPr>
          <w:p w14:paraId="129974D9">
            <w:pPr>
              <w:spacing w:before="120" w:line="360" w:lineRule="exact"/>
              <w:rPr>
                <w:rFonts w:eastAsia="黑体"/>
                <w:sz w:val="13"/>
                <w:szCs w:val="13"/>
              </w:rPr>
            </w:pPr>
          </w:p>
        </w:tc>
        <w:tc>
          <w:tcPr>
            <w:tcW w:w="476" w:type="dxa"/>
            <w:vAlign w:val="center"/>
          </w:tcPr>
          <w:p w14:paraId="3E9528F0">
            <w:pPr>
              <w:spacing w:before="120" w:line="360" w:lineRule="exact"/>
              <w:rPr>
                <w:rFonts w:eastAsia="黑体"/>
                <w:sz w:val="13"/>
                <w:szCs w:val="13"/>
              </w:rPr>
            </w:pPr>
          </w:p>
        </w:tc>
        <w:tc>
          <w:tcPr>
            <w:tcW w:w="476" w:type="dxa"/>
            <w:vAlign w:val="center"/>
          </w:tcPr>
          <w:p w14:paraId="5FEF718E">
            <w:pPr>
              <w:spacing w:before="120" w:line="360" w:lineRule="exact"/>
              <w:rPr>
                <w:rFonts w:eastAsia="黑体"/>
                <w:sz w:val="13"/>
                <w:szCs w:val="13"/>
              </w:rPr>
            </w:pPr>
          </w:p>
        </w:tc>
        <w:tc>
          <w:tcPr>
            <w:tcW w:w="476" w:type="dxa"/>
            <w:vAlign w:val="center"/>
          </w:tcPr>
          <w:p w14:paraId="7B97877E">
            <w:pPr>
              <w:spacing w:before="120" w:line="360" w:lineRule="exact"/>
              <w:rPr>
                <w:rFonts w:eastAsia="黑体"/>
                <w:sz w:val="13"/>
                <w:szCs w:val="13"/>
              </w:rPr>
            </w:pPr>
          </w:p>
        </w:tc>
        <w:tc>
          <w:tcPr>
            <w:tcW w:w="477" w:type="dxa"/>
            <w:vAlign w:val="center"/>
          </w:tcPr>
          <w:p w14:paraId="5CE28579">
            <w:pPr>
              <w:spacing w:before="120" w:line="360" w:lineRule="exact"/>
              <w:rPr>
                <w:rFonts w:eastAsia="黑体"/>
                <w:sz w:val="13"/>
                <w:szCs w:val="13"/>
              </w:rPr>
            </w:pPr>
          </w:p>
        </w:tc>
        <w:tc>
          <w:tcPr>
            <w:tcW w:w="477" w:type="dxa"/>
            <w:vAlign w:val="center"/>
          </w:tcPr>
          <w:p w14:paraId="01202538">
            <w:pPr>
              <w:spacing w:before="120" w:line="360" w:lineRule="exact"/>
              <w:rPr>
                <w:rFonts w:eastAsia="黑体"/>
                <w:sz w:val="13"/>
                <w:szCs w:val="13"/>
              </w:rPr>
            </w:pPr>
          </w:p>
        </w:tc>
        <w:tc>
          <w:tcPr>
            <w:tcW w:w="477" w:type="dxa"/>
            <w:vAlign w:val="center"/>
          </w:tcPr>
          <w:p w14:paraId="10188491">
            <w:pPr>
              <w:spacing w:before="120" w:line="360" w:lineRule="exact"/>
              <w:rPr>
                <w:rFonts w:eastAsia="黑体"/>
                <w:sz w:val="13"/>
                <w:szCs w:val="13"/>
              </w:rPr>
            </w:pPr>
          </w:p>
        </w:tc>
        <w:tc>
          <w:tcPr>
            <w:tcW w:w="477" w:type="dxa"/>
            <w:vAlign w:val="center"/>
          </w:tcPr>
          <w:p w14:paraId="39B70694">
            <w:pPr>
              <w:spacing w:before="120" w:line="360" w:lineRule="exact"/>
              <w:rPr>
                <w:rFonts w:eastAsia="黑体"/>
                <w:sz w:val="13"/>
                <w:szCs w:val="13"/>
              </w:rPr>
            </w:pPr>
          </w:p>
        </w:tc>
        <w:tc>
          <w:tcPr>
            <w:tcW w:w="477" w:type="dxa"/>
            <w:vAlign w:val="center"/>
          </w:tcPr>
          <w:p w14:paraId="3B8494BF">
            <w:pPr>
              <w:spacing w:before="120" w:line="360" w:lineRule="exact"/>
              <w:rPr>
                <w:rFonts w:eastAsia="黑体"/>
                <w:sz w:val="13"/>
                <w:szCs w:val="13"/>
              </w:rPr>
            </w:pPr>
          </w:p>
        </w:tc>
        <w:tc>
          <w:tcPr>
            <w:tcW w:w="477" w:type="dxa"/>
            <w:vAlign w:val="center"/>
          </w:tcPr>
          <w:p w14:paraId="733FCD37">
            <w:pPr>
              <w:spacing w:before="120" w:line="360" w:lineRule="exact"/>
              <w:rPr>
                <w:rFonts w:eastAsia="黑体"/>
                <w:sz w:val="13"/>
                <w:szCs w:val="13"/>
              </w:rPr>
            </w:pPr>
          </w:p>
        </w:tc>
        <w:tc>
          <w:tcPr>
            <w:tcW w:w="477" w:type="dxa"/>
            <w:vAlign w:val="center"/>
          </w:tcPr>
          <w:p w14:paraId="5FED25B9">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8ABE90A">
            <w:pPr>
              <w:spacing w:before="120" w:line="360" w:lineRule="exact"/>
              <w:rPr>
                <w:rFonts w:eastAsia="黑体"/>
                <w:sz w:val="13"/>
                <w:szCs w:val="13"/>
              </w:rPr>
            </w:pPr>
          </w:p>
        </w:tc>
        <w:tc>
          <w:tcPr>
            <w:tcW w:w="477" w:type="dxa"/>
            <w:vAlign w:val="center"/>
          </w:tcPr>
          <w:p w14:paraId="149E00D4">
            <w:pPr>
              <w:spacing w:before="120" w:line="360" w:lineRule="exact"/>
              <w:rPr>
                <w:rFonts w:eastAsia="黑体"/>
                <w:sz w:val="13"/>
                <w:szCs w:val="13"/>
              </w:rPr>
            </w:pPr>
          </w:p>
        </w:tc>
        <w:tc>
          <w:tcPr>
            <w:tcW w:w="477" w:type="dxa"/>
            <w:vAlign w:val="center"/>
          </w:tcPr>
          <w:p w14:paraId="27250726">
            <w:pPr>
              <w:spacing w:before="120" w:line="360" w:lineRule="exact"/>
              <w:rPr>
                <w:rFonts w:eastAsia="黑体"/>
                <w:sz w:val="13"/>
                <w:szCs w:val="13"/>
              </w:rPr>
            </w:pPr>
          </w:p>
        </w:tc>
        <w:tc>
          <w:tcPr>
            <w:tcW w:w="477" w:type="dxa"/>
            <w:vAlign w:val="center"/>
          </w:tcPr>
          <w:p w14:paraId="0CCD7553">
            <w:pPr>
              <w:spacing w:before="120" w:line="360" w:lineRule="exact"/>
              <w:rPr>
                <w:rFonts w:eastAsia="黑体"/>
                <w:sz w:val="13"/>
                <w:szCs w:val="13"/>
              </w:rPr>
            </w:pPr>
          </w:p>
        </w:tc>
        <w:tc>
          <w:tcPr>
            <w:tcW w:w="477" w:type="dxa"/>
            <w:vAlign w:val="center"/>
          </w:tcPr>
          <w:p w14:paraId="7FA70E91">
            <w:pPr>
              <w:spacing w:before="120" w:line="360" w:lineRule="exact"/>
              <w:rPr>
                <w:rFonts w:eastAsia="黑体"/>
                <w:sz w:val="13"/>
                <w:szCs w:val="13"/>
              </w:rPr>
            </w:pPr>
          </w:p>
        </w:tc>
        <w:tc>
          <w:tcPr>
            <w:tcW w:w="477" w:type="dxa"/>
            <w:vAlign w:val="center"/>
          </w:tcPr>
          <w:p w14:paraId="76CD1A3A">
            <w:pPr>
              <w:spacing w:before="120" w:line="360" w:lineRule="exact"/>
              <w:rPr>
                <w:rFonts w:eastAsia="黑体"/>
                <w:sz w:val="13"/>
                <w:szCs w:val="13"/>
              </w:rPr>
            </w:pPr>
          </w:p>
        </w:tc>
        <w:tc>
          <w:tcPr>
            <w:tcW w:w="477" w:type="dxa"/>
            <w:vAlign w:val="center"/>
          </w:tcPr>
          <w:p w14:paraId="2B301665">
            <w:pPr>
              <w:spacing w:before="120" w:line="360" w:lineRule="exact"/>
              <w:rPr>
                <w:rFonts w:eastAsia="黑体"/>
                <w:sz w:val="13"/>
                <w:szCs w:val="13"/>
              </w:rPr>
            </w:pPr>
          </w:p>
        </w:tc>
        <w:tc>
          <w:tcPr>
            <w:tcW w:w="477" w:type="dxa"/>
            <w:vAlign w:val="center"/>
          </w:tcPr>
          <w:p w14:paraId="00452FF4">
            <w:pPr>
              <w:spacing w:before="120" w:line="360" w:lineRule="exact"/>
              <w:rPr>
                <w:rFonts w:eastAsia="黑体"/>
                <w:sz w:val="13"/>
                <w:szCs w:val="13"/>
              </w:rPr>
            </w:pPr>
          </w:p>
        </w:tc>
        <w:tc>
          <w:tcPr>
            <w:tcW w:w="477" w:type="dxa"/>
            <w:vAlign w:val="center"/>
          </w:tcPr>
          <w:p w14:paraId="23E7156E">
            <w:pPr>
              <w:spacing w:before="120" w:line="360" w:lineRule="exact"/>
              <w:rPr>
                <w:rFonts w:eastAsia="黑体"/>
                <w:sz w:val="13"/>
                <w:szCs w:val="13"/>
              </w:rPr>
            </w:pPr>
          </w:p>
        </w:tc>
        <w:tc>
          <w:tcPr>
            <w:tcW w:w="477" w:type="dxa"/>
            <w:vAlign w:val="center"/>
          </w:tcPr>
          <w:p w14:paraId="14B9EB94">
            <w:pPr>
              <w:spacing w:before="120" w:line="360" w:lineRule="exact"/>
              <w:rPr>
                <w:rFonts w:ascii="微软雅黑" w:hAnsi="微软雅黑" w:eastAsia="微软雅黑"/>
                <w:i/>
                <w:sz w:val="13"/>
                <w:szCs w:val="13"/>
              </w:rPr>
            </w:pPr>
          </w:p>
        </w:tc>
        <w:tc>
          <w:tcPr>
            <w:tcW w:w="477" w:type="dxa"/>
            <w:vAlign w:val="center"/>
          </w:tcPr>
          <w:p w14:paraId="4ECC12B1">
            <w:pPr>
              <w:spacing w:before="120" w:line="360" w:lineRule="exact"/>
              <w:rPr>
                <w:rFonts w:ascii="微软雅黑" w:hAnsi="微软雅黑" w:eastAsia="微软雅黑"/>
                <w:i/>
                <w:sz w:val="13"/>
                <w:szCs w:val="13"/>
              </w:rPr>
            </w:pPr>
          </w:p>
        </w:tc>
        <w:tc>
          <w:tcPr>
            <w:tcW w:w="477" w:type="dxa"/>
            <w:vAlign w:val="center"/>
          </w:tcPr>
          <w:p w14:paraId="29E38E3B">
            <w:pPr>
              <w:spacing w:before="120" w:line="360" w:lineRule="exact"/>
              <w:rPr>
                <w:rFonts w:ascii="微软雅黑" w:hAnsi="微软雅黑" w:eastAsia="微软雅黑"/>
                <w:i/>
                <w:sz w:val="13"/>
                <w:szCs w:val="13"/>
              </w:rPr>
            </w:pPr>
          </w:p>
        </w:tc>
        <w:tc>
          <w:tcPr>
            <w:tcW w:w="477" w:type="dxa"/>
            <w:vAlign w:val="center"/>
          </w:tcPr>
          <w:p w14:paraId="34B60A8C">
            <w:pPr>
              <w:spacing w:before="120" w:line="360" w:lineRule="exact"/>
              <w:rPr>
                <w:rFonts w:ascii="微软雅黑" w:hAnsi="微软雅黑" w:eastAsia="微软雅黑"/>
                <w:i/>
                <w:sz w:val="13"/>
                <w:szCs w:val="13"/>
              </w:rPr>
            </w:pPr>
          </w:p>
        </w:tc>
        <w:tc>
          <w:tcPr>
            <w:tcW w:w="477" w:type="dxa"/>
            <w:vAlign w:val="center"/>
          </w:tcPr>
          <w:p w14:paraId="49AAABA1">
            <w:pPr>
              <w:spacing w:before="120" w:line="360" w:lineRule="exact"/>
              <w:rPr>
                <w:rFonts w:ascii="微软雅黑" w:hAnsi="微软雅黑" w:eastAsia="微软雅黑"/>
                <w:i/>
                <w:sz w:val="13"/>
                <w:szCs w:val="13"/>
              </w:rPr>
            </w:pPr>
          </w:p>
        </w:tc>
        <w:tc>
          <w:tcPr>
            <w:tcW w:w="477" w:type="dxa"/>
            <w:vAlign w:val="center"/>
          </w:tcPr>
          <w:p w14:paraId="567B3ECD">
            <w:pPr>
              <w:spacing w:before="120" w:line="360" w:lineRule="exact"/>
              <w:rPr>
                <w:rFonts w:ascii="微软雅黑" w:hAnsi="微软雅黑" w:eastAsia="微软雅黑"/>
                <w:i/>
                <w:sz w:val="13"/>
                <w:szCs w:val="13"/>
              </w:rPr>
            </w:pPr>
          </w:p>
        </w:tc>
      </w:tr>
      <w:tr w14:paraId="34EE14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76B4C85B">
            <w:pPr>
              <w:spacing w:before="120" w:line="360" w:lineRule="exact"/>
              <w:rPr>
                <w:rFonts w:eastAsia="黑体"/>
                <w:sz w:val="24"/>
              </w:rPr>
            </w:pPr>
          </w:p>
        </w:tc>
        <w:tc>
          <w:tcPr>
            <w:tcW w:w="1344" w:type="dxa"/>
            <w:vAlign w:val="center"/>
          </w:tcPr>
          <w:p w14:paraId="54041E25">
            <w:pPr>
              <w:widowControl/>
              <w:rPr>
                <w:rFonts w:hint="eastAsia" w:eastAsia="宋体"/>
                <w:color w:val="000000"/>
                <w:sz w:val="20"/>
                <w:szCs w:val="20"/>
                <w:lang w:eastAsia="zh-CN"/>
              </w:rPr>
            </w:pPr>
            <w:del w:id="87" w:author="好好说话" w:date="2024-08-15T00:15:54Z">
              <w:r>
                <w:rPr>
                  <w:rFonts w:hint="eastAsia"/>
                  <w:color w:val="000000"/>
                  <w:sz w:val="20"/>
                  <w:szCs w:val="20"/>
                </w:rPr>
                <w:delText>人工智能应用基础</w:delText>
              </w:r>
            </w:del>
            <w:ins w:id="88" w:author="好好说话" w:date="2024-08-15T00:15:54Z">
              <w:r>
                <w:rPr>
                  <w:rFonts w:hint="eastAsia"/>
                  <w:color w:val="000000"/>
                  <w:sz w:val="20"/>
                  <w:szCs w:val="20"/>
                  <w:lang w:eastAsia="zh-CN"/>
                </w:rPr>
                <w:t>人工智能导论B</w:t>
              </w:r>
            </w:ins>
          </w:p>
        </w:tc>
        <w:tc>
          <w:tcPr>
            <w:tcW w:w="476" w:type="dxa"/>
            <w:vAlign w:val="center"/>
          </w:tcPr>
          <w:p w14:paraId="6AA72B27">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5D73B444">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3DF64936">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0B785D62">
            <w:pPr>
              <w:spacing w:before="120" w:line="360" w:lineRule="exact"/>
              <w:rPr>
                <w:rFonts w:eastAsia="黑体"/>
                <w:sz w:val="13"/>
                <w:szCs w:val="13"/>
              </w:rPr>
            </w:pPr>
          </w:p>
        </w:tc>
        <w:tc>
          <w:tcPr>
            <w:tcW w:w="476" w:type="dxa"/>
            <w:vAlign w:val="center"/>
          </w:tcPr>
          <w:p w14:paraId="3345195C">
            <w:pPr>
              <w:spacing w:before="120" w:line="360" w:lineRule="exact"/>
              <w:rPr>
                <w:rFonts w:eastAsia="黑体"/>
                <w:sz w:val="13"/>
                <w:szCs w:val="13"/>
              </w:rPr>
            </w:pPr>
          </w:p>
        </w:tc>
        <w:tc>
          <w:tcPr>
            <w:tcW w:w="476" w:type="dxa"/>
            <w:vAlign w:val="center"/>
          </w:tcPr>
          <w:p w14:paraId="46CFF744">
            <w:pPr>
              <w:spacing w:before="120" w:line="360" w:lineRule="exact"/>
              <w:rPr>
                <w:rFonts w:eastAsia="黑体"/>
                <w:sz w:val="13"/>
                <w:szCs w:val="13"/>
              </w:rPr>
            </w:pPr>
          </w:p>
        </w:tc>
        <w:tc>
          <w:tcPr>
            <w:tcW w:w="476" w:type="dxa"/>
            <w:vAlign w:val="center"/>
          </w:tcPr>
          <w:p w14:paraId="74E4E33C">
            <w:pPr>
              <w:spacing w:before="120" w:line="360" w:lineRule="exact"/>
              <w:rPr>
                <w:rFonts w:eastAsia="黑体"/>
                <w:sz w:val="13"/>
                <w:szCs w:val="13"/>
              </w:rPr>
            </w:pPr>
          </w:p>
        </w:tc>
        <w:tc>
          <w:tcPr>
            <w:tcW w:w="476" w:type="dxa"/>
            <w:vAlign w:val="center"/>
          </w:tcPr>
          <w:p w14:paraId="7ADFF9D2">
            <w:pPr>
              <w:spacing w:before="120" w:line="360" w:lineRule="exact"/>
              <w:rPr>
                <w:rFonts w:eastAsia="黑体"/>
                <w:sz w:val="13"/>
                <w:szCs w:val="13"/>
              </w:rPr>
            </w:pPr>
          </w:p>
        </w:tc>
        <w:tc>
          <w:tcPr>
            <w:tcW w:w="477" w:type="dxa"/>
            <w:vAlign w:val="center"/>
          </w:tcPr>
          <w:p w14:paraId="636EAC53">
            <w:pPr>
              <w:spacing w:before="120" w:line="360" w:lineRule="exact"/>
              <w:rPr>
                <w:rFonts w:eastAsia="黑体"/>
                <w:sz w:val="13"/>
                <w:szCs w:val="13"/>
              </w:rPr>
            </w:pPr>
          </w:p>
        </w:tc>
        <w:tc>
          <w:tcPr>
            <w:tcW w:w="477" w:type="dxa"/>
            <w:vAlign w:val="center"/>
          </w:tcPr>
          <w:p w14:paraId="7FC5ABB3">
            <w:pPr>
              <w:spacing w:before="120" w:line="360" w:lineRule="exact"/>
              <w:rPr>
                <w:rFonts w:eastAsia="黑体"/>
                <w:sz w:val="13"/>
                <w:szCs w:val="13"/>
              </w:rPr>
            </w:pPr>
          </w:p>
        </w:tc>
        <w:tc>
          <w:tcPr>
            <w:tcW w:w="477" w:type="dxa"/>
            <w:vAlign w:val="center"/>
          </w:tcPr>
          <w:p w14:paraId="4FD5FAB4">
            <w:pPr>
              <w:spacing w:before="120" w:line="360" w:lineRule="exact"/>
              <w:rPr>
                <w:rFonts w:eastAsia="黑体"/>
                <w:sz w:val="13"/>
                <w:szCs w:val="13"/>
              </w:rPr>
            </w:pPr>
          </w:p>
        </w:tc>
        <w:tc>
          <w:tcPr>
            <w:tcW w:w="477" w:type="dxa"/>
            <w:vAlign w:val="center"/>
          </w:tcPr>
          <w:p w14:paraId="46E77F33">
            <w:pPr>
              <w:spacing w:before="120" w:line="360" w:lineRule="exact"/>
              <w:rPr>
                <w:rFonts w:eastAsia="黑体"/>
                <w:sz w:val="13"/>
                <w:szCs w:val="13"/>
              </w:rPr>
            </w:pPr>
          </w:p>
        </w:tc>
        <w:tc>
          <w:tcPr>
            <w:tcW w:w="477" w:type="dxa"/>
            <w:vAlign w:val="center"/>
          </w:tcPr>
          <w:p w14:paraId="6E111C1C">
            <w:pPr>
              <w:spacing w:before="120" w:line="360" w:lineRule="exact"/>
              <w:rPr>
                <w:rFonts w:eastAsia="黑体"/>
                <w:sz w:val="13"/>
                <w:szCs w:val="13"/>
              </w:rPr>
            </w:pPr>
          </w:p>
        </w:tc>
        <w:tc>
          <w:tcPr>
            <w:tcW w:w="477" w:type="dxa"/>
            <w:vAlign w:val="center"/>
          </w:tcPr>
          <w:p w14:paraId="0EC13AF6">
            <w:pPr>
              <w:spacing w:before="120" w:line="360" w:lineRule="exact"/>
              <w:rPr>
                <w:rFonts w:eastAsia="黑体"/>
                <w:sz w:val="13"/>
                <w:szCs w:val="13"/>
              </w:rPr>
            </w:pPr>
          </w:p>
        </w:tc>
        <w:tc>
          <w:tcPr>
            <w:tcW w:w="477" w:type="dxa"/>
            <w:vAlign w:val="center"/>
          </w:tcPr>
          <w:p w14:paraId="509086FD">
            <w:pPr>
              <w:spacing w:before="120" w:line="360" w:lineRule="exact"/>
              <w:rPr>
                <w:rFonts w:ascii="微软雅黑" w:hAnsi="微软雅黑" w:eastAsia="微软雅黑"/>
                <w:i/>
                <w:sz w:val="13"/>
                <w:szCs w:val="13"/>
              </w:rPr>
            </w:pPr>
          </w:p>
        </w:tc>
        <w:tc>
          <w:tcPr>
            <w:tcW w:w="477" w:type="dxa"/>
            <w:vAlign w:val="center"/>
          </w:tcPr>
          <w:p w14:paraId="31A8F468">
            <w:pPr>
              <w:spacing w:before="120" w:line="360" w:lineRule="exact"/>
              <w:rPr>
                <w:rFonts w:eastAsia="黑体"/>
                <w:sz w:val="13"/>
                <w:szCs w:val="13"/>
              </w:rPr>
            </w:pPr>
          </w:p>
        </w:tc>
        <w:tc>
          <w:tcPr>
            <w:tcW w:w="477" w:type="dxa"/>
            <w:vAlign w:val="center"/>
          </w:tcPr>
          <w:p w14:paraId="7C9F56B1">
            <w:pPr>
              <w:spacing w:before="120" w:line="360" w:lineRule="exact"/>
              <w:rPr>
                <w:rFonts w:eastAsia="黑体"/>
                <w:sz w:val="13"/>
                <w:szCs w:val="13"/>
              </w:rPr>
            </w:pPr>
          </w:p>
        </w:tc>
        <w:tc>
          <w:tcPr>
            <w:tcW w:w="477" w:type="dxa"/>
            <w:vAlign w:val="center"/>
          </w:tcPr>
          <w:p w14:paraId="3B6CE73D">
            <w:pPr>
              <w:spacing w:before="120" w:line="360" w:lineRule="exact"/>
              <w:rPr>
                <w:rFonts w:eastAsia="黑体"/>
                <w:sz w:val="13"/>
                <w:szCs w:val="13"/>
              </w:rPr>
            </w:pPr>
          </w:p>
        </w:tc>
        <w:tc>
          <w:tcPr>
            <w:tcW w:w="477" w:type="dxa"/>
            <w:vAlign w:val="center"/>
          </w:tcPr>
          <w:p w14:paraId="320A139E">
            <w:pPr>
              <w:spacing w:before="120" w:line="360" w:lineRule="exact"/>
              <w:rPr>
                <w:rFonts w:eastAsia="黑体"/>
                <w:sz w:val="13"/>
                <w:szCs w:val="13"/>
              </w:rPr>
            </w:pPr>
          </w:p>
        </w:tc>
        <w:tc>
          <w:tcPr>
            <w:tcW w:w="477" w:type="dxa"/>
            <w:vAlign w:val="center"/>
          </w:tcPr>
          <w:p w14:paraId="095D24FF">
            <w:pPr>
              <w:spacing w:before="120" w:line="360" w:lineRule="exact"/>
              <w:rPr>
                <w:rFonts w:eastAsia="黑体"/>
                <w:sz w:val="13"/>
                <w:szCs w:val="13"/>
              </w:rPr>
            </w:pPr>
          </w:p>
        </w:tc>
        <w:tc>
          <w:tcPr>
            <w:tcW w:w="477" w:type="dxa"/>
            <w:vAlign w:val="center"/>
          </w:tcPr>
          <w:p w14:paraId="32B23076">
            <w:pPr>
              <w:spacing w:before="120" w:line="360" w:lineRule="exact"/>
              <w:rPr>
                <w:rFonts w:eastAsia="黑体"/>
                <w:sz w:val="13"/>
                <w:szCs w:val="13"/>
              </w:rPr>
            </w:pPr>
          </w:p>
        </w:tc>
        <w:tc>
          <w:tcPr>
            <w:tcW w:w="477" w:type="dxa"/>
            <w:vAlign w:val="center"/>
          </w:tcPr>
          <w:p w14:paraId="15523F0C">
            <w:pPr>
              <w:spacing w:before="120" w:line="360" w:lineRule="exact"/>
              <w:rPr>
                <w:rFonts w:eastAsia="黑体"/>
                <w:sz w:val="13"/>
                <w:szCs w:val="13"/>
              </w:rPr>
            </w:pPr>
          </w:p>
        </w:tc>
        <w:tc>
          <w:tcPr>
            <w:tcW w:w="477" w:type="dxa"/>
            <w:vAlign w:val="center"/>
          </w:tcPr>
          <w:p w14:paraId="312FB397">
            <w:pPr>
              <w:spacing w:before="120" w:line="360" w:lineRule="exact"/>
              <w:rPr>
                <w:rFonts w:eastAsia="黑体"/>
                <w:sz w:val="13"/>
                <w:szCs w:val="13"/>
              </w:rPr>
            </w:pPr>
          </w:p>
        </w:tc>
        <w:tc>
          <w:tcPr>
            <w:tcW w:w="477" w:type="dxa"/>
            <w:vAlign w:val="center"/>
          </w:tcPr>
          <w:p w14:paraId="69EF13A0">
            <w:pPr>
              <w:spacing w:before="120" w:line="360" w:lineRule="exact"/>
              <w:rPr>
                <w:rFonts w:eastAsia="黑体"/>
                <w:sz w:val="13"/>
                <w:szCs w:val="13"/>
              </w:rPr>
            </w:pPr>
          </w:p>
        </w:tc>
        <w:tc>
          <w:tcPr>
            <w:tcW w:w="477" w:type="dxa"/>
            <w:vAlign w:val="center"/>
          </w:tcPr>
          <w:p w14:paraId="00D4792B">
            <w:pPr>
              <w:spacing w:before="120" w:line="360" w:lineRule="exact"/>
              <w:rPr>
                <w:rFonts w:ascii="微软雅黑" w:hAnsi="微软雅黑" w:eastAsia="微软雅黑"/>
                <w:i/>
                <w:sz w:val="13"/>
                <w:szCs w:val="13"/>
              </w:rPr>
            </w:pPr>
          </w:p>
        </w:tc>
        <w:tc>
          <w:tcPr>
            <w:tcW w:w="477" w:type="dxa"/>
            <w:vAlign w:val="center"/>
          </w:tcPr>
          <w:p w14:paraId="736AE455">
            <w:pPr>
              <w:spacing w:before="120" w:line="360" w:lineRule="exact"/>
              <w:rPr>
                <w:rFonts w:ascii="微软雅黑" w:hAnsi="微软雅黑" w:eastAsia="微软雅黑"/>
                <w:i/>
                <w:sz w:val="13"/>
                <w:szCs w:val="13"/>
              </w:rPr>
            </w:pPr>
          </w:p>
        </w:tc>
        <w:tc>
          <w:tcPr>
            <w:tcW w:w="477" w:type="dxa"/>
            <w:vAlign w:val="center"/>
          </w:tcPr>
          <w:p w14:paraId="4DC83FD4">
            <w:pPr>
              <w:spacing w:before="120" w:line="360" w:lineRule="exact"/>
              <w:rPr>
                <w:rFonts w:ascii="微软雅黑" w:hAnsi="微软雅黑" w:eastAsia="微软雅黑"/>
                <w:i/>
                <w:sz w:val="13"/>
                <w:szCs w:val="13"/>
              </w:rPr>
            </w:pPr>
          </w:p>
        </w:tc>
        <w:tc>
          <w:tcPr>
            <w:tcW w:w="477" w:type="dxa"/>
            <w:vAlign w:val="center"/>
          </w:tcPr>
          <w:p w14:paraId="4A85368C">
            <w:pPr>
              <w:spacing w:before="120" w:line="360" w:lineRule="exact"/>
              <w:rPr>
                <w:rFonts w:ascii="微软雅黑" w:hAnsi="微软雅黑" w:eastAsia="微软雅黑"/>
                <w:i/>
                <w:sz w:val="13"/>
                <w:szCs w:val="13"/>
              </w:rPr>
            </w:pPr>
          </w:p>
        </w:tc>
        <w:tc>
          <w:tcPr>
            <w:tcW w:w="477" w:type="dxa"/>
            <w:vAlign w:val="center"/>
          </w:tcPr>
          <w:p w14:paraId="0DAAE300">
            <w:pPr>
              <w:spacing w:before="120" w:line="360" w:lineRule="exact"/>
              <w:rPr>
                <w:rFonts w:ascii="微软雅黑" w:hAnsi="微软雅黑" w:eastAsia="微软雅黑"/>
                <w:i/>
                <w:sz w:val="13"/>
                <w:szCs w:val="13"/>
              </w:rPr>
            </w:pPr>
          </w:p>
        </w:tc>
        <w:tc>
          <w:tcPr>
            <w:tcW w:w="477" w:type="dxa"/>
            <w:vAlign w:val="center"/>
          </w:tcPr>
          <w:p w14:paraId="46027772">
            <w:pPr>
              <w:spacing w:before="120" w:line="360" w:lineRule="exact"/>
              <w:rPr>
                <w:rFonts w:ascii="微软雅黑" w:hAnsi="微软雅黑" w:eastAsia="微软雅黑"/>
                <w:i/>
                <w:sz w:val="13"/>
                <w:szCs w:val="13"/>
              </w:rPr>
            </w:pPr>
          </w:p>
        </w:tc>
      </w:tr>
      <w:tr w14:paraId="609462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43C49D4C">
            <w:pPr>
              <w:spacing w:before="120" w:line="360" w:lineRule="exact"/>
              <w:rPr>
                <w:rFonts w:eastAsia="黑体"/>
                <w:sz w:val="24"/>
              </w:rPr>
            </w:pPr>
          </w:p>
        </w:tc>
        <w:tc>
          <w:tcPr>
            <w:tcW w:w="1344" w:type="dxa"/>
            <w:vAlign w:val="center"/>
          </w:tcPr>
          <w:p w14:paraId="3424C75E">
            <w:pPr>
              <w:widowControl/>
              <w:rPr>
                <w:color w:val="000000"/>
                <w:sz w:val="20"/>
                <w:szCs w:val="20"/>
              </w:rPr>
            </w:pPr>
            <w:r>
              <w:rPr>
                <w:rFonts w:hint="eastAsia"/>
                <w:color w:val="000000"/>
                <w:sz w:val="20"/>
                <w:szCs w:val="20"/>
              </w:rPr>
              <w:t>大学美育</w:t>
            </w:r>
          </w:p>
        </w:tc>
        <w:tc>
          <w:tcPr>
            <w:tcW w:w="476" w:type="dxa"/>
            <w:vAlign w:val="center"/>
          </w:tcPr>
          <w:p w14:paraId="0F4802DA">
            <w:pPr>
              <w:spacing w:before="120" w:line="360" w:lineRule="exact"/>
              <w:rPr>
                <w:rFonts w:eastAsia="黑体"/>
                <w:i/>
                <w:sz w:val="13"/>
                <w:szCs w:val="13"/>
              </w:rPr>
            </w:pPr>
          </w:p>
        </w:tc>
        <w:tc>
          <w:tcPr>
            <w:tcW w:w="476" w:type="dxa"/>
            <w:vAlign w:val="center"/>
          </w:tcPr>
          <w:p w14:paraId="24FDE251">
            <w:pPr>
              <w:spacing w:before="120" w:line="360" w:lineRule="exact"/>
              <w:rPr>
                <w:rFonts w:eastAsia="黑体"/>
                <w:i/>
                <w:sz w:val="13"/>
                <w:szCs w:val="13"/>
              </w:rPr>
            </w:pPr>
          </w:p>
        </w:tc>
        <w:tc>
          <w:tcPr>
            <w:tcW w:w="476" w:type="dxa"/>
            <w:vAlign w:val="center"/>
          </w:tcPr>
          <w:p w14:paraId="61E7E2A8">
            <w:pPr>
              <w:spacing w:before="120" w:line="360" w:lineRule="exact"/>
              <w:rPr>
                <w:rFonts w:eastAsia="黑体"/>
                <w:sz w:val="13"/>
                <w:szCs w:val="13"/>
              </w:rPr>
            </w:pPr>
          </w:p>
        </w:tc>
        <w:tc>
          <w:tcPr>
            <w:tcW w:w="476" w:type="dxa"/>
            <w:vAlign w:val="center"/>
          </w:tcPr>
          <w:p w14:paraId="579B2140">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621F7E07">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38808775">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643605B3">
            <w:pPr>
              <w:spacing w:before="120" w:line="360" w:lineRule="exact"/>
              <w:rPr>
                <w:rFonts w:eastAsia="黑体"/>
                <w:sz w:val="13"/>
                <w:szCs w:val="13"/>
              </w:rPr>
            </w:pPr>
          </w:p>
        </w:tc>
        <w:tc>
          <w:tcPr>
            <w:tcW w:w="476" w:type="dxa"/>
            <w:vAlign w:val="center"/>
          </w:tcPr>
          <w:p w14:paraId="1E0C572A">
            <w:pPr>
              <w:spacing w:before="120" w:line="360" w:lineRule="exact"/>
              <w:rPr>
                <w:rFonts w:eastAsia="黑体"/>
                <w:sz w:val="13"/>
                <w:szCs w:val="13"/>
              </w:rPr>
            </w:pPr>
          </w:p>
        </w:tc>
        <w:tc>
          <w:tcPr>
            <w:tcW w:w="477" w:type="dxa"/>
            <w:vAlign w:val="center"/>
          </w:tcPr>
          <w:p w14:paraId="0986D21C">
            <w:pPr>
              <w:spacing w:before="120" w:line="360" w:lineRule="exact"/>
              <w:rPr>
                <w:rFonts w:eastAsia="黑体"/>
                <w:sz w:val="13"/>
                <w:szCs w:val="13"/>
              </w:rPr>
            </w:pPr>
          </w:p>
        </w:tc>
        <w:tc>
          <w:tcPr>
            <w:tcW w:w="477" w:type="dxa"/>
            <w:vAlign w:val="center"/>
          </w:tcPr>
          <w:p w14:paraId="66D0C1E4">
            <w:pPr>
              <w:spacing w:before="120" w:line="360" w:lineRule="exact"/>
              <w:rPr>
                <w:rFonts w:eastAsia="黑体"/>
                <w:sz w:val="13"/>
                <w:szCs w:val="13"/>
              </w:rPr>
            </w:pPr>
            <w:r>
              <w:rPr>
                <w:rFonts w:hint="eastAsia" w:eastAsia="黑体"/>
                <w:sz w:val="13"/>
                <w:szCs w:val="13"/>
              </w:rPr>
              <w:t>M</w:t>
            </w:r>
          </w:p>
        </w:tc>
        <w:tc>
          <w:tcPr>
            <w:tcW w:w="477" w:type="dxa"/>
            <w:vAlign w:val="center"/>
          </w:tcPr>
          <w:p w14:paraId="79D062F3">
            <w:pPr>
              <w:spacing w:before="120" w:line="360" w:lineRule="exact"/>
              <w:rPr>
                <w:rFonts w:eastAsia="黑体"/>
                <w:sz w:val="13"/>
                <w:szCs w:val="13"/>
              </w:rPr>
            </w:pPr>
          </w:p>
        </w:tc>
        <w:tc>
          <w:tcPr>
            <w:tcW w:w="477" w:type="dxa"/>
            <w:vAlign w:val="center"/>
          </w:tcPr>
          <w:p w14:paraId="276FF5AD">
            <w:pPr>
              <w:spacing w:before="120" w:line="360" w:lineRule="exact"/>
              <w:rPr>
                <w:rFonts w:eastAsia="黑体"/>
                <w:sz w:val="13"/>
                <w:szCs w:val="13"/>
              </w:rPr>
            </w:pPr>
          </w:p>
        </w:tc>
        <w:tc>
          <w:tcPr>
            <w:tcW w:w="477" w:type="dxa"/>
            <w:vAlign w:val="center"/>
          </w:tcPr>
          <w:p w14:paraId="56B45C31">
            <w:pPr>
              <w:spacing w:before="120" w:line="360" w:lineRule="exact"/>
              <w:rPr>
                <w:rFonts w:eastAsia="黑体"/>
                <w:sz w:val="13"/>
                <w:szCs w:val="13"/>
              </w:rPr>
            </w:pPr>
          </w:p>
        </w:tc>
        <w:tc>
          <w:tcPr>
            <w:tcW w:w="477" w:type="dxa"/>
            <w:vAlign w:val="center"/>
          </w:tcPr>
          <w:p w14:paraId="617A9117">
            <w:pPr>
              <w:spacing w:before="120" w:line="360" w:lineRule="exact"/>
              <w:rPr>
                <w:rFonts w:eastAsia="黑体"/>
                <w:sz w:val="13"/>
                <w:szCs w:val="13"/>
              </w:rPr>
            </w:pPr>
          </w:p>
        </w:tc>
        <w:tc>
          <w:tcPr>
            <w:tcW w:w="477" w:type="dxa"/>
            <w:vAlign w:val="center"/>
          </w:tcPr>
          <w:p w14:paraId="2D5A6AEA">
            <w:pPr>
              <w:spacing w:before="120" w:line="360" w:lineRule="exact"/>
              <w:rPr>
                <w:rFonts w:eastAsia="黑体"/>
                <w:sz w:val="13"/>
                <w:szCs w:val="13"/>
              </w:rPr>
            </w:pPr>
          </w:p>
        </w:tc>
        <w:tc>
          <w:tcPr>
            <w:tcW w:w="477" w:type="dxa"/>
            <w:vAlign w:val="center"/>
          </w:tcPr>
          <w:p w14:paraId="7F70AFDD">
            <w:pPr>
              <w:spacing w:before="120" w:line="360" w:lineRule="exact"/>
              <w:rPr>
                <w:rFonts w:eastAsia="黑体"/>
                <w:sz w:val="13"/>
                <w:szCs w:val="13"/>
              </w:rPr>
            </w:pPr>
          </w:p>
        </w:tc>
        <w:tc>
          <w:tcPr>
            <w:tcW w:w="477" w:type="dxa"/>
            <w:vAlign w:val="center"/>
          </w:tcPr>
          <w:p w14:paraId="208CEB08">
            <w:pPr>
              <w:spacing w:before="120" w:line="360" w:lineRule="exact"/>
              <w:rPr>
                <w:rFonts w:eastAsia="黑体"/>
                <w:sz w:val="13"/>
                <w:szCs w:val="13"/>
              </w:rPr>
            </w:pPr>
          </w:p>
        </w:tc>
        <w:tc>
          <w:tcPr>
            <w:tcW w:w="477" w:type="dxa"/>
            <w:vAlign w:val="center"/>
          </w:tcPr>
          <w:p w14:paraId="25D9D572">
            <w:pPr>
              <w:spacing w:before="120" w:line="360" w:lineRule="exact"/>
              <w:rPr>
                <w:rFonts w:eastAsia="黑体"/>
                <w:sz w:val="13"/>
                <w:szCs w:val="13"/>
              </w:rPr>
            </w:pPr>
            <w:r>
              <w:rPr>
                <w:rFonts w:hint="eastAsia" w:eastAsia="黑体"/>
                <w:sz w:val="13"/>
                <w:szCs w:val="13"/>
              </w:rPr>
              <w:t>M</w:t>
            </w:r>
          </w:p>
        </w:tc>
        <w:tc>
          <w:tcPr>
            <w:tcW w:w="477" w:type="dxa"/>
            <w:vAlign w:val="center"/>
          </w:tcPr>
          <w:p w14:paraId="38376F69">
            <w:pPr>
              <w:spacing w:before="120" w:line="360" w:lineRule="exact"/>
              <w:rPr>
                <w:rFonts w:eastAsia="黑体"/>
                <w:sz w:val="13"/>
                <w:szCs w:val="13"/>
              </w:rPr>
            </w:pPr>
          </w:p>
        </w:tc>
        <w:tc>
          <w:tcPr>
            <w:tcW w:w="477" w:type="dxa"/>
            <w:vAlign w:val="center"/>
          </w:tcPr>
          <w:p w14:paraId="7E8588EA">
            <w:pPr>
              <w:spacing w:before="120" w:line="360" w:lineRule="exact"/>
              <w:rPr>
                <w:rFonts w:eastAsia="黑体"/>
                <w:sz w:val="13"/>
                <w:szCs w:val="13"/>
              </w:rPr>
            </w:pPr>
            <w:r>
              <w:rPr>
                <w:rFonts w:hint="eastAsia" w:eastAsia="黑体"/>
                <w:sz w:val="13"/>
                <w:szCs w:val="13"/>
              </w:rPr>
              <w:t>M</w:t>
            </w:r>
          </w:p>
        </w:tc>
        <w:tc>
          <w:tcPr>
            <w:tcW w:w="477" w:type="dxa"/>
            <w:vAlign w:val="center"/>
          </w:tcPr>
          <w:p w14:paraId="045065A7">
            <w:pPr>
              <w:spacing w:before="120" w:line="360" w:lineRule="exact"/>
              <w:rPr>
                <w:rFonts w:eastAsia="黑体"/>
                <w:sz w:val="13"/>
                <w:szCs w:val="13"/>
              </w:rPr>
            </w:pPr>
            <w:r>
              <w:rPr>
                <w:rFonts w:hint="eastAsia" w:eastAsia="黑体"/>
                <w:sz w:val="13"/>
                <w:szCs w:val="13"/>
              </w:rPr>
              <w:t>M</w:t>
            </w:r>
          </w:p>
        </w:tc>
        <w:tc>
          <w:tcPr>
            <w:tcW w:w="477" w:type="dxa"/>
            <w:vAlign w:val="center"/>
          </w:tcPr>
          <w:p w14:paraId="1E104B64">
            <w:pPr>
              <w:spacing w:before="120" w:line="360" w:lineRule="exact"/>
              <w:rPr>
                <w:rFonts w:eastAsia="黑体"/>
                <w:sz w:val="13"/>
                <w:szCs w:val="13"/>
              </w:rPr>
            </w:pPr>
            <w:r>
              <w:rPr>
                <w:rFonts w:hint="eastAsia" w:eastAsia="黑体"/>
                <w:sz w:val="13"/>
                <w:szCs w:val="13"/>
              </w:rPr>
              <w:t>M</w:t>
            </w:r>
          </w:p>
        </w:tc>
        <w:tc>
          <w:tcPr>
            <w:tcW w:w="477" w:type="dxa"/>
            <w:vAlign w:val="center"/>
          </w:tcPr>
          <w:p w14:paraId="36D1EA79">
            <w:pPr>
              <w:spacing w:before="120" w:line="360" w:lineRule="exact"/>
              <w:rPr>
                <w:rFonts w:eastAsia="黑体"/>
                <w:sz w:val="13"/>
                <w:szCs w:val="13"/>
              </w:rPr>
            </w:pPr>
            <w:r>
              <w:rPr>
                <w:rFonts w:hint="eastAsia" w:eastAsia="黑体"/>
                <w:sz w:val="13"/>
                <w:szCs w:val="13"/>
              </w:rPr>
              <w:t>M</w:t>
            </w:r>
          </w:p>
        </w:tc>
        <w:tc>
          <w:tcPr>
            <w:tcW w:w="477" w:type="dxa"/>
            <w:vAlign w:val="center"/>
          </w:tcPr>
          <w:p w14:paraId="2A6D5EA9">
            <w:pPr>
              <w:spacing w:before="120" w:line="360" w:lineRule="exact"/>
              <w:rPr>
                <w:rFonts w:eastAsia="黑体"/>
                <w:sz w:val="13"/>
                <w:szCs w:val="13"/>
              </w:rPr>
            </w:pPr>
            <w:r>
              <w:rPr>
                <w:rFonts w:hint="eastAsia" w:eastAsia="黑体"/>
                <w:sz w:val="13"/>
                <w:szCs w:val="13"/>
              </w:rPr>
              <w:t>M</w:t>
            </w:r>
          </w:p>
        </w:tc>
        <w:tc>
          <w:tcPr>
            <w:tcW w:w="477" w:type="dxa"/>
            <w:vAlign w:val="center"/>
          </w:tcPr>
          <w:p w14:paraId="64D5C820">
            <w:pPr>
              <w:spacing w:before="120" w:line="360" w:lineRule="exact"/>
              <w:rPr>
                <w:rFonts w:ascii="微软雅黑" w:hAnsi="微软雅黑" w:eastAsia="微软雅黑"/>
                <w:i/>
                <w:sz w:val="13"/>
                <w:szCs w:val="13"/>
              </w:rPr>
            </w:pPr>
          </w:p>
        </w:tc>
        <w:tc>
          <w:tcPr>
            <w:tcW w:w="477" w:type="dxa"/>
            <w:vAlign w:val="center"/>
          </w:tcPr>
          <w:p w14:paraId="458C8AC2">
            <w:pPr>
              <w:spacing w:before="120" w:line="360" w:lineRule="exact"/>
              <w:rPr>
                <w:rFonts w:ascii="微软雅黑" w:hAnsi="微软雅黑" w:eastAsia="微软雅黑"/>
                <w:i/>
                <w:sz w:val="13"/>
                <w:szCs w:val="13"/>
              </w:rPr>
            </w:pPr>
          </w:p>
        </w:tc>
        <w:tc>
          <w:tcPr>
            <w:tcW w:w="477" w:type="dxa"/>
            <w:vAlign w:val="center"/>
          </w:tcPr>
          <w:p w14:paraId="36C980AF">
            <w:pPr>
              <w:spacing w:before="120" w:line="360" w:lineRule="exact"/>
              <w:rPr>
                <w:rFonts w:ascii="微软雅黑" w:hAnsi="微软雅黑" w:eastAsia="微软雅黑"/>
                <w:i/>
                <w:sz w:val="13"/>
                <w:szCs w:val="13"/>
              </w:rPr>
            </w:pPr>
          </w:p>
        </w:tc>
        <w:tc>
          <w:tcPr>
            <w:tcW w:w="477" w:type="dxa"/>
            <w:vAlign w:val="center"/>
          </w:tcPr>
          <w:p w14:paraId="2A4D2106">
            <w:pPr>
              <w:spacing w:before="120" w:line="360" w:lineRule="exact"/>
              <w:rPr>
                <w:rFonts w:ascii="微软雅黑" w:hAnsi="微软雅黑" w:eastAsia="微软雅黑"/>
                <w:i/>
                <w:sz w:val="13"/>
                <w:szCs w:val="13"/>
              </w:rPr>
            </w:pPr>
          </w:p>
        </w:tc>
        <w:tc>
          <w:tcPr>
            <w:tcW w:w="477" w:type="dxa"/>
            <w:vAlign w:val="center"/>
          </w:tcPr>
          <w:p w14:paraId="37AA8C3F">
            <w:pPr>
              <w:spacing w:before="120" w:line="360" w:lineRule="exact"/>
              <w:rPr>
                <w:rFonts w:ascii="微软雅黑" w:hAnsi="微软雅黑" w:eastAsia="微软雅黑"/>
                <w:i/>
                <w:sz w:val="13"/>
                <w:szCs w:val="13"/>
              </w:rPr>
            </w:pPr>
          </w:p>
        </w:tc>
        <w:tc>
          <w:tcPr>
            <w:tcW w:w="477" w:type="dxa"/>
            <w:vAlign w:val="center"/>
          </w:tcPr>
          <w:p w14:paraId="7F29B5EF">
            <w:pPr>
              <w:spacing w:before="120" w:line="360" w:lineRule="exact"/>
              <w:rPr>
                <w:rFonts w:ascii="微软雅黑" w:hAnsi="微软雅黑" w:eastAsia="微软雅黑"/>
                <w:i/>
                <w:sz w:val="13"/>
                <w:szCs w:val="13"/>
              </w:rPr>
            </w:pPr>
          </w:p>
        </w:tc>
      </w:tr>
      <w:tr w14:paraId="463CE1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08B865ED">
            <w:pPr>
              <w:spacing w:before="120" w:line="360" w:lineRule="exact"/>
              <w:rPr>
                <w:rFonts w:eastAsia="黑体"/>
                <w:sz w:val="24"/>
              </w:rPr>
            </w:pPr>
          </w:p>
        </w:tc>
        <w:tc>
          <w:tcPr>
            <w:tcW w:w="1344" w:type="dxa"/>
            <w:vAlign w:val="center"/>
          </w:tcPr>
          <w:p w14:paraId="5886138C">
            <w:pPr>
              <w:widowControl/>
              <w:jc w:val="left"/>
              <w:rPr>
                <w:kern w:val="0"/>
                <w:sz w:val="20"/>
                <w:szCs w:val="20"/>
              </w:rPr>
            </w:pPr>
            <w:r>
              <w:rPr>
                <w:rFonts w:hint="eastAsia"/>
                <w:sz w:val="20"/>
                <w:szCs w:val="20"/>
              </w:rPr>
              <w:t>素质拓展课1/2/3/4</w:t>
            </w:r>
          </w:p>
        </w:tc>
        <w:tc>
          <w:tcPr>
            <w:tcW w:w="476" w:type="dxa"/>
            <w:vAlign w:val="center"/>
          </w:tcPr>
          <w:p w14:paraId="62968DFC">
            <w:pPr>
              <w:spacing w:before="120" w:line="360" w:lineRule="exact"/>
              <w:rPr>
                <w:rFonts w:eastAsia="黑体"/>
                <w:i/>
                <w:sz w:val="13"/>
                <w:szCs w:val="13"/>
              </w:rPr>
            </w:pPr>
          </w:p>
        </w:tc>
        <w:tc>
          <w:tcPr>
            <w:tcW w:w="476" w:type="dxa"/>
            <w:vAlign w:val="center"/>
          </w:tcPr>
          <w:p w14:paraId="3E3388F2">
            <w:pPr>
              <w:spacing w:before="120" w:line="360" w:lineRule="exact"/>
              <w:rPr>
                <w:rFonts w:eastAsia="黑体"/>
                <w:i/>
                <w:sz w:val="13"/>
                <w:szCs w:val="13"/>
              </w:rPr>
            </w:pPr>
          </w:p>
        </w:tc>
        <w:tc>
          <w:tcPr>
            <w:tcW w:w="476" w:type="dxa"/>
            <w:vAlign w:val="center"/>
          </w:tcPr>
          <w:p w14:paraId="1D1FAA8C">
            <w:pPr>
              <w:spacing w:before="120" w:line="360" w:lineRule="exact"/>
              <w:rPr>
                <w:rFonts w:eastAsia="黑体"/>
                <w:sz w:val="13"/>
                <w:szCs w:val="13"/>
              </w:rPr>
            </w:pPr>
          </w:p>
        </w:tc>
        <w:tc>
          <w:tcPr>
            <w:tcW w:w="476" w:type="dxa"/>
            <w:vAlign w:val="center"/>
          </w:tcPr>
          <w:p w14:paraId="4773EEFA">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64C4108A">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2C3734A0">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0A07A6F2">
            <w:pPr>
              <w:spacing w:before="120" w:line="360" w:lineRule="exact"/>
              <w:rPr>
                <w:rFonts w:eastAsia="黑体"/>
                <w:sz w:val="13"/>
                <w:szCs w:val="13"/>
              </w:rPr>
            </w:pPr>
          </w:p>
        </w:tc>
        <w:tc>
          <w:tcPr>
            <w:tcW w:w="476" w:type="dxa"/>
            <w:vAlign w:val="center"/>
          </w:tcPr>
          <w:p w14:paraId="5AFBDC97">
            <w:pPr>
              <w:spacing w:before="120" w:line="360" w:lineRule="exact"/>
              <w:rPr>
                <w:rFonts w:eastAsia="黑体"/>
                <w:sz w:val="13"/>
                <w:szCs w:val="13"/>
              </w:rPr>
            </w:pPr>
          </w:p>
        </w:tc>
        <w:tc>
          <w:tcPr>
            <w:tcW w:w="477" w:type="dxa"/>
            <w:vAlign w:val="center"/>
          </w:tcPr>
          <w:p w14:paraId="404FB332">
            <w:pPr>
              <w:spacing w:before="120" w:line="360" w:lineRule="exact"/>
              <w:rPr>
                <w:rFonts w:eastAsia="黑体"/>
                <w:sz w:val="13"/>
                <w:szCs w:val="13"/>
              </w:rPr>
            </w:pPr>
          </w:p>
        </w:tc>
        <w:tc>
          <w:tcPr>
            <w:tcW w:w="477" w:type="dxa"/>
            <w:vAlign w:val="center"/>
          </w:tcPr>
          <w:p w14:paraId="7D5C57A8">
            <w:pPr>
              <w:spacing w:before="120" w:line="360" w:lineRule="exact"/>
              <w:rPr>
                <w:rFonts w:eastAsia="黑体"/>
                <w:sz w:val="13"/>
                <w:szCs w:val="13"/>
              </w:rPr>
            </w:pPr>
            <w:r>
              <w:rPr>
                <w:rFonts w:hint="eastAsia" w:eastAsia="黑体"/>
                <w:sz w:val="13"/>
                <w:szCs w:val="13"/>
              </w:rPr>
              <w:t>M</w:t>
            </w:r>
          </w:p>
        </w:tc>
        <w:tc>
          <w:tcPr>
            <w:tcW w:w="477" w:type="dxa"/>
            <w:vAlign w:val="center"/>
          </w:tcPr>
          <w:p w14:paraId="04A99913">
            <w:pPr>
              <w:spacing w:before="120" w:line="360" w:lineRule="exact"/>
              <w:rPr>
                <w:rFonts w:eastAsia="黑体"/>
                <w:sz w:val="13"/>
                <w:szCs w:val="13"/>
              </w:rPr>
            </w:pPr>
          </w:p>
        </w:tc>
        <w:tc>
          <w:tcPr>
            <w:tcW w:w="477" w:type="dxa"/>
            <w:vAlign w:val="center"/>
          </w:tcPr>
          <w:p w14:paraId="7CBEAA68">
            <w:pPr>
              <w:spacing w:before="120" w:line="360" w:lineRule="exact"/>
              <w:rPr>
                <w:rFonts w:eastAsia="黑体"/>
                <w:sz w:val="13"/>
                <w:szCs w:val="13"/>
              </w:rPr>
            </w:pPr>
          </w:p>
        </w:tc>
        <w:tc>
          <w:tcPr>
            <w:tcW w:w="477" w:type="dxa"/>
            <w:vAlign w:val="center"/>
          </w:tcPr>
          <w:p w14:paraId="722009C6">
            <w:pPr>
              <w:spacing w:before="120" w:line="360" w:lineRule="exact"/>
              <w:rPr>
                <w:rFonts w:ascii="微软雅黑" w:hAnsi="微软雅黑" w:eastAsia="微软雅黑"/>
                <w:i/>
                <w:sz w:val="13"/>
                <w:szCs w:val="13"/>
              </w:rPr>
            </w:pPr>
          </w:p>
        </w:tc>
        <w:tc>
          <w:tcPr>
            <w:tcW w:w="477" w:type="dxa"/>
            <w:vAlign w:val="center"/>
          </w:tcPr>
          <w:p w14:paraId="78E3F62C">
            <w:pPr>
              <w:spacing w:before="120" w:line="360" w:lineRule="exact"/>
              <w:rPr>
                <w:rFonts w:ascii="微软雅黑" w:hAnsi="微软雅黑" w:eastAsia="微软雅黑"/>
                <w:i/>
                <w:sz w:val="13"/>
                <w:szCs w:val="13"/>
              </w:rPr>
            </w:pPr>
          </w:p>
        </w:tc>
        <w:tc>
          <w:tcPr>
            <w:tcW w:w="477" w:type="dxa"/>
            <w:vAlign w:val="center"/>
          </w:tcPr>
          <w:p w14:paraId="2C96382B">
            <w:pPr>
              <w:spacing w:before="120" w:line="360" w:lineRule="exact"/>
              <w:rPr>
                <w:rFonts w:ascii="微软雅黑" w:hAnsi="微软雅黑" w:eastAsia="微软雅黑"/>
                <w:i/>
                <w:sz w:val="13"/>
                <w:szCs w:val="13"/>
              </w:rPr>
            </w:pPr>
          </w:p>
        </w:tc>
        <w:tc>
          <w:tcPr>
            <w:tcW w:w="477" w:type="dxa"/>
            <w:vAlign w:val="center"/>
          </w:tcPr>
          <w:p w14:paraId="2E1FC279">
            <w:pPr>
              <w:spacing w:before="120" w:line="360" w:lineRule="exact"/>
              <w:rPr>
                <w:rFonts w:eastAsia="黑体"/>
                <w:sz w:val="13"/>
                <w:szCs w:val="13"/>
              </w:rPr>
            </w:pPr>
          </w:p>
        </w:tc>
        <w:tc>
          <w:tcPr>
            <w:tcW w:w="477" w:type="dxa"/>
            <w:vAlign w:val="center"/>
          </w:tcPr>
          <w:p w14:paraId="26F5438B">
            <w:pPr>
              <w:spacing w:before="120" w:line="360" w:lineRule="exact"/>
              <w:rPr>
                <w:rFonts w:eastAsia="黑体"/>
                <w:sz w:val="13"/>
                <w:szCs w:val="13"/>
              </w:rPr>
            </w:pPr>
          </w:p>
        </w:tc>
        <w:tc>
          <w:tcPr>
            <w:tcW w:w="477" w:type="dxa"/>
            <w:vAlign w:val="center"/>
          </w:tcPr>
          <w:p w14:paraId="22CB5A5D">
            <w:pPr>
              <w:spacing w:before="120" w:line="360" w:lineRule="exact"/>
              <w:rPr>
                <w:rFonts w:eastAsia="黑体"/>
                <w:sz w:val="13"/>
                <w:szCs w:val="13"/>
              </w:rPr>
            </w:pPr>
            <w:r>
              <w:rPr>
                <w:rFonts w:hint="eastAsia" w:eastAsia="黑体"/>
                <w:sz w:val="13"/>
                <w:szCs w:val="13"/>
              </w:rPr>
              <w:t>M</w:t>
            </w:r>
          </w:p>
        </w:tc>
        <w:tc>
          <w:tcPr>
            <w:tcW w:w="477" w:type="dxa"/>
            <w:vAlign w:val="center"/>
          </w:tcPr>
          <w:p w14:paraId="18925CB4">
            <w:pPr>
              <w:spacing w:before="120" w:line="360" w:lineRule="exact"/>
              <w:rPr>
                <w:rFonts w:eastAsia="黑体"/>
                <w:sz w:val="13"/>
                <w:szCs w:val="13"/>
              </w:rPr>
            </w:pPr>
          </w:p>
        </w:tc>
        <w:tc>
          <w:tcPr>
            <w:tcW w:w="477" w:type="dxa"/>
            <w:vAlign w:val="center"/>
          </w:tcPr>
          <w:p w14:paraId="0614A827">
            <w:pPr>
              <w:spacing w:before="120" w:line="360" w:lineRule="exact"/>
              <w:rPr>
                <w:rFonts w:eastAsia="黑体"/>
                <w:sz w:val="13"/>
                <w:szCs w:val="13"/>
              </w:rPr>
            </w:pPr>
            <w:r>
              <w:rPr>
                <w:rFonts w:hint="eastAsia" w:eastAsia="黑体"/>
                <w:sz w:val="13"/>
                <w:szCs w:val="13"/>
              </w:rPr>
              <w:t>M</w:t>
            </w:r>
          </w:p>
        </w:tc>
        <w:tc>
          <w:tcPr>
            <w:tcW w:w="477" w:type="dxa"/>
            <w:vAlign w:val="center"/>
          </w:tcPr>
          <w:p w14:paraId="7AEC1D7E">
            <w:pPr>
              <w:spacing w:before="120" w:line="360" w:lineRule="exact"/>
              <w:rPr>
                <w:rFonts w:eastAsia="黑体"/>
                <w:sz w:val="13"/>
                <w:szCs w:val="13"/>
              </w:rPr>
            </w:pPr>
            <w:r>
              <w:rPr>
                <w:rFonts w:hint="eastAsia" w:eastAsia="黑体"/>
                <w:sz w:val="13"/>
                <w:szCs w:val="13"/>
              </w:rPr>
              <w:t>M</w:t>
            </w:r>
          </w:p>
        </w:tc>
        <w:tc>
          <w:tcPr>
            <w:tcW w:w="477" w:type="dxa"/>
            <w:vAlign w:val="center"/>
          </w:tcPr>
          <w:p w14:paraId="015B9280">
            <w:pPr>
              <w:spacing w:before="120" w:line="360" w:lineRule="exact"/>
              <w:rPr>
                <w:rFonts w:eastAsia="黑体"/>
                <w:sz w:val="13"/>
                <w:szCs w:val="13"/>
              </w:rPr>
            </w:pPr>
            <w:r>
              <w:rPr>
                <w:rFonts w:hint="eastAsia" w:eastAsia="黑体"/>
                <w:sz w:val="13"/>
                <w:szCs w:val="13"/>
              </w:rPr>
              <w:t>M</w:t>
            </w:r>
          </w:p>
        </w:tc>
        <w:tc>
          <w:tcPr>
            <w:tcW w:w="477" w:type="dxa"/>
            <w:vAlign w:val="center"/>
          </w:tcPr>
          <w:p w14:paraId="02269D3E">
            <w:pPr>
              <w:spacing w:before="120" w:line="360" w:lineRule="exact"/>
              <w:rPr>
                <w:rFonts w:eastAsia="黑体"/>
                <w:sz w:val="13"/>
                <w:szCs w:val="13"/>
              </w:rPr>
            </w:pPr>
            <w:r>
              <w:rPr>
                <w:rFonts w:hint="eastAsia" w:eastAsia="黑体"/>
                <w:sz w:val="13"/>
                <w:szCs w:val="13"/>
              </w:rPr>
              <w:t>M</w:t>
            </w:r>
          </w:p>
        </w:tc>
        <w:tc>
          <w:tcPr>
            <w:tcW w:w="477" w:type="dxa"/>
            <w:vAlign w:val="center"/>
          </w:tcPr>
          <w:p w14:paraId="363E5A31">
            <w:pPr>
              <w:spacing w:before="120" w:line="360" w:lineRule="exact"/>
              <w:rPr>
                <w:rFonts w:eastAsia="黑体"/>
                <w:sz w:val="13"/>
                <w:szCs w:val="13"/>
              </w:rPr>
            </w:pPr>
            <w:r>
              <w:rPr>
                <w:rFonts w:hint="eastAsia" w:eastAsia="黑体"/>
                <w:sz w:val="13"/>
                <w:szCs w:val="13"/>
              </w:rPr>
              <w:t>M</w:t>
            </w:r>
          </w:p>
        </w:tc>
        <w:tc>
          <w:tcPr>
            <w:tcW w:w="477" w:type="dxa"/>
            <w:vAlign w:val="center"/>
          </w:tcPr>
          <w:p w14:paraId="73108BEE">
            <w:pPr>
              <w:spacing w:before="120" w:line="360" w:lineRule="exact"/>
              <w:rPr>
                <w:rFonts w:ascii="微软雅黑" w:hAnsi="微软雅黑" w:eastAsia="微软雅黑"/>
                <w:i/>
                <w:sz w:val="13"/>
                <w:szCs w:val="13"/>
              </w:rPr>
            </w:pPr>
          </w:p>
        </w:tc>
        <w:tc>
          <w:tcPr>
            <w:tcW w:w="477" w:type="dxa"/>
            <w:vAlign w:val="center"/>
          </w:tcPr>
          <w:p w14:paraId="1DBF3DF1">
            <w:pPr>
              <w:spacing w:before="120" w:line="360" w:lineRule="exact"/>
              <w:rPr>
                <w:rFonts w:ascii="微软雅黑" w:hAnsi="微软雅黑" w:eastAsia="微软雅黑"/>
                <w:i/>
                <w:sz w:val="13"/>
                <w:szCs w:val="13"/>
              </w:rPr>
            </w:pPr>
          </w:p>
        </w:tc>
        <w:tc>
          <w:tcPr>
            <w:tcW w:w="477" w:type="dxa"/>
            <w:vAlign w:val="center"/>
          </w:tcPr>
          <w:p w14:paraId="156AFF67">
            <w:pPr>
              <w:spacing w:before="120" w:line="360" w:lineRule="exact"/>
              <w:rPr>
                <w:rFonts w:ascii="微软雅黑" w:hAnsi="微软雅黑" w:eastAsia="微软雅黑"/>
                <w:i/>
                <w:sz w:val="13"/>
                <w:szCs w:val="13"/>
              </w:rPr>
            </w:pPr>
          </w:p>
        </w:tc>
        <w:tc>
          <w:tcPr>
            <w:tcW w:w="477" w:type="dxa"/>
            <w:vAlign w:val="center"/>
          </w:tcPr>
          <w:p w14:paraId="3BE6AEA7">
            <w:pPr>
              <w:spacing w:before="120" w:line="360" w:lineRule="exact"/>
              <w:rPr>
                <w:rFonts w:ascii="微软雅黑" w:hAnsi="微软雅黑" w:eastAsia="微软雅黑"/>
                <w:i/>
                <w:sz w:val="13"/>
                <w:szCs w:val="13"/>
              </w:rPr>
            </w:pPr>
          </w:p>
        </w:tc>
        <w:tc>
          <w:tcPr>
            <w:tcW w:w="477" w:type="dxa"/>
            <w:vAlign w:val="center"/>
          </w:tcPr>
          <w:p w14:paraId="7DE39CEC">
            <w:pPr>
              <w:spacing w:before="120" w:line="360" w:lineRule="exact"/>
              <w:rPr>
                <w:rFonts w:ascii="微软雅黑" w:hAnsi="微软雅黑" w:eastAsia="微软雅黑"/>
                <w:i/>
                <w:sz w:val="13"/>
                <w:szCs w:val="13"/>
              </w:rPr>
            </w:pPr>
          </w:p>
        </w:tc>
        <w:tc>
          <w:tcPr>
            <w:tcW w:w="477" w:type="dxa"/>
            <w:vAlign w:val="center"/>
          </w:tcPr>
          <w:p w14:paraId="775851CF">
            <w:pPr>
              <w:spacing w:before="120" w:line="360" w:lineRule="exact"/>
              <w:rPr>
                <w:rFonts w:ascii="微软雅黑" w:hAnsi="微软雅黑" w:eastAsia="微软雅黑"/>
                <w:i/>
                <w:sz w:val="13"/>
                <w:szCs w:val="13"/>
              </w:rPr>
            </w:pPr>
          </w:p>
        </w:tc>
      </w:tr>
      <w:tr w14:paraId="1695D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restart"/>
            <w:vAlign w:val="center"/>
          </w:tcPr>
          <w:p w14:paraId="5EF2DBFD">
            <w:pPr>
              <w:spacing w:before="120" w:line="360" w:lineRule="exact"/>
              <w:rPr>
                <w:rFonts w:eastAsia="黑体"/>
                <w:sz w:val="24"/>
              </w:rPr>
            </w:pPr>
            <w:r>
              <w:rPr>
                <w:rFonts w:hint="eastAsia" w:eastAsia="黑体"/>
                <w:sz w:val="24"/>
              </w:rPr>
              <w:t>专业平台课</w:t>
            </w:r>
          </w:p>
        </w:tc>
        <w:tc>
          <w:tcPr>
            <w:tcW w:w="1344" w:type="dxa"/>
            <w:vAlign w:val="center"/>
          </w:tcPr>
          <w:p w14:paraId="1417B33F">
            <w:pPr>
              <w:widowControl/>
              <w:rPr>
                <w:color w:val="000000"/>
                <w:sz w:val="20"/>
                <w:szCs w:val="20"/>
              </w:rPr>
            </w:pPr>
            <w:r>
              <w:rPr>
                <w:rFonts w:hint="eastAsia"/>
                <w:color w:val="000000"/>
                <w:sz w:val="20"/>
                <w:szCs w:val="20"/>
              </w:rPr>
              <w:t>高等数学（</w:t>
            </w:r>
            <w:del w:id="89" w:author="武改朝～" w:date="2024-07-06T14:15:14Z">
              <w:r>
                <w:rPr>
                  <w:rFonts w:hint="default"/>
                  <w:color w:val="000000"/>
                  <w:sz w:val="20"/>
                  <w:szCs w:val="20"/>
                  <w:lang w:val="en-US"/>
                </w:rPr>
                <w:delText>A1</w:delText>
              </w:r>
            </w:del>
            <w:ins w:id="90" w:author="武改朝～" w:date="2024-07-06T14:15:14Z">
              <w:r>
                <w:rPr>
                  <w:rFonts w:hint="eastAsia"/>
                  <w:color w:val="000000"/>
                  <w:sz w:val="20"/>
                  <w:szCs w:val="20"/>
                  <w:lang w:val="en-US" w:eastAsia="zh-CN"/>
                </w:rPr>
                <w:t>B</w:t>
              </w:r>
            </w:ins>
            <w:ins w:id="91" w:author="武改朝～" w:date="2024-07-06T14:15:15Z">
              <w:r>
                <w:rPr>
                  <w:rFonts w:hint="eastAsia"/>
                  <w:color w:val="000000"/>
                  <w:sz w:val="20"/>
                  <w:szCs w:val="20"/>
                  <w:lang w:val="en-US" w:eastAsia="zh-CN"/>
                </w:rPr>
                <w:t>1</w:t>
              </w:r>
            </w:ins>
            <w:r>
              <w:rPr>
                <w:rFonts w:hint="eastAsia"/>
                <w:color w:val="000000"/>
                <w:sz w:val="20"/>
                <w:szCs w:val="20"/>
              </w:rPr>
              <w:t>）</w:t>
            </w:r>
          </w:p>
        </w:tc>
        <w:tc>
          <w:tcPr>
            <w:tcW w:w="476" w:type="dxa"/>
            <w:vAlign w:val="center"/>
          </w:tcPr>
          <w:p w14:paraId="7FA8B5B0">
            <w:pPr>
              <w:spacing w:before="120" w:line="360" w:lineRule="exact"/>
              <w:rPr>
                <w:rFonts w:eastAsia="黑体"/>
                <w:i/>
                <w:sz w:val="13"/>
                <w:szCs w:val="13"/>
              </w:rPr>
            </w:pPr>
          </w:p>
        </w:tc>
        <w:tc>
          <w:tcPr>
            <w:tcW w:w="476" w:type="dxa"/>
            <w:vAlign w:val="center"/>
          </w:tcPr>
          <w:p w14:paraId="5D1073FF">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vAlign w:val="center"/>
          </w:tcPr>
          <w:p w14:paraId="7533498A">
            <w:pPr>
              <w:spacing w:before="120" w:line="360" w:lineRule="exact"/>
              <w:rPr>
                <w:rFonts w:eastAsia="黑体"/>
                <w:sz w:val="13"/>
                <w:szCs w:val="13"/>
              </w:rPr>
            </w:pPr>
          </w:p>
        </w:tc>
        <w:tc>
          <w:tcPr>
            <w:tcW w:w="476" w:type="dxa"/>
            <w:vAlign w:val="center"/>
          </w:tcPr>
          <w:p w14:paraId="482EAC55">
            <w:pPr>
              <w:spacing w:before="120" w:line="360" w:lineRule="exact"/>
              <w:rPr>
                <w:rFonts w:eastAsia="黑体"/>
                <w:sz w:val="13"/>
                <w:szCs w:val="13"/>
              </w:rPr>
            </w:pPr>
          </w:p>
        </w:tc>
        <w:tc>
          <w:tcPr>
            <w:tcW w:w="476" w:type="dxa"/>
            <w:vAlign w:val="center"/>
          </w:tcPr>
          <w:p w14:paraId="1EE2FDA5">
            <w:pPr>
              <w:spacing w:before="120" w:line="360" w:lineRule="exact"/>
              <w:rPr>
                <w:rFonts w:eastAsia="黑体"/>
                <w:sz w:val="13"/>
                <w:szCs w:val="13"/>
              </w:rPr>
            </w:pPr>
          </w:p>
        </w:tc>
        <w:tc>
          <w:tcPr>
            <w:tcW w:w="476" w:type="dxa"/>
            <w:vAlign w:val="center"/>
          </w:tcPr>
          <w:p w14:paraId="7DEB519E">
            <w:pPr>
              <w:spacing w:before="120" w:line="360" w:lineRule="exact"/>
              <w:rPr>
                <w:rFonts w:eastAsia="黑体"/>
                <w:sz w:val="13"/>
                <w:szCs w:val="13"/>
              </w:rPr>
            </w:pPr>
          </w:p>
        </w:tc>
        <w:tc>
          <w:tcPr>
            <w:tcW w:w="476" w:type="dxa"/>
            <w:vAlign w:val="center"/>
          </w:tcPr>
          <w:p w14:paraId="00AD0BFE">
            <w:pPr>
              <w:spacing w:before="120" w:line="360" w:lineRule="exact"/>
              <w:rPr>
                <w:rFonts w:eastAsia="黑体"/>
                <w:sz w:val="13"/>
                <w:szCs w:val="13"/>
              </w:rPr>
            </w:pPr>
          </w:p>
        </w:tc>
        <w:tc>
          <w:tcPr>
            <w:tcW w:w="476" w:type="dxa"/>
            <w:vAlign w:val="center"/>
          </w:tcPr>
          <w:p w14:paraId="7145F4FC">
            <w:pPr>
              <w:spacing w:before="120" w:line="360" w:lineRule="exact"/>
              <w:rPr>
                <w:rFonts w:eastAsia="黑体"/>
                <w:sz w:val="13"/>
                <w:szCs w:val="13"/>
              </w:rPr>
            </w:pPr>
          </w:p>
        </w:tc>
        <w:tc>
          <w:tcPr>
            <w:tcW w:w="477" w:type="dxa"/>
            <w:vAlign w:val="center"/>
          </w:tcPr>
          <w:p w14:paraId="005B8A8E">
            <w:pPr>
              <w:spacing w:before="120" w:line="360" w:lineRule="exact"/>
              <w:rPr>
                <w:rFonts w:eastAsia="黑体"/>
                <w:sz w:val="13"/>
                <w:szCs w:val="13"/>
              </w:rPr>
            </w:pPr>
          </w:p>
        </w:tc>
        <w:tc>
          <w:tcPr>
            <w:tcW w:w="477" w:type="dxa"/>
            <w:vAlign w:val="center"/>
          </w:tcPr>
          <w:p w14:paraId="5D8ABA84">
            <w:pPr>
              <w:spacing w:before="120" w:line="360" w:lineRule="exact"/>
              <w:rPr>
                <w:rFonts w:eastAsia="黑体"/>
                <w:sz w:val="13"/>
                <w:szCs w:val="13"/>
              </w:rPr>
            </w:pPr>
          </w:p>
        </w:tc>
        <w:tc>
          <w:tcPr>
            <w:tcW w:w="477" w:type="dxa"/>
            <w:vAlign w:val="center"/>
          </w:tcPr>
          <w:p w14:paraId="14F5D926">
            <w:pPr>
              <w:spacing w:before="120" w:line="360" w:lineRule="exact"/>
              <w:rPr>
                <w:rFonts w:eastAsia="黑体"/>
                <w:sz w:val="13"/>
                <w:szCs w:val="13"/>
              </w:rPr>
            </w:pPr>
          </w:p>
        </w:tc>
        <w:tc>
          <w:tcPr>
            <w:tcW w:w="477" w:type="dxa"/>
            <w:vAlign w:val="center"/>
          </w:tcPr>
          <w:p w14:paraId="6D2BDEEE">
            <w:pPr>
              <w:spacing w:before="120" w:line="360" w:lineRule="exact"/>
              <w:rPr>
                <w:rFonts w:eastAsia="黑体"/>
                <w:sz w:val="13"/>
                <w:szCs w:val="13"/>
              </w:rPr>
            </w:pPr>
          </w:p>
        </w:tc>
        <w:tc>
          <w:tcPr>
            <w:tcW w:w="477" w:type="dxa"/>
            <w:vAlign w:val="center"/>
          </w:tcPr>
          <w:p w14:paraId="19E513AD">
            <w:pPr>
              <w:spacing w:before="120" w:line="360" w:lineRule="exact"/>
              <w:rPr>
                <w:rFonts w:eastAsia="黑体"/>
                <w:sz w:val="13"/>
                <w:szCs w:val="13"/>
              </w:rPr>
            </w:pPr>
          </w:p>
        </w:tc>
        <w:tc>
          <w:tcPr>
            <w:tcW w:w="477" w:type="dxa"/>
            <w:vAlign w:val="center"/>
          </w:tcPr>
          <w:p w14:paraId="183EBC35">
            <w:pPr>
              <w:spacing w:before="120" w:line="360" w:lineRule="exact"/>
              <w:rPr>
                <w:rFonts w:eastAsia="黑体"/>
                <w:sz w:val="13"/>
                <w:szCs w:val="13"/>
              </w:rPr>
            </w:pPr>
          </w:p>
        </w:tc>
        <w:tc>
          <w:tcPr>
            <w:tcW w:w="477" w:type="dxa"/>
            <w:vAlign w:val="center"/>
          </w:tcPr>
          <w:p w14:paraId="089BA602">
            <w:pPr>
              <w:spacing w:before="120" w:line="360" w:lineRule="exact"/>
              <w:rPr>
                <w:rFonts w:eastAsia="黑体"/>
                <w:sz w:val="13"/>
                <w:szCs w:val="13"/>
              </w:rPr>
            </w:pPr>
          </w:p>
        </w:tc>
        <w:tc>
          <w:tcPr>
            <w:tcW w:w="477" w:type="dxa"/>
            <w:vAlign w:val="center"/>
          </w:tcPr>
          <w:p w14:paraId="69577596">
            <w:pPr>
              <w:spacing w:before="120" w:line="360" w:lineRule="exact"/>
              <w:rPr>
                <w:rFonts w:eastAsia="黑体"/>
                <w:sz w:val="13"/>
                <w:szCs w:val="13"/>
              </w:rPr>
            </w:pPr>
          </w:p>
        </w:tc>
        <w:tc>
          <w:tcPr>
            <w:tcW w:w="477" w:type="dxa"/>
            <w:vAlign w:val="center"/>
          </w:tcPr>
          <w:p w14:paraId="2E4B9923">
            <w:pPr>
              <w:spacing w:before="120" w:line="360" w:lineRule="exact"/>
              <w:rPr>
                <w:rFonts w:eastAsia="黑体"/>
                <w:sz w:val="13"/>
                <w:szCs w:val="13"/>
              </w:rPr>
            </w:pPr>
          </w:p>
        </w:tc>
        <w:tc>
          <w:tcPr>
            <w:tcW w:w="477" w:type="dxa"/>
            <w:vAlign w:val="center"/>
          </w:tcPr>
          <w:p w14:paraId="4A391641">
            <w:pPr>
              <w:spacing w:before="120" w:line="360" w:lineRule="exact"/>
              <w:rPr>
                <w:rFonts w:eastAsia="黑体"/>
                <w:sz w:val="13"/>
                <w:szCs w:val="13"/>
              </w:rPr>
            </w:pPr>
          </w:p>
        </w:tc>
        <w:tc>
          <w:tcPr>
            <w:tcW w:w="477" w:type="dxa"/>
            <w:vAlign w:val="center"/>
          </w:tcPr>
          <w:p w14:paraId="1A572497">
            <w:pPr>
              <w:spacing w:before="120" w:line="360" w:lineRule="exact"/>
              <w:rPr>
                <w:rFonts w:eastAsia="黑体"/>
                <w:sz w:val="13"/>
                <w:szCs w:val="13"/>
              </w:rPr>
            </w:pPr>
          </w:p>
        </w:tc>
        <w:tc>
          <w:tcPr>
            <w:tcW w:w="477" w:type="dxa"/>
            <w:vAlign w:val="center"/>
          </w:tcPr>
          <w:p w14:paraId="590DCA73">
            <w:pPr>
              <w:spacing w:before="120" w:line="360" w:lineRule="exact"/>
              <w:rPr>
                <w:rFonts w:eastAsia="黑体"/>
                <w:sz w:val="13"/>
                <w:szCs w:val="13"/>
              </w:rPr>
            </w:pPr>
          </w:p>
        </w:tc>
        <w:tc>
          <w:tcPr>
            <w:tcW w:w="477" w:type="dxa"/>
            <w:vAlign w:val="center"/>
          </w:tcPr>
          <w:p w14:paraId="137ABE79">
            <w:pPr>
              <w:spacing w:before="120" w:line="360" w:lineRule="exact"/>
              <w:rPr>
                <w:rFonts w:eastAsia="黑体"/>
                <w:sz w:val="13"/>
                <w:szCs w:val="13"/>
              </w:rPr>
            </w:pPr>
            <w:r>
              <w:rPr>
                <w:rFonts w:hint="eastAsia" w:eastAsia="黑体"/>
                <w:sz w:val="13"/>
                <w:szCs w:val="13"/>
              </w:rPr>
              <w:t>L</w:t>
            </w:r>
          </w:p>
        </w:tc>
        <w:tc>
          <w:tcPr>
            <w:tcW w:w="477" w:type="dxa"/>
            <w:vAlign w:val="center"/>
          </w:tcPr>
          <w:p w14:paraId="33B1C9E1">
            <w:pPr>
              <w:spacing w:before="120" w:line="360" w:lineRule="exact"/>
              <w:rPr>
                <w:rFonts w:eastAsia="黑体"/>
                <w:sz w:val="13"/>
                <w:szCs w:val="13"/>
              </w:rPr>
            </w:pPr>
            <w:r>
              <w:rPr>
                <w:rFonts w:hint="eastAsia" w:eastAsia="黑体"/>
                <w:sz w:val="13"/>
                <w:szCs w:val="13"/>
              </w:rPr>
              <w:t>L</w:t>
            </w:r>
          </w:p>
        </w:tc>
        <w:tc>
          <w:tcPr>
            <w:tcW w:w="477" w:type="dxa"/>
            <w:vAlign w:val="center"/>
          </w:tcPr>
          <w:p w14:paraId="397647E5">
            <w:pPr>
              <w:spacing w:before="120" w:line="360" w:lineRule="exact"/>
              <w:rPr>
                <w:rFonts w:eastAsia="黑体"/>
                <w:sz w:val="13"/>
                <w:szCs w:val="13"/>
              </w:rPr>
            </w:pPr>
            <w:r>
              <w:rPr>
                <w:rFonts w:hint="eastAsia" w:eastAsia="黑体"/>
                <w:sz w:val="13"/>
                <w:szCs w:val="13"/>
              </w:rPr>
              <w:t>L</w:t>
            </w:r>
          </w:p>
        </w:tc>
        <w:tc>
          <w:tcPr>
            <w:tcW w:w="477" w:type="dxa"/>
            <w:vAlign w:val="center"/>
          </w:tcPr>
          <w:p w14:paraId="71A4B620">
            <w:pPr>
              <w:spacing w:before="120" w:line="360" w:lineRule="exact"/>
              <w:rPr>
                <w:rFonts w:eastAsia="黑体"/>
                <w:sz w:val="13"/>
                <w:szCs w:val="13"/>
              </w:rPr>
            </w:pPr>
            <w:r>
              <w:rPr>
                <w:rFonts w:hint="eastAsia" w:eastAsia="黑体"/>
                <w:sz w:val="13"/>
                <w:szCs w:val="13"/>
              </w:rPr>
              <w:t>L</w:t>
            </w:r>
          </w:p>
        </w:tc>
        <w:tc>
          <w:tcPr>
            <w:tcW w:w="477" w:type="dxa"/>
            <w:vAlign w:val="center"/>
          </w:tcPr>
          <w:p w14:paraId="113D4530">
            <w:pPr>
              <w:spacing w:before="120" w:line="360" w:lineRule="exact"/>
              <w:rPr>
                <w:rFonts w:eastAsia="黑体"/>
                <w:sz w:val="13"/>
                <w:szCs w:val="13"/>
              </w:rPr>
            </w:pPr>
          </w:p>
        </w:tc>
        <w:tc>
          <w:tcPr>
            <w:tcW w:w="477" w:type="dxa"/>
            <w:vAlign w:val="center"/>
          </w:tcPr>
          <w:p w14:paraId="2D7DC41B">
            <w:pPr>
              <w:spacing w:before="120" w:line="360" w:lineRule="exact"/>
              <w:rPr>
                <w:rFonts w:eastAsia="黑体"/>
                <w:sz w:val="13"/>
                <w:szCs w:val="13"/>
              </w:rPr>
            </w:pPr>
          </w:p>
        </w:tc>
        <w:tc>
          <w:tcPr>
            <w:tcW w:w="477" w:type="dxa"/>
            <w:vAlign w:val="center"/>
          </w:tcPr>
          <w:p w14:paraId="7A8F5B57">
            <w:pPr>
              <w:spacing w:before="120" w:line="360" w:lineRule="exact"/>
              <w:rPr>
                <w:rFonts w:eastAsia="黑体"/>
                <w:sz w:val="13"/>
                <w:szCs w:val="13"/>
              </w:rPr>
            </w:pPr>
          </w:p>
        </w:tc>
        <w:tc>
          <w:tcPr>
            <w:tcW w:w="477" w:type="dxa"/>
            <w:vAlign w:val="center"/>
          </w:tcPr>
          <w:p w14:paraId="46C8BD39">
            <w:pPr>
              <w:spacing w:before="120" w:line="360" w:lineRule="exact"/>
              <w:rPr>
                <w:rFonts w:eastAsia="黑体"/>
                <w:sz w:val="13"/>
                <w:szCs w:val="13"/>
              </w:rPr>
            </w:pPr>
          </w:p>
        </w:tc>
        <w:tc>
          <w:tcPr>
            <w:tcW w:w="477" w:type="dxa"/>
            <w:vAlign w:val="center"/>
          </w:tcPr>
          <w:p w14:paraId="583248DB">
            <w:pPr>
              <w:spacing w:before="120" w:line="360" w:lineRule="exact"/>
              <w:rPr>
                <w:rFonts w:eastAsia="黑体"/>
                <w:sz w:val="13"/>
                <w:szCs w:val="13"/>
              </w:rPr>
            </w:pPr>
          </w:p>
        </w:tc>
        <w:tc>
          <w:tcPr>
            <w:tcW w:w="477" w:type="dxa"/>
            <w:vAlign w:val="center"/>
          </w:tcPr>
          <w:p w14:paraId="66AC1005">
            <w:pPr>
              <w:spacing w:before="120" w:line="360" w:lineRule="exact"/>
              <w:rPr>
                <w:rFonts w:eastAsia="黑体"/>
                <w:sz w:val="13"/>
                <w:szCs w:val="13"/>
              </w:rPr>
            </w:pPr>
          </w:p>
        </w:tc>
      </w:tr>
      <w:tr w14:paraId="236ED1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1520FDCE">
            <w:pPr>
              <w:spacing w:before="120" w:line="360" w:lineRule="exact"/>
              <w:rPr>
                <w:rFonts w:eastAsia="黑体"/>
                <w:sz w:val="24"/>
              </w:rPr>
            </w:pPr>
          </w:p>
        </w:tc>
        <w:tc>
          <w:tcPr>
            <w:tcW w:w="1344" w:type="dxa"/>
            <w:vAlign w:val="center"/>
          </w:tcPr>
          <w:p w14:paraId="0E11CF1D">
            <w:pPr>
              <w:widowControl/>
              <w:rPr>
                <w:color w:val="000000"/>
                <w:sz w:val="20"/>
                <w:szCs w:val="20"/>
              </w:rPr>
            </w:pPr>
            <w:r>
              <w:rPr>
                <w:rFonts w:hint="eastAsia"/>
                <w:color w:val="000000"/>
                <w:sz w:val="20"/>
                <w:szCs w:val="20"/>
              </w:rPr>
              <w:t>高等数学（</w:t>
            </w:r>
            <w:del w:id="92" w:author="武改朝～" w:date="2024-07-06T14:15:17Z">
              <w:r>
                <w:rPr>
                  <w:rFonts w:hint="default"/>
                  <w:color w:val="000000"/>
                  <w:sz w:val="20"/>
                  <w:szCs w:val="20"/>
                  <w:lang w:val="en-US"/>
                </w:rPr>
                <w:delText>A</w:delText>
              </w:r>
            </w:del>
            <w:ins w:id="93" w:author="武改朝～" w:date="2024-07-06T14:15:17Z">
              <w:r>
                <w:rPr>
                  <w:rFonts w:hint="eastAsia"/>
                  <w:color w:val="000000"/>
                  <w:sz w:val="20"/>
                  <w:szCs w:val="20"/>
                  <w:lang w:val="en-US" w:eastAsia="zh-CN"/>
                </w:rPr>
                <w:t>B</w:t>
              </w:r>
            </w:ins>
            <w:r>
              <w:rPr>
                <w:rFonts w:hint="eastAsia"/>
                <w:color w:val="000000"/>
                <w:sz w:val="20"/>
                <w:szCs w:val="20"/>
              </w:rPr>
              <w:t>2）</w:t>
            </w:r>
          </w:p>
        </w:tc>
        <w:tc>
          <w:tcPr>
            <w:tcW w:w="476" w:type="dxa"/>
            <w:vAlign w:val="center"/>
          </w:tcPr>
          <w:p w14:paraId="3D56D498">
            <w:pPr>
              <w:spacing w:before="120" w:line="360" w:lineRule="exact"/>
              <w:rPr>
                <w:rFonts w:eastAsia="黑体"/>
                <w:i/>
                <w:sz w:val="13"/>
                <w:szCs w:val="13"/>
              </w:rPr>
            </w:pPr>
          </w:p>
        </w:tc>
        <w:tc>
          <w:tcPr>
            <w:tcW w:w="476" w:type="dxa"/>
            <w:vAlign w:val="center"/>
          </w:tcPr>
          <w:p w14:paraId="2600448E">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vAlign w:val="center"/>
          </w:tcPr>
          <w:p w14:paraId="3E92A8FF">
            <w:pPr>
              <w:spacing w:before="120" w:line="360" w:lineRule="exact"/>
              <w:rPr>
                <w:rFonts w:eastAsia="黑体"/>
                <w:sz w:val="13"/>
                <w:szCs w:val="13"/>
              </w:rPr>
            </w:pPr>
          </w:p>
        </w:tc>
        <w:tc>
          <w:tcPr>
            <w:tcW w:w="476" w:type="dxa"/>
            <w:vAlign w:val="center"/>
          </w:tcPr>
          <w:p w14:paraId="7E62604B">
            <w:pPr>
              <w:spacing w:before="120" w:line="360" w:lineRule="exact"/>
              <w:rPr>
                <w:rFonts w:eastAsia="黑体"/>
                <w:sz w:val="13"/>
                <w:szCs w:val="13"/>
              </w:rPr>
            </w:pPr>
          </w:p>
        </w:tc>
        <w:tc>
          <w:tcPr>
            <w:tcW w:w="476" w:type="dxa"/>
            <w:vAlign w:val="center"/>
          </w:tcPr>
          <w:p w14:paraId="3F91D5D0">
            <w:pPr>
              <w:spacing w:before="120" w:line="360" w:lineRule="exact"/>
              <w:rPr>
                <w:rFonts w:eastAsia="黑体"/>
                <w:sz w:val="13"/>
                <w:szCs w:val="13"/>
              </w:rPr>
            </w:pPr>
          </w:p>
        </w:tc>
        <w:tc>
          <w:tcPr>
            <w:tcW w:w="476" w:type="dxa"/>
            <w:vAlign w:val="center"/>
          </w:tcPr>
          <w:p w14:paraId="1B70DB4A">
            <w:pPr>
              <w:spacing w:before="120" w:line="360" w:lineRule="exact"/>
              <w:rPr>
                <w:rFonts w:eastAsia="黑体"/>
                <w:sz w:val="13"/>
                <w:szCs w:val="13"/>
              </w:rPr>
            </w:pPr>
          </w:p>
        </w:tc>
        <w:tc>
          <w:tcPr>
            <w:tcW w:w="476" w:type="dxa"/>
            <w:vAlign w:val="center"/>
          </w:tcPr>
          <w:p w14:paraId="1C7B503E">
            <w:pPr>
              <w:spacing w:before="120" w:line="360" w:lineRule="exact"/>
              <w:rPr>
                <w:rFonts w:eastAsia="黑体"/>
                <w:sz w:val="13"/>
                <w:szCs w:val="13"/>
              </w:rPr>
            </w:pPr>
          </w:p>
        </w:tc>
        <w:tc>
          <w:tcPr>
            <w:tcW w:w="476" w:type="dxa"/>
            <w:vAlign w:val="center"/>
          </w:tcPr>
          <w:p w14:paraId="5E63F3FA">
            <w:pPr>
              <w:spacing w:before="120" w:line="360" w:lineRule="exact"/>
              <w:rPr>
                <w:rFonts w:eastAsia="黑体"/>
                <w:sz w:val="13"/>
                <w:szCs w:val="13"/>
              </w:rPr>
            </w:pPr>
          </w:p>
        </w:tc>
        <w:tc>
          <w:tcPr>
            <w:tcW w:w="477" w:type="dxa"/>
            <w:vAlign w:val="center"/>
          </w:tcPr>
          <w:p w14:paraId="60FABE21">
            <w:pPr>
              <w:spacing w:before="120" w:line="360" w:lineRule="exact"/>
              <w:rPr>
                <w:rFonts w:eastAsia="黑体"/>
                <w:sz w:val="13"/>
                <w:szCs w:val="13"/>
              </w:rPr>
            </w:pPr>
          </w:p>
        </w:tc>
        <w:tc>
          <w:tcPr>
            <w:tcW w:w="477" w:type="dxa"/>
            <w:vAlign w:val="center"/>
          </w:tcPr>
          <w:p w14:paraId="17B53712">
            <w:pPr>
              <w:spacing w:before="120" w:line="360" w:lineRule="exact"/>
              <w:rPr>
                <w:rFonts w:eastAsia="黑体"/>
                <w:sz w:val="13"/>
                <w:szCs w:val="13"/>
              </w:rPr>
            </w:pPr>
          </w:p>
        </w:tc>
        <w:tc>
          <w:tcPr>
            <w:tcW w:w="477" w:type="dxa"/>
            <w:vAlign w:val="center"/>
          </w:tcPr>
          <w:p w14:paraId="14518BE3">
            <w:pPr>
              <w:spacing w:before="120" w:line="360" w:lineRule="exact"/>
              <w:rPr>
                <w:rFonts w:eastAsia="黑体"/>
                <w:sz w:val="13"/>
                <w:szCs w:val="13"/>
              </w:rPr>
            </w:pPr>
          </w:p>
        </w:tc>
        <w:tc>
          <w:tcPr>
            <w:tcW w:w="477" w:type="dxa"/>
            <w:vAlign w:val="center"/>
          </w:tcPr>
          <w:p w14:paraId="1247B441">
            <w:pPr>
              <w:spacing w:before="120" w:line="360" w:lineRule="exact"/>
              <w:rPr>
                <w:rFonts w:eastAsia="黑体"/>
                <w:sz w:val="13"/>
                <w:szCs w:val="13"/>
              </w:rPr>
            </w:pPr>
          </w:p>
        </w:tc>
        <w:tc>
          <w:tcPr>
            <w:tcW w:w="477" w:type="dxa"/>
            <w:vAlign w:val="center"/>
          </w:tcPr>
          <w:p w14:paraId="3B106F4B">
            <w:pPr>
              <w:spacing w:before="120" w:line="360" w:lineRule="exact"/>
              <w:rPr>
                <w:rFonts w:eastAsia="黑体"/>
                <w:sz w:val="13"/>
                <w:szCs w:val="13"/>
              </w:rPr>
            </w:pPr>
          </w:p>
        </w:tc>
        <w:tc>
          <w:tcPr>
            <w:tcW w:w="477" w:type="dxa"/>
            <w:vAlign w:val="center"/>
          </w:tcPr>
          <w:p w14:paraId="4F94C691">
            <w:pPr>
              <w:spacing w:before="120" w:line="360" w:lineRule="exact"/>
              <w:rPr>
                <w:rFonts w:eastAsia="黑体"/>
                <w:sz w:val="13"/>
                <w:szCs w:val="13"/>
              </w:rPr>
            </w:pPr>
          </w:p>
        </w:tc>
        <w:tc>
          <w:tcPr>
            <w:tcW w:w="477" w:type="dxa"/>
            <w:vAlign w:val="center"/>
          </w:tcPr>
          <w:p w14:paraId="294F62D7">
            <w:pPr>
              <w:spacing w:before="120" w:line="360" w:lineRule="exact"/>
              <w:rPr>
                <w:rFonts w:eastAsia="黑体"/>
                <w:sz w:val="13"/>
                <w:szCs w:val="13"/>
              </w:rPr>
            </w:pPr>
          </w:p>
        </w:tc>
        <w:tc>
          <w:tcPr>
            <w:tcW w:w="477" w:type="dxa"/>
            <w:vAlign w:val="center"/>
          </w:tcPr>
          <w:p w14:paraId="58D5A54C">
            <w:pPr>
              <w:spacing w:before="120" w:line="360" w:lineRule="exact"/>
              <w:rPr>
                <w:rFonts w:eastAsia="黑体"/>
                <w:sz w:val="13"/>
                <w:szCs w:val="13"/>
              </w:rPr>
            </w:pPr>
          </w:p>
        </w:tc>
        <w:tc>
          <w:tcPr>
            <w:tcW w:w="477" w:type="dxa"/>
            <w:vAlign w:val="center"/>
          </w:tcPr>
          <w:p w14:paraId="693992AC">
            <w:pPr>
              <w:spacing w:before="120" w:line="360" w:lineRule="exact"/>
              <w:rPr>
                <w:rFonts w:eastAsia="黑体"/>
                <w:sz w:val="13"/>
                <w:szCs w:val="13"/>
              </w:rPr>
            </w:pPr>
          </w:p>
        </w:tc>
        <w:tc>
          <w:tcPr>
            <w:tcW w:w="477" w:type="dxa"/>
            <w:vAlign w:val="center"/>
          </w:tcPr>
          <w:p w14:paraId="74C6FED6">
            <w:pPr>
              <w:spacing w:before="120" w:line="360" w:lineRule="exact"/>
              <w:rPr>
                <w:rFonts w:eastAsia="黑体"/>
                <w:sz w:val="13"/>
                <w:szCs w:val="13"/>
              </w:rPr>
            </w:pPr>
          </w:p>
        </w:tc>
        <w:tc>
          <w:tcPr>
            <w:tcW w:w="477" w:type="dxa"/>
            <w:vAlign w:val="center"/>
          </w:tcPr>
          <w:p w14:paraId="54413591">
            <w:pPr>
              <w:spacing w:before="120" w:line="360" w:lineRule="exact"/>
              <w:rPr>
                <w:rFonts w:eastAsia="黑体"/>
                <w:sz w:val="13"/>
                <w:szCs w:val="13"/>
              </w:rPr>
            </w:pPr>
          </w:p>
        </w:tc>
        <w:tc>
          <w:tcPr>
            <w:tcW w:w="477" w:type="dxa"/>
            <w:vAlign w:val="center"/>
          </w:tcPr>
          <w:p w14:paraId="1ADE7516">
            <w:pPr>
              <w:spacing w:before="120" w:line="360" w:lineRule="exact"/>
              <w:rPr>
                <w:rFonts w:eastAsia="黑体"/>
                <w:sz w:val="13"/>
                <w:szCs w:val="13"/>
              </w:rPr>
            </w:pPr>
          </w:p>
        </w:tc>
        <w:tc>
          <w:tcPr>
            <w:tcW w:w="477" w:type="dxa"/>
            <w:vAlign w:val="center"/>
          </w:tcPr>
          <w:p w14:paraId="422D9358">
            <w:pPr>
              <w:spacing w:before="120" w:line="360" w:lineRule="exact"/>
              <w:rPr>
                <w:rFonts w:eastAsia="黑体"/>
                <w:sz w:val="13"/>
                <w:szCs w:val="13"/>
              </w:rPr>
            </w:pPr>
            <w:r>
              <w:rPr>
                <w:rFonts w:hint="eastAsia" w:eastAsia="黑体"/>
                <w:sz w:val="13"/>
                <w:szCs w:val="13"/>
              </w:rPr>
              <w:t>L</w:t>
            </w:r>
          </w:p>
        </w:tc>
        <w:tc>
          <w:tcPr>
            <w:tcW w:w="477" w:type="dxa"/>
            <w:vAlign w:val="center"/>
          </w:tcPr>
          <w:p w14:paraId="531DF7D6">
            <w:pPr>
              <w:spacing w:before="120" w:line="360" w:lineRule="exact"/>
              <w:rPr>
                <w:rFonts w:eastAsia="黑体"/>
                <w:sz w:val="13"/>
                <w:szCs w:val="13"/>
              </w:rPr>
            </w:pPr>
            <w:r>
              <w:rPr>
                <w:rFonts w:hint="eastAsia" w:eastAsia="黑体"/>
                <w:sz w:val="13"/>
                <w:szCs w:val="13"/>
              </w:rPr>
              <w:t>L</w:t>
            </w:r>
          </w:p>
        </w:tc>
        <w:tc>
          <w:tcPr>
            <w:tcW w:w="477" w:type="dxa"/>
            <w:vAlign w:val="center"/>
          </w:tcPr>
          <w:p w14:paraId="5E3CC569">
            <w:pPr>
              <w:spacing w:before="120" w:line="360" w:lineRule="exact"/>
              <w:rPr>
                <w:rFonts w:eastAsia="黑体"/>
                <w:sz w:val="13"/>
                <w:szCs w:val="13"/>
              </w:rPr>
            </w:pPr>
            <w:r>
              <w:rPr>
                <w:rFonts w:hint="eastAsia" w:eastAsia="黑体"/>
                <w:sz w:val="13"/>
                <w:szCs w:val="13"/>
              </w:rPr>
              <w:t>L</w:t>
            </w:r>
          </w:p>
        </w:tc>
        <w:tc>
          <w:tcPr>
            <w:tcW w:w="477" w:type="dxa"/>
            <w:vAlign w:val="center"/>
          </w:tcPr>
          <w:p w14:paraId="50FE7EB5">
            <w:pPr>
              <w:spacing w:before="120" w:line="360" w:lineRule="exact"/>
              <w:rPr>
                <w:rFonts w:eastAsia="黑体"/>
                <w:sz w:val="13"/>
                <w:szCs w:val="13"/>
              </w:rPr>
            </w:pPr>
            <w:r>
              <w:rPr>
                <w:rFonts w:hint="eastAsia" w:eastAsia="黑体"/>
                <w:sz w:val="13"/>
                <w:szCs w:val="13"/>
              </w:rPr>
              <w:t>L</w:t>
            </w:r>
          </w:p>
        </w:tc>
        <w:tc>
          <w:tcPr>
            <w:tcW w:w="477" w:type="dxa"/>
            <w:vAlign w:val="center"/>
          </w:tcPr>
          <w:p w14:paraId="590AE546">
            <w:pPr>
              <w:spacing w:before="120" w:line="360" w:lineRule="exact"/>
              <w:rPr>
                <w:rFonts w:eastAsia="黑体"/>
                <w:sz w:val="13"/>
                <w:szCs w:val="13"/>
              </w:rPr>
            </w:pPr>
          </w:p>
        </w:tc>
        <w:tc>
          <w:tcPr>
            <w:tcW w:w="477" w:type="dxa"/>
            <w:vAlign w:val="center"/>
          </w:tcPr>
          <w:p w14:paraId="6B0D8B19">
            <w:pPr>
              <w:spacing w:before="120" w:line="360" w:lineRule="exact"/>
              <w:rPr>
                <w:rFonts w:eastAsia="黑体"/>
                <w:sz w:val="13"/>
                <w:szCs w:val="13"/>
              </w:rPr>
            </w:pPr>
          </w:p>
        </w:tc>
        <w:tc>
          <w:tcPr>
            <w:tcW w:w="477" w:type="dxa"/>
            <w:vAlign w:val="center"/>
          </w:tcPr>
          <w:p w14:paraId="0FC8765E">
            <w:pPr>
              <w:spacing w:before="120" w:line="360" w:lineRule="exact"/>
              <w:rPr>
                <w:rFonts w:eastAsia="黑体"/>
                <w:sz w:val="13"/>
                <w:szCs w:val="13"/>
              </w:rPr>
            </w:pPr>
          </w:p>
        </w:tc>
        <w:tc>
          <w:tcPr>
            <w:tcW w:w="477" w:type="dxa"/>
            <w:vAlign w:val="center"/>
          </w:tcPr>
          <w:p w14:paraId="29BF7B92">
            <w:pPr>
              <w:spacing w:before="120" w:line="360" w:lineRule="exact"/>
              <w:rPr>
                <w:rFonts w:eastAsia="黑体"/>
                <w:sz w:val="13"/>
                <w:szCs w:val="13"/>
              </w:rPr>
            </w:pPr>
          </w:p>
        </w:tc>
        <w:tc>
          <w:tcPr>
            <w:tcW w:w="477" w:type="dxa"/>
            <w:vAlign w:val="center"/>
          </w:tcPr>
          <w:p w14:paraId="24FBC6F6">
            <w:pPr>
              <w:spacing w:before="120" w:line="360" w:lineRule="exact"/>
              <w:rPr>
                <w:rFonts w:eastAsia="黑体"/>
                <w:sz w:val="13"/>
                <w:szCs w:val="13"/>
              </w:rPr>
            </w:pPr>
          </w:p>
        </w:tc>
        <w:tc>
          <w:tcPr>
            <w:tcW w:w="477" w:type="dxa"/>
            <w:vAlign w:val="center"/>
          </w:tcPr>
          <w:p w14:paraId="1B6B1C64">
            <w:pPr>
              <w:spacing w:before="120" w:line="360" w:lineRule="exact"/>
              <w:rPr>
                <w:rFonts w:eastAsia="黑体"/>
                <w:sz w:val="13"/>
                <w:szCs w:val="13"/>
              </w:rPr>
            </w:pPr>
          </w:p>
        </w:tc>
      </w:tr>
      <w:tr w14:paraId="112D9C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26B7B57F">
            <w:pPr>
              <w:spacing w:before="120" w:line="360" w:lineRule="exact"/>
              <w:rPr>
                <w:rFonts w:eastAsia="黑体"/>
                <w:sz w:val="24"/>
              </w:rPr>
            </w:pPr>
          </w:p>
        </w:tc>
        <w:tc>
          <w:tcPr>
            <w:tcW w:w="1344" w:type="dxa"/>
            <w:vAlign w:val="center"/>
          </w:tcPr>
          <w:p w14:paraId="13F23130">
            <w:pPr>
              <w:widowControl/>
              <w:rPr>
                <w:color w:val="000000"/>
                <w:sz w:val="20"/>
                <w:szCs w:val="20"/>
              </w:rPr>
            </w:pPr>
            <w:r>
              <w:rPr>
                <w:rFonts w:hint="eastAsia"/>
                <w:color w:val="000000"/>
                <w:sz w:val="20"/>
                <w:szCs w:val="20"/>
              </w:rPr>
              <w:t xml:space="preserve">Python程序设计 </w:t>
            </w:r>
          </w:p>
        </w:tc>
        <w:tc>
          <w:tcPr>
            <w:tcW w:w="476" w:type="dxa"/>
            <w:vAlign w:val="center"/>
          </w:tcPr>
          <w:p w14:paraId="047AA000">
            <w:pPr>
              <w:spacing w:before="120" w:line="360" w:lineRule="exact"/>
              <w:rPr>
                <w:rFonts w:eastAsia="黑体"/>
                <w:i/>
                <w:sz w:val="13"/>
                <w:szCs w:val="13"/>
              </w:rPr>
            </w:pPr>
          </w:p>
        </w:tc>
        <w:tc>
          <w:tcPr>
            <w:tcW w:w="476" w:type="dxa"/>
            <w:vAlign w:val="center"/>
          </w:tcPr>
          <w:p w14:paraId="66C681D8">
            <w:pPr>
              <w:spacing w:before="120" w:line="360" w:lineRule="exact"/>
              <w:rPr>
                <w:rFonts w:eastAsia="黑体"/>
                <w:i/>
                <w:sz w:val="13"/>
                <w:szCs w:val="13"/>
              </w:rPr>
            </w:pPr>
            <w:r>
              <w:rPr>
                <w:rFonts w:hint="eastAsia" w:eastAsia="黑体"/>
                <w:i/>
                <w:sz w:val="13"/>
                <w:szCs w:val="13"/>
              </w:rPr>
              <w:t>L</w:t>
            </w:r>
          </w:p>
        </w:tc>
        <w:tc>
          <w:tcPr>
            <w:tcW w:w="476" w:type="dxa"/>
            <w:vAlign w:val="center"/>
          </w:tcPr>
          <w:p w14:paraId="50847960">
            <w:pPr>
              <w:spacing w:before="120" w:line="360" w:lineRule="exact"/>
              <w:rPr>
                <w:rFonts w:eastAsia="黑体"/>
                <w:sz w:val="13"/>
                <w:szCs w:val="13"/>
              </w:rPr>
            </w:pPr>
          </w:p>
        </w:tc>
        <w:tc>
          <w:tcPr>
            <w:tcW w:w="476" w:type="dxa"/>
            <w:vAlign w:val="center"/>
          </w:tcPr>
          <w:p w14:paraId="65283D23">
            <w:pPr>
              <w:spacing w:before="120" w:line="360" w:lineRule="exact"/>
              <w:rPr>
                <w:rFonts w:eastAsia="黑体"/>
                <w:sz w:val="13"/>
                <w:szCs w:val="13"/>
              </w:rPr>
            </w:pPr>
          </w:p>
        </w:tc>
        <w:tc>
          <w:tcPr>
            <w:tcW w:w="476" w:type="dxa"/>
            <w:vAlign w:val="center"/>
          </w:tcPr>
          <w:p w14:paraId="570B0495">
            <w:pPr>
              <w:spacing w:before="120" w:line="360" w:lineRule="exact"/>
              <w:rPr>
                <w:rFonts w:eastAsia="黑体"/>
                <w:sz w:val="13"/>
                <w:szCs w:val="13"/>
              </w:rPr>
            </w:pPr>
          </w:p>
        </w:tc>
        <w:tc>
          <w:tcPr>
            <w:tcW w:w="476" w:type="dxa"/>
            <w:vAlign w:val="center"/>
          </w:tcPr>
          <w:p w14:paraId="7D3868DF">
            <w:pPr>
              <w:spacing w:before="120" w:line="360" w:lineRule="exact"/>
              <w:rPr>
                <w:rFonts w:eastAsia="黑体"/>
                <w:sz w:val="13"/>
                <w:szCs w:val="13"/>
              </w:rPr>
            </w:pPr>
          </w:p>
        </w:tc>
        <w:tc>
          <w:tcPr>
            <w:tcW w:w="476" w:type="dxa"/>
            <w:vAlign w:val="center"/>
          </w:tcPr>
          <w:p w14:paraId="3C108A43">
            <w:pPr>
              <w:spacing w:before="120" w:line="360" w:lineRule="exact"/>
              <w:rPr>
                <w:rFonts w:eastAsia="黑体"/>
                <w:sz w:val="13"/>
                <w:szCs w:val="13"/>
              </w:rPr>
            </w:pPr>
          </w:p>
        </w:tc>
        <w:tc>
          <w:tcPr>
            <w:tcW w:w="476" w:type="dxa"/>
            <w:vAlign w:val="center"/>
          </w:tcPr>
          <w:p w14:paraId="4767EEE1">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D7F513B">
            <w:pPr>
              <w:spacing w:before="120" w:line="360" w:lineRule="exact"/>
              <w:rPr>
                <w:rFonts w:eastAsia="黑体"/>
                <w:sz w:val="13"/>
                <w:szCs w:val="13"/>
              </w:rPr>
            </w:pPr>
          </w:p>
        </w:tc>
        <w:tc>
          <w:tcPr>
            <w:tcW w:w="477" w:type="dxa"/>
            <w:vAlign w:val="center"/>
          </w:tcPr>
          <w:p w14:paraId="0EFC44DE">
            <w:pPr>
              <w:spacing w:before="120" w:line="360" w:lineRule="exact"/>
              <w:rPr>
                <w:rFonts w:eastAsia="黑体"/>
                <w:sz w:val="13"/>
                <w:szCs w:val="13"/>
              </w:rPr>
            </w:pPr>
          </w:p>
        </w:tc>
        <w:tc>
          <w:tcPr>
            <w:tcW w:w="477" w:type="dxa"/>
            <w:vAlign w:val="center"/>
          </w:tcPr>
          <w:p w14:paraId="28D27BCF">
            <w:pPr>
              <w:spacing w:before="120" w:line="360" w:lineRule="exact"/>
              <w:rPr>
                <w:rFonts w:eastAsia="黑体"/>
                <w:sz w:val="13"/>
                <w:szCs w:val="13"/>
              </w:rPr>
            </w:pPr>
          </w:p>
        </w:tc>
        <w:tc>
          <w:tcPr>
            <w:tcW w:w="477" w:type="dxa"/>
            <w:vAlign w:val="center"/>
          </w:tcPr>
          <w:p w14:paraId="49DDF569">
            <w:pPr>
              <w:spacing w:before="120" w:line="360" w:lineRule="exact"/>
              <w:rPr>
                <w:rFonts w:eastAsia="黑体"/>
                <w:sz w:val="13"/>
                <w:szCs w:val="13"/>
              </w:rPr>
            </w:pPr>
          </w:p>
        </w:tc>
        <w:tc>
          <w:tcPr>
            <w:tcW w:w="477" w:type="dxa"/>
            <w:vAlign w:val="center"/>
          </w:tcPr>
          <w:p w14:paraId="52031BCE">
            <w:pPr>
              <w:spacing w:before="120" w:line="360" w:lineRule="exact"/>
              <w:rPr>
                <w:rFonts w:eastAsia="黑体"/>
                <w:sz w:val="13"/>
                <w:szCs w:val="13"/>
              </w:rPr>
            </w:pPr>
          </w:p>
        </w:tc>
        <w:tc>
          <w:tcPr>
            <w:tcW w:w="477" w:type="dxa"/>
            <w:vAlign w:val="center"/>
          </w:tcPr>
          <w:p w14:paraId="7FA80824">
            <w:pPr>
              <w:spacing w:before="120" w:line="360" w:lineRule="exact"/>
              <w:rPr>
                <w:rFonts w:eastAsia="黑体"/>
                <w:sz w:val="13"/>
                <w:szCs w:val="13"/>
              </w:rPr>
            </w:pPr>
          </w:p>
        </w:tc>
        <w:tc>
          <w:tcPr>
            <w:tcW w:w="477" w:type="dxa"/>
            <w:vAlign w:val="center"/>
          </w:tcPr>
          <w:p w14:paraId="102B71B5">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31B052C">
            <w:pPr>
              <w:spacing w:before="120" w:line="360" w:lineRule="exact"/>
              <w:rPr>
                <w:rFonts w:eastAsia="黑体"/>
                <w:sz w:val="13"/>
                <w:szCs w:val="13"/>
              </w:rPr>
            </w:pPr>
          </w:p>
        </w:tc>
        <w:tc>
          <w:tcPr>
            <w:tcW w:w="477" w:type="dxa"/>
            <w:vAlign w:val="center"/>
          </w:tcPr>
          <w:p w14:paraId="692CDECF">
            <w:pPr>
              <w:spacing w:before="120" w:line="360" w:lineRule="exact"/>
              <w:rPr>
                <w:rFonts w:eastAsia="黑体"/>
                <w:sz w:val="13"/>
                <w:szCs w:val="13"/>
              </w:rPr>
            </w:pPr>
          </w:p>
        </w:tc>
        <w:tc>
          <w:tcPr>
            <w:tcW w:w="477" w:type="dxa"/>
            <w:vAlign w:val="center"/>
          </w:tcPr>
          <w:p w14:paraId="180D42F6">
            <w:pPr>
              <w:spacing w:before="120" w:line="360" w:lineRule="exact"/>
              <w:rPr>
                <w:rFonts w:eastAsia="黑体"/>
                <w:sz w:val="13"/>
                <w:szCs w:val="13"/>
              </w:rPr>
            </w:pPr>
          </w:p>
        </w:tc>
        <w:tc>
          <w:tcPr>
            <w:tcW w:w="477" w:type="dxa"/>
            <w:vAlign w:val="center"/>
          </w:tcPr>
          <w:p w14:paraId="342D08C6">
            <w:pPr>
              <w:spacing w:before="120" w:line="360" w:lineRule="exact"/>
              <w:rPr>
                <w:rFonts w:eastAsia="黑体"/>
                <w:sz w:val="13"/>
                <w:szCs w:val="13"/>
              </w:rPr>
            </w:pPr>
          </w:p>
        </w:tc>
        <w:tc>
          <w:tcPr>
            <w:tcW w:w="477" w:type="dxa"/>
            <w:vAlign w:val="center"/>
          </w:tcPr>
          <w:p w14:paraId="5E952A6D">
            <w:pPr>
              <w:spacing w:before="120" w:line="360" w:lineRule="exact"/>
              <w:rPr>
                <w:rFonts w:eastAsia="黑体"/>
                <w:sz w:val="13"/>
                <w:szCs w:val="13"/>
              </w:rPr>
            </w:pPr>
          </w:p>
        </w:tc>
        <w:tc>
          <w:tcPr>
            <w:tcW w:w="477" w:type="dxa"/>
            <w:vAlign w:val="center"/>
          </w:tcPr>
          <w:p w14:paraId="4D21559C">
            <w:pPr>
              <w:spacing w:before="120" w:line="360" w:lineRule="exact"/>
              <w:rPr>
                <w:rFonts w:eastAsia="黑体"/>
                <w:sz w:val="13"/>
                <w:szCs w:val="13"/>
              </w:rPr>
            </w:pPr>
          </w:p>
        </w:tc>
        <w:tc>
          <w:tcPr>
            <w:tcW w:w="477" w:type="dxa"/>
            <w:vAlign w:val="center"/>
          </w:tcPr>
          <w:p w14:paraId="012FB592">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1388E4B">
            <w:pPr>
              <w:spacing w:before="120" w:line="360" w:lineRule="exact"/>
              <w:rPr>
                <w:rFonts w:eastAsia="黑体"/>
                <w:sz w:val="13"/>
                <w:szCs w:val="13"/>
              </w:rPr>
            </w:pPr>
          </w:p>
        </w:tc>
        <w:tc>
          <w:tcPr>
            <w:tcW w:w="477" w:type="dxa"/>
            <w:vAlign w:val="center"/>
          </w:tcPr>
          <w:p w14:paraId="632E7CDC">
            <w:pPr>
              <w:spacing w:before="120" w:line="360" w:lineRule="exact"/>
              <w:rPr>
                <w:rFonts w:eastAsia="黑体"/>
                <w:sz w:val="13"/>
                <w:szCs w:val="13"/>
              </w:rPr>
            </w:pPr>
          </w:p>
        </w:tc>
        <w:tc>
          <w:tcPr>
            <w:tcW w:w="477" w:type="dxa"/>
            <w:vAlign w:val="center"/>
          </w:tcPr>
          <w:p w14:paraId="2E928CAF">
            <w:pPr>
              <w:spacing w:before="120" w:line="360" w:lineRule="exact"/>
              <w:rPr>
                <w:rFonts w:eastAsia="黑体"/>
                <w:sz w:val="13"/>
                <w:szCs w:val="13"/>
              </w:rPr>
            </w:pPr>
          </w:p>
        </w:tc>
        <w:tc>
          <w:tcPr>
            <w:tcW w:w="477" w:type="dxa"/>
            <w:vAlign w:val="center"/>
          </w:tcPr>
          <w:p w14:paraId="7F1F38DC">
            <w:pPr>
              <w:spacing w:before="120" w:line="360" w:lineRule="exact"/>
              <w:rPr>
                <w:rFonts w:eastAsia="黑体"/>
                <w:sz w:val="13"/>
                <w:szCs w:val="13"/>
              </w:rPr>
            </w:pPr>
          </w:p>
        </w:tc>
        <w:tc>
          <w:tcPr>
            <w:tcW w:w="477" w:type="dxa"/>
            <w:vAlign w:val="center"/>
          </w:tcPr>
          <w:p w14:paraId="1DCA7171">
            <w:pPr>
              <w:spacing w:before="120" w:line="360" w:lineRule="exact"/>
              <w:rPr>
                <w:rFonts w:eastAsia="黑体"/>
                <w:sz w:val="13"/>
                <w:szCs w:val="13"/>
              </w:rPr>
            </w:pPr>
          </w:p>
        </w:tc>
        <w:tc>
          <w:tcPr>
            <w:tcW w:w="477" w:type="dxa"/>
            <w:vAlign w:val="center"/>
          </w:tcPr>
          <w:p w14:paraId="0B655283">
            <w:pPr>
              <w:spacing w:before="120" w:line="360" w:lineRule="exact"/>
              <w:rPr>
                <w:rFonts w:eastAsia="黑体"/>
                <w:sz w:val="13"/>
                <w:szCs w:val="13"/>
              </w:rPr>
            </w:pPr>
          </w:p>
        </w:tc>
        <w:tc>
          <w:tcPr>
            <w:tcW w:w="477" w:type="dxa"/>
            <w:vAlign w:val="center"/>
          </w:tcPr>
          <w:p w14:paraId="3B709DF2">
            <w:pPr>
              <w:spacing w:before="120" w:line="360" w:lineRule="exact"/>
              <w:rPr>
                <w:rFonts w:eastAsia="黑体"/>
                <w:sz w:val="13"/>
                <w:szCs w:val="13"/>
              </w:rPr>
            </w:pPr>
          </w:p>
        </w:tc>
        <w:tc>
          <w:tcPr>
            <w:tcW w:w="477" w:type="dxa"/>
            <w:vAlign w:val="center"/>
          </w:tcPr>
          <w:p w14:paraId="2D4FB229">
            <w:pPr>
              <w:spacing w:before="120" w:line="360" w:lineRule="exact"/>
              <w:rPr>
                <w:rFonts w:eastAsia="黑体"/>
                <w:sz w:val="13"/>
                <w:szCs w:val="13"/>
              </w:rPr>
            </w:pPr>
          </w:p>
        </w:tc>
      </w:tr>
      <w:tr w14:paraId="57C7A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50706AB1">
            <w:pPr>
              <w:spacing w:before="120" w:line="360" w:lineRule="exact"/>
              <w:rPr>
                <w:rFonts w:eastAsia="黑体"/>
                <w:sz w:val="24"/>
              </w:rPr>
            </w:pPr>
          </w:p>
        </w:tc>
        <w:tc>
          <w:tcPr>
            <w:tcW w:w="1344" w:type="dxa"/>
            <w:vAlign w:val="center"/>
          </w:tcPr>
          <w:p w14:paraId="3CA8081F">
            <w:pPr>
              <w:widowControl/>
              <w:rPr>
                <w:color w:val="000000"/>
                <w:sz w:val="20"/>
                <w:szCs w:val="20"/>
              </w:rPr>
            </w:pPr>
            <w:r>
              <w:rPr>
                <w:rFonts w:hint="eastAsia"/>
                <w:color w:val="000000"/>
                <w:sz w:val="20"/>
                <w:szCs w:val="20"/>
              </w:rPr>
              <w:t>多媒体技术</w:t>
            </w:r>
          </w:p>
        </w:tc>
        <w:tc>
          <w:tcPr>
            <w:tcW w:w="476" w:type="dxa"/>
            <w:vAlign w:val="center"/>
          </w:tcPr>
          <w:p w14:paraId="31A3A768">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vAlign w:val="center"/>
          </w:tcPr>
          <w:p w14:paraId="6B8073E3">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vAlign w:val="center"/>
          </w:tcPr>
          <w:p w14:paraId="1B8CCBDD">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192E92F8">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15B9E94C">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26991B09">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79689970">
            <w:pPr>
              <w:spacing w:before="120" w:line="360" w:lineRule="exact"/>
              <w:rPr>
                <w:rFonts w:eastAsia="黑体"/>
                <w:sz w:val="13"/>
                <w:szCs w:val="13"/>
              </w:rPr>
            </w:pPr>
          </w:p>
        </w:tc>
        <w:tc>
          <w:tcPr>
            <w:tcW w:w="476" w:type="dxa"/>
            <w:vAlign w:val="center"/>
          </w:tcPr>
          <w:p w14:paraId="35A67496">
            <w:pPr>
              <w:spacing w:before="120" w:line="360" w:lineRule="exact"/>
              <w:rPr>
                <w:rFonts w:eastAsia="黑体"/>
                <w:sz w:val="13"/>
                <w:szCs w:val="13"/>
              </w:rPr>
            </w:pPr>
            <w:r>
              <w:rPr>
                <w:rFonts w:hint="eastAsia" w:ascii="微软雅黑" w:hAnsi="微软雅黑" w:eastAsia="微软雅黑"/>
                <w:i/>
                <w:sz w:val="13"/>
                <w:szCs w:val="13"/>
              </w:rPr>
              <w:t>H</w:t>
            </w:r>
          </w:p>
        </w:tc>
        <w:tc>
          <w:tcPr>
            <w:tcW w:w="477" w:type="dxa"/>
            <w:vAlign w:val="center"/>
          </w:tcPr>
          <w:p w14:paraId="34D19DC0">
            <w:pPr>
              <w:spacing w:before="120" w:line="360" w:lineRule="exact"/>
              <w:rPr>
                <w:rFonts w:eastAsia="黑体"/>
                <w:sz w:val="13"/>
                <w:szCs w:val="13"/>
              </w:rPr>
            </w:pPr>
            <w:r>
              <w:rPr>
                <w:rFonts w:hint="eastAsia" w:ascii="微软雅黑" w:hAnsi="微软雅黑" w:eastAsia="微软雅黑"/>
                <w:i/>
                <w:sz w:val="13"/>
                <w:szCs w:val="13"/>
              </w:rPr>
              <w:t>H</w:t>
            </w:r>
          </w:p>
        </w:tc>
        <w:tc>
          <w:tcPr>
            <w:tcW w:w="477" w:type="dxa"/>
            <w:vAlign w:val="center"/>
          </w:tcPr>
          <w:p w14:paraId="295D2B0D">
            <w:pPr>
              <w:spacing w:before="120" w:line="360" w:lineRule="exact"/>
              <w:rPr>
                <w:rFonts w:eastAsia="黑体"/>
                <w:sz w:val="13"/>
                <w:szCs w:val="13"/>
              </w:rPr>
            </w:pPr>
          </w:p>
        </w:tc>
        <w:tc>
          <w:tcPr>
            <w:tcW w:w="477" w:type="dxa"/>
            <w:vAlign w:val="center"/>
          </w:tcPr>
          <w:p w14:paraId="15A557F1">
            <w:pPr>
              <w:spacing w:before="120" w:line="360" w:lineRule="exact"/>
              <w:rPr>
                <w:rFonts w:eastAsia="黑体"/>
                <w:sz w:val="13"/>
                <w:szCs w:val="13"/>
              </w:rPr>
            </w:pPr>
          </w:p>
        </w:tc>
        <w:tc>
          <w:tcPr>
            <w:tcW w:w="477" w:type="dxa"/>
            <w:vAlign w:val="center"/>
          </w:tcPr>
          <w:p w14:paraId="1CD9D9D1">
            <w:pPr>
              <w:spacing w:before="120" w:line="360" w:lineRule="exact"/>
              <w:rPr>
                <w:rFonts w:eastAsia="黑体"/>
                <w:sz w:val="13"/>
                <w:szCs w:val="13"/>
              </w:rPr>
            </w:pPr>
          </w:p>
        </w:tc>
        <w:tc>
          <w:tcPr>
            <w:tcW w:w="477" w:type="dxa"/>
            <w:vAlign w:val="center"/>
          </w:tcPr>
          <w:p w14:paraId="7581AA3A">
            <w:pPr>
              <w:spacing w:before="120" w:line="360" w:lineRule="exact"/>
              <w:rPr>
                <w:rFonts w:eastAsia="黑体"/>
                <w:sz w:val="13"/>
                <w:szCs w:val="13"/>
              </w:rPr>
            </w:pPr>
          </w:p>
        </w:tc>
        <w:tc>
          <w:tcPr>
            <w:tcW w:w="477" w:type="dxa"/>
            <w:vAlign w:val="center"/>
          </w:tcPr>
          <w:p w14:paraId="2DB66D86">
            <w:pPr>
              <w:spacing w:before="120" w:line="360" w:lineRule="exact"/>
              <w:rPr>
                <w:rFonts w:eastAsia="黑体"/>
                <w:sz w:val="13"/>
                <w:szCs w:val="13"/>
              </w:rPr>
            </w:pPr>
          </w:p>
        </w:tc>
        <w:tc>
          <w:tcPr>
            <w:tcW w:w="477" w:type="dxa"/>
            <w:vAlign w:val="center"/>
          </w:tcPr>
          <w:p w14:paraId="3C527B0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3022499">
            <w:pPr>
              <w:spacing w:before="120" w:line="360" w:lineRule="exact"/>
              <w:rPr>
                <w:rFonts w:eastAsia="黑体"/>
                <w:sz w:val="13"/>
                <w:szCs w:val="13"/>
              </w:rPr>
            </w:pPr>
          </w:p>
        </w:tc>
        <w:tc>
          <w:tcPr>
            <w:tcW w:w="477" w:type="dxa"/>
            <w:vAlign w:val="center"/>
          </w:tcPr>
          <w:p w14:paraId="7F3B4D8D">
            <w:pPr>
              <w:spacing w:before="120" w:line="360" w:lineRule="exact"/>
              <w:rPr>
                <w:rFonts w:eastAsia="黑体"/>
                <w:sz w:val="13"/>
                <w:szCs w:val="13"/>
              </w:rPr>
            </w:pPr>
          </w:p>
        </w:tc>
        <w:tc>
          <w:tcPr>
            <w:tcW w:w="477" w:type="dxa"/>
            <w:vAlign w:val="center"/>
          </w:tcPr>
          <w:p w14:paraId="7CC2F3C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827F8BD">
            <w:pPr>
              <w:spacing w:before="120" w:line="360" w:lineRule="exact"/>
              <w:rPr>
                <w:rFonts w:eastAsia="黑体"/>
                <w:sz w:val="13"/>
                <w:szCs w:val="13"/>
              </w:rPr>
            </w:pPr>
            <w:r>
              <w:rPr>
                <w:rFonts w:hint="eastAsia" w:eastAsia="黑体"/>
                <w:sz w:val="13"/>
                <w:szCs w:val="13"/>
              </w:rPr>
              <w:t>M</w:t>
            </w:r>
          </w:p>
        </w:tc>
        <w:tc>
          <w:tcPr>
            <w:tcW w:w="477" w:type="dxa"/>
            <w:vAlign w:val="center"/>
          </w:tcPr>
          <w:p w14:paraId="665C1967">
            <w:pPr>
              <w:spacing w:before="120" w:line="360" w:lineRule="exact"/>
              <w:rPr>
                <w:rFonts w:eastAsia="黑体"/>
                <w:sz w:val="13"/>
                <w:szCs w:val="13"/>
              </w:rPr>
            </w:pPr>
          </w:p>
        </w:tc>
        <w:tc>
          <w:tcPr>
            <w:tcW w:w="477" w:type="dxa"/>
            <w:vAlign w:val="center"/>
          </w:tcPr>
          <w:p w14:paraId="19F562DF">
            <w:pPr>
              <w:spacing w:before="120" w:line="360" w:lineRule="exact"/>
              <w:rPr>
                <w:rFonts w:eastAsia="黑体"/>
                <w:sz w:val="13"/>
                <w:szCs w:val="13"/>
              </w:rPr>
            </w:pPr>
          </w:p>
        </w:tc>
        <w:tc>
          <w:tcPr>
            <w:tcW w:w="477" w:type="dxa"/>
            <w:vAlign w:val="center"/>
          </w:tcPr>
          <w:p w14:paraId="0CAE8526">
            <w:pPr>
              <w:spacing w:before="120" w:line="360" w:lineRule="exact"/>
              <w:rPr>
                <w:rFonts w:eastAsia="黑体"/>
                <w:sz w:val="13"/>
                <w:szCs w:val="13"/>
              </w:rPr>
            </w:pPr>
          </w:p>
        </w:tc>
        <w:tc>
          <w:tcPr>
            <w:tcW w:w="477" w:type="dxa"/>
            <w:vAlign w:val="center"/>
          </w:tcPr>
          <w:p w14:paraId="71399E25">
            <w:pPr>
              <w:spacing w:before="120" w:line="360" w:lineRule="exact"/>
              <w:rPr>
                <w:rFonts w:eastAsia="黑体"/>
                <w:sz w:val="13"/>
                <w:szCs w:val="13"/>
              </w:rPr>
            </w:pPr>
          </w:p>
        </w:tc>
        <w:tc>
          <w:tcPr>
            <w:tcW w:w="477" w:type="dxa"/>
            <w:vAlign w:val="center"/>
          </w:tcPr>
          <w:p w14:paraId="5A4A8EAC">
            <w:pPr>
              <w:spacing w:before="120" w:line="360" w:lineRule="exact"/>
              <w:rPr>
                <w:rFonts w:eastAsia="黑体"/>
                <w:sz w:val="13"/>
                <w:szCs w:val="13"/>
              </w:rPr>
            </w:pPr>
          </w:p>
        </w:tc>
        <w:tc>
          <w:tcPr>
            <w:tcW w:w="477" w:type="dxa"/>
            <w:vAlign w:val="center"/>
          </w:tcPr>
          <w:p w14:paraId="20022F72">
            <w:pPr>
              <w:spacing w:before="120" w:line="360" w:lineRule="exact"/>
              <w:rPr>
                <w:rFonts w:ascii="微软雅黑" w:hAnsi="微软雅黑" w:eastAsia="微软雅黑"/>
                <w:i/>
                <w:sz w:val="13"/>
                <w:szCs w:val="13"/>
              </w:rPr>
            </w:pPr>
          </w:p>
        </w:tc>
        <w:tc>
          <w:tcPr>
            <w:tcW w:w="477" w:type="dxa"/>
            <w:vAlign w:val="center"/>
          </w:tcPr>
          <w:p w14:paraId="60922D5D">
            <w:pPr>
              <w:spacing w:before="120" w:line="360" w:lineRule="exact"/>
              <w:rPr>
                <w:rFonts w:ascii="微软雅黑" w:hAnsi="微软雅黑" w:eastAsia="微软雅黑"/>
                <w:i/>
                <w:sz w:val="13"/>
                <w:szCs w:val="13"/>
              </w:rPr>
            </w:pPr>
          </w:p>
        </w:tc>
        <w:tc>
          <w:tcPr>
            <w:tcW w:w="477" w:type="dxa"/>
            <w:vAlign w:val="center"/>
          </w:tcPr>
          <w:p w14:paraId="6C60D011">
            <w:pPr>
              <w:spacing w:before="120" w:line="360" w:lineRule="exact"/>
              <w:rPr>
                <w:rFonts w:ascii="微软雅黑" w:hAnsi="微软雅黑" w:eastAsia="微软雅黑"/>
                <w:i/>
                <w:sz w:val="13"/>
                <w:szCs w:val="13"/>
              </w:rPr>
            </w:pPr>
          </w:p>
        </w:tc>
        <w:tc>
          <w:tcPr>
            <w:tcW w:w="477" w:type="dxa"/>
            <w:vAlign w:val="center"/>
          </w:tcPr>
          <w:p w14:paraId="3748004E">
            <w:pPr>
              <w:spacing w:before="120" w:line="360" w:lineRule="exact"/>
              <w:rPr>
                <w:rFonts w:ascii="微软雅黑" w:hAnsi="微软雅黑" w:eastAsia="微软雅黑"/>
                <w:i/>
                <w:sz w:val="13"/>
                <w:szCs w:val="13"/>
              </w:rPr>
            </w:pPr>
          </w:p>
        </w:tc>
        <w:tc>
          <w:tcPr>
            <w:tcW w:w="477" w:type="dxa"/>
            <w:vAlign w:val="center"/>
          </w:tcPr>
          <w:p w14:paraId="3DD9FA9D">
            <w:pPr>
              <w:spacing w:before="120" w:line="360" w:lineRule="exact"/>
              <w:rPr>
                <w:rFonts w:ascii="微软雅黑" w:hAnsi="微软雅黑" w:eastAsia="微软雅黑"/>
                <w:i/>
                <w:sz w:val="13"/>
                <w:szCs w:val="13"/>
              </w:rPr>
            </w:pPr>
          </w:p>
        </w:tc>
        <w:tc>
          <w:tcPr>
            <w:tcW w:w="477" w:type="dxa"/>
            <w:vAlign w:val="center"/>
          </w:tcPr>
          <w:p w14:paraId="2E607B3F">
            <w:pPr>
              <w:spacing w:before="120" w:line="360" w:lineRule="exact"/>
              <w:rPr>
                <w:rFonts w:ascii="微软雅黑" w:hAnsi="微软雅黑" w:eastAsia="微软雅黑"/>
                <w:i/>
                <w:sz w:val="13"/>
                <w:szCs w:val="13"/>
              </w:rPr>
            </w:pPr>
          </w:p>
        </w:tc>
      </w:tr>
      <w:tr w14:paraId="2C8F37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4B5BFA69">
            <w:pPr>
              <w:spacing w:before="120" w:line="360" w:lineRule="exact"/>
              <w:rPr>
                <w:rFonts w:eastAsia="黑体"/>
                <w:sz w:val="24"/>
              </w:rPr>
            </w:pPr>
          </w:p>
        </w:tc>
        <w:tc>
          <w:tcPr>
            <w:tcW w:w="1344" w:type="dxa"/>
            <w:vAlign w:val="center"/>
          </w:tcPr>
          <w:p w14:paraId="284F3884">
            <w:pPr>
              <w:widowControl/>
              <w:rPr>
                <w:color w:val="000000"/>
                <w:sz w:val="20"/>
                <w:szCs w:val="20"/>
              </w:rPr>
            </w:pPr>
            <w:r>
              <w:rPr>
                <w:rFonts w:hint="eastAsia"/>
                <w:color w:val="000000"/>
                <w:sz w:val="20"/>
                <w:szCs w:val="20"/>
              </w:rPr>
              <w:t>新闻学概论</w:t>
            </w:r>
          </w:p>
        </w:tc>
        <w:tc>
          <w:tcPr>
            <w:tcW w:w="476" w:type="dxa"/>
            <w:vAlign w:val="center"/>
          </w:tcPr>
          <w:p w14:paraId="3869F045">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07D23117">
            <w:pPr>
              <w:spacing w:before="120" w:line="360" w:lineRule="exact"/>
              <w:rPr>
                <w:rFonts w:eastAsia="黑体"/>
                <w:i/>
                <w:sz w:val="13"/>
                <w:szCs w:val="13"/>
              </w:rPr>
            </w:pPr>
          </w:p>
        </w:tc>
        <w:tc>
          <w:tcPr>
            <w:tcW w:w="476" w:type="dxa"/>
            <w:vAlign w:val="center"/>
          </w:tcPr>
          <w:p w14:paraId="7B036C7B">
            <w:pPr>
              <w:spacing w:before="120" w:line="360" w:lineRule="exact"/>
              <w:rPr>
                <w:rFonts w:eastAsia="黑体"/>
                <w:sz w:val="13"/>
                <w:szCs w:val="13"/>
              </w:rPr>
            </w:pPr>
          </w:p>
        </w:tc>
        <w:tc>
          <w:tcPr>
            <w:tcW w:w="476" w:type="dxa"/>
            <w:vAlign w:val="center"/>
          </w:tcPr>
          <w:p w14:paraId="57B64260">
            <w:pPr>
              <w:spacing w:before="120" w:line="360" w:lineRule="exact"/>
              <w:rPr>
                <w:rFonts w:eastAsia="黑体"/>
                <w:sz w:val="13"/>
                <w:szCs w:val="13"/>
              </w:rPr>
            </w:pPr>
          </w:p>
        </w:tc>
        <w:tc>
          <w:tcPr>
            <w:tcW w:w="476" w:type="dxa"/>
            <w:vAlign w:val="center"/>
          </w:tcPr>
          <w:p w14:paraId="1314EA72">
            <w:pPr>
              <w:spacing w:before="120" w:line="360" w:lineRule="exact"/>
              <w:rPr>
                <w:rFonts w:eastAsia="黑体"/>
                <w:sz w:val="13"/>
                <w:szCs w:val="13"/>
              </w:rPr>
            </w:pPr>
          </w:p>
        </w:tc>
        <w:tc>
          <w:tcPr>
            <w:tcW w:w="476" w:type="dxa"/>
            <w:vAlign w:val="center"/>
          </w:tcPr>
          <w:p w14:paraId="59D89DF1">
            <w:pPr>
              <w:spacing w:before="120" w:line="360" w:lineRule="exact"/>
              <w:rPr>
                <w:rFonts w:eastAsia="黑体"/>
                <w:sz w:val="13"/>
                <w:szCs w:val="13"/>
              </w:rPr>
            </w:pPr>
          </w:p>
        </w:tc>
        <w:tc>
          <w:tcPr>
            <w:tcW w:w="476" w:type="dxa"/>
            <w:vAlign w:val="center"/>
          </w:tcPr>
          <w:p w14:paraId="6A26A294">
            <w:pPr>
              <w:spacing w:before="120" w:line="360" w:lineRule="exact"/>
              <w:rPr>
                <w:rFonts w:eastAsia="黑体"/>
                <w:sz w:val="13"/>
                <w:szCs w:val="13"/>
              </w:rPr>
            </w:pPr>
          </w:p>
        </w:tc>
        <w:tc>
          <w:tcPr>
            <w:tcW w:w="476" w:type="dxa"/>
            <w:vAlign w:val="center"/>
          </w:tcPr>
          <w:p w14:paraId="29D0E368">
            <w:pPr>
              <w:spacing w:before="120" w:line="360" w:lineRule="exact"/>
              <w:rPr>
                <w:rFonts w:eastAsia="黑体"/>
                <w:sz w:val="13"/>
                <w:szCs w:val="13"/>
              </w:rPr>
            </w:pPr>
          </w:p>
        </w:tc>
        <w:tc>
          <w:tcPr>
            <w:tcW w:w="477" w:type="dxa"/>
            <w:vAlign w:val="center"/>
          </w:tcPr>
          <w:p w14:paraId="216B4175">
            <w:pPr>
              <w:spacing w:before="120" w:line="360" w:lineRule="exact"/>
              <w:rPr>
                <w:rFonts w:eastAsia="黑体"/>
                <w:sz w:val="13"/>
                <w:szCs w:val="13"/>
              </w:rPr>
            </w:pPr>
          </w:p>
        </w:tc>
        <w:tc>
          <w:tcPr>
            <w:tcW w:w="477" w:type="dxa"/>
            <w:vAlign w:val="center"/>
          </w:tcPr>
          <w:p w14:paraId="4B81E4C0">
            <w:pPr>
              <w:spacing w:before="120" w:line="360" w:lineRule="exact"/>
              <w:rPr>
                <w:rFonts w:eastAsia="黑体"/>
                <w:sz w:val="13"/>
                <w:szCs w:val="13"/>
              </w:rPr>
            </w:pPr>
          </w:p>
        </w:tc>
        <w:tc>
          <w:tcPr>
            <w:tcW w:w="477" w:type="dxa"/>
            <w:vAlign w:val="center"/>
          </w:tcPr>
          <w:p w14:paraId="12C5BC9C">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0B5861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5DC711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21E1857">
            <w:pPr>
              <w:spacing w:before="120" w:line="360" w:lineRule="exact"/>
              <w:rPr>
                <w:rFonts w:eastAsia="黑体"/>
                <w:sz w:val="13"/>
                <w:szCs w:val="13"/>
              </w:rPr>
            </w:pPr>
          </w:p>
        </w:tc>
        <w:tc>
          <w:tcPr>
            <w:tcW w:w="477" w:type="dxa"/>
            <w:vAlign w:val="center"/>
          </w:tcPr>
          <w:p w14:paraId="15B0D468">
            <w:pPr>
              <w:spacing w:before="120" w:line="360" w:lineRule="exact"/>
              <w:rPr>
                <w:rFonts w:eastAsia="黑体"/>
                <w:sz w:val="13"/>
                <w:szCs w:val="13"/>
              </w:rPr>
            </w:pPr>
          </w:p>
        </w:tc>
        <w:tc>
          <w:tcPr>
            <w:tcW w:w="477" w:type="dxa"/>
            <w:vAlign w:val="center"/>
          </w:tcPr>
          <w:p w14:paraId="5D5DF59E">
            <w:pPr>
              <w:spacing w:before="120" w:line="360" w:lineRule="exact"/>
              <w:rPr>
                <w:rFonts w:eastAsia="黑体"/>
                <w:sz w:val="13"/>
                <w:szCs w:val="13"/>
              </w:rPr>
            </w:pPr>
          </w:p>
        </w:tc>
        <w:tc>
          <w:tcPr>
            <w:tcW w:w="477" w:type="dxa"/>
            <w:vAlign w:val="center"/>
          </w:tcPr>
          <w:p w14:paraId="610B0893">
            <w:pPr>
              <w:spacing w:before="120" w:line="360" w:lineRule="exact"/>
              <w:rPr>
                <w:rFonts w:eastAsia="黑体"/>
                <w:sz w:val="13"/>
                <w:szCs w:val="13"/>
              </w:rPr>
            </w:pPr>
          </w:p>
        </w:tc>
        <w:tc>
          <w:tcPr>
            <w:tcW w:w="477" w:type="dxa"/>
            <w:vAlign w:val="center"/>
          </w:tcPr>
          <w:p w14:paraId="050296AF">
            <w:pPr>
              <w:spacing w:before="120" w:line="360" w:lineRule="exact"/>
              <w:rPr>
                <w:rFonts w:eastAsia="黑体"/>
                <w:sz w:val="13"/>
                <w:szCs w:val="13"/>
              </w:rPr>
            </w:pPr>
          </w:p>
        </w:tc>
        <w:tc>
          <w:tcPr>
            <w:tcW w:w="477" w:type="dxa"/>
            <w:vAlign w:val="center"/>
          </w:tcPr>
          <w:p w14:paraId="4C48847E">
            <w:pPr>
              <w:spacing w:before="120" w:line="360" w:lineRule="exact"/>
              <w:rPr>
                <w:rFonts w:eastAsia="黑体"/>
                <w:sz w:val="13"/>
                <w:szCs w:val="13"/>
              </w:rPr>
            </w:pPr>
          </w:p>
        </w:tc>
        <w:tc>
          <w:tcPr>
            <w:tcW w:w="477" w:type="dxa"/>
            <w:vAlign w:val="center"/>
          </w:tcPr>
          <w:p w14:paraId="1C96E9C2">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67525FC">
            <w:pPr>
              <w:spacing w:before="120" w:line="360" w:lineRule="exact"/>
              <w:rPr>
                <w:rFonts w:eastAsia="黑体"/>
                <w:sz w:val="13"/>
                <w:szCs w:val="13"/>
              </w:rPr>
            </w:pPr>
          </w:p>
        </w:tc>
        <w:tc>
          <w:tcPr>
            <w:tcW w:w="477" w:type="dxa"/>
            <w:vAlign w:val="center"/>
          </w:tcPr>
          <w:p w14:paraId="531C05A8">
            <w:pPr>
              <w:spacing w:before="120" w:line="360" w:lineRule="exact"/>
              <w:rPr>
                <w:rFonts w:eastAsia="黑体"/>
                <w:sz w:val="13"/>
                <w:szCs w:val="13"/>
              </w:rPr>
            </w:pPr>
          </w:p>
        </w:tc>
        <w:tc>
          <w:tcPr>
            <w:tcW w:w="477" w:type="dxa"/>
            <w:vAlign w:val="center"/>
          </w:tcPr>
          <w:p w14:paraId="29C7CAC1">
            <w:pPr>
              <w:spacing w:before="120" w:line="360" w:lineRule="exact"/>
              <w:rPr>
                <w:rFonts w:eastAsia="黑体"/>
                <w:sz w:val="13"/>
                <w:szCs w:val="13"/>
              </w:rPr>
            </w:pPr>
          </w:p>
        </w:tc>
        <w:tc>
          <w:tcPr>
            <w:tcW w:w="477" w:type="dxa"/>
            <w:vAlign w:val="center"/>
          </w:tcPr>
          <w:p w14:paraId="2396E539">
            <w:pPr>
              <w:spacing w:before="120" w:line="360" w:lineRule="exact"/>
              <w:rPr>
                <w:rFonts w:eastAsia="黑体"/>
                <w:sz w:val="13"/>
                <w:szCs w:val="13"/>
              </w:rPr>
            </w:pPr>
          </w:p>
        </w:tc>
        <w:tc>
          <w:tcPr>
            <w:tcW w:w="477" w:type="dxa"/>
            <w:vAlign w:val="center"/>
          </w:tcPr>
          <w:p w14:paraId="5887C9A0">
            <w:pPr>
              <w:spacing w:before="120" w:line="360" w:lineRule="exact"/>
              <w:rPr>
                <w:rFonts w:eastAsia="黑体"/>
                <w:sz w:val="13"/>
                <w:szCs w:val="13"/>
              </w:rPr>
            </w:pPr>
          </w:p>
        </w:tc>
        <w:tc>
          <w:tcPr>
            <w:tcW w:w="477" w:type="dxa"/>
            <w:vAlign w:val="center"/>
          </w:tcPr>
          <w:p w14:paraId="74F6600C">
            <w:pPr>
              <w:spacing w:before="120" w:line="360" w:lineRule="exact"/>
              <w:rPr>
                <w:rFonts w:eastAsia="黑体"/>
                <w:sz w:val="13"/>
                <w:szCs w:val="13"/>
              </w:rPr>
            </w:pPr>
          </w:p>
        </w:tc>
        <w:tc>
          <w:tcPr>
            <w:tcW w:w="477" w:type="dxa"/>
            <w:vAlign w:val="center"/>
          </w:tcPr>
          <w:p w14:paraId="71304F17">
            <w:pPr>
              <w:spacing w:before="120" w:line="360" w:lineRule="exact"/>
              <w:rPr>
                <w:rFonts w:eastAsia="黑体"/>
                <w:sz w:val="13"/>
                <w:szCs w:val="13"/>
              </w:rPr>
            </w:pPr>
          </w:p>
        </w:tc>
        <w:tc>
          <w:tcPr>
            <w:tcW w:w="477" w:type="dxa"/>
            <w:vAlign w:val="center"/>
          </w:tcPr>
          <w:p w14:paraId="2DA907DA">
            <w:pPr>
              <w:spacing w:before="120" w:line="360" w:lineRule="exact"/>
              <w:rPr>
                <w:rFonts w:eastAsia="黑体"/>
                <w:sz w:val="13"/>
                <w:szCs w:val="13"/>
              </w:rPr>
            </w:pPr>
          </w:p>
        </w:tc>
        <w:tc>
          <w:tcPr>
            <w:tcW w:w="477" w:type="dxa"/>
            <w:vAlign w:val="center"/>
          </w:tcPr>
          <w:p w14:paraId="343BA953">
            <w:pPr>
              <w:spacing w:before="120" w:line="360" w:lineRule="exact"/>
              <w:rPr>
                <w:rFonts w:eastAsia="黑体"/>
                <w:sz w:val="13"/>
                <w:szCs w:val="13"/>
              </w:rPr>
            </w:pPr>
          </w:p>
        </w:tc>
        <w:tc>
          <w:tcPr>
            <w:tcW w:w="477" w:type="dxa"/>
            <w:vAlign w:val="center"/>
          </w:tcPr>
          <w:p w14:paraId="471B033A">
            <w:pPr>
              <w:spacing w:before="120" w:line="360" w:lineRule="exact"/>
              <w:rPr>
                <w:rFonts w:eastAsia="黑体"/>
                <w:sz w:val="13"/>
                <w:szCs w:val="13"/>
              </w:rPr>
            </w:pPr>
          </w:p>
        </w:tc>
      </w:tr>
      <w:tr w14:paraId="1C1A11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62985F60">
            <w:pPr>
              <w:spacing w:before="120" w:line="360" w:lineRule="exact"/>
              <w:rPr>
                <w:rFonts w:eastAsia="黑体"/>
                <w:sz w:val="24"/>
              </w:rPr>
            </w:pPr>
          </w:p>
        </w:tc>
        <w:tc>
          <w:tcPr>
            <w:tcW w:w="1344" w:type="dxa"/>
            <w:vAlign w:val="center"/>
          </w:tcPr>
          <w:p w14:paraId="10312279">
            <w:pPr>
              <w:widowControl/>
              <w:rPr>
                <w:color w:val="000000"/>
                <w:sz w:val="20"/>
                <w:szCs w:val="20"/>
              </w:rPr>
            </w:pPr>
            <w:r>
              <w:rPr>
                <w:rFonts w:hint="eastAsia"/>
                <w:color w:val="000000"/>
                <w:sz w:val="20"/>
                <w:szCs w:val="20"/>
              </w:rPr>
              <w:t>传播学原理</w:t>
            </w:r>
          </w:p>
        </w:tc>
        <w:tc>
          <w:tcPr>
            <w:tcW w:w="476" w:type="dxa"/>
            <w:vAlign w:val="center"/>
          </w:tcPr>
          <w:p w14:paraId="140E788E">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0AD8FE6D">
            <w:pPr>
              <w:spacing w:before="120" w:line="360" w:lineRule="exact"/>
              <w:rPr>
                <w:rFonts w:eastAsia="黑体"/>
                <w:i/>
                <w:sz w:val="13"/>
                <w:szCs w:val="13"/>
              </w:rPr>
            </w:pPr>
            <w:r>
              <w:rPr>
                <w:rFonts w:hint="eastAsia" w:eastAsia="黑体"/>
                <w:i/>
                <w:sz w:val="13"/>
                <w:szCs w:val="13"/>
              </w:rPr>
              <w:t>H</w:t>
            </w:r>
          </w:p>
        </w:tc>
        <w:tc>
          <w:tcPr>
            <w:tcW w:w="476" w:type="dxa"/>
            <w:vAlign w:val="center"/>
          </w:tcPr>
          <w:p w14:paraId="6AF1F136">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2BC55F79">
            <w:pPr>
              <w:spacing w:before="120" w:line="360" w:lineRule="exact"/>
              <w:rPr>
                <w:rFonts w:eastAsia="黑体"/>
                <w:sz w:val="13"/>
                <w:szCs w:val="13"/>
              </w:rPr>
            </w:pPr>
          </w:p>
        </w:tc>
        <w:tc>
          <w:tcPr>
            <w:tcW w:w="476" w:type="dxa"/>
            <w:vAlign w:val="center"/>
          </w:tcPr>
          <w:p w14:paraId="4150CC9D">
            <w:pPr>
              <w:spacing w:before="120" w:line="360" w:lineRule="exact"/>
              <w:rPr>
                <w:rFonts w:eastAsia="黑体"/>
                <w:sz w:val="13"/>
                <w:szCs w:val="13"/>
              </w:rPr>
            </w:pPr>
          </w:p>
        </w:tc>
        <w:tc>
          <w:tcPr>
            <w:tcW w:w="476" w:type="dxa"/>
            <w:vAlign w:val="center"/>
          </w:tcPr>
          <w:p w14:paraId="5F26E8CD">
            <w:pPr>
              <w:spacing w:before="120" w:line="360" w:lineRule="exact"/>
              <w:rPr>
                <w:rFonts w:eastAsia="黑体"/>
                <w:sz w:val="13"/>
                <w:szCs w:val="13"/>
              </w:rPr>
            </w:pPr>
          </w:p>
        </w:tc>
        <w:tc>
          <w:tcPr>
            <w:tcW w:w="476" w:type="dxa"/>
            <w:vAlign w:val="center"/>
          </w:tcPr>
          <w:p w14:paraId="0E2A33F7">
            <w:pPr>
              <w:spacing w:before="120" w:line="360" w:lineRule="exact"/>
              <w:rPr>
                <w:rFonts w:eastAsia="黑体"/>
                <w:sz w:val="13"/>
                <w:szCs w:val="13"/>
              </w:rPr>
            </w:pPr>
          </w:p>
        </w:tc>
        <w:tc>
          <w:tcPr>
            <w:tcW w:w="476" w:type="dxa"/>
            <w:vAlign w:val="center"/>
          </w:tcPr>
          <w:p w14:paraId="4F4DC391">
            <w:pPr>
              <w:spacing w:before="120" w:line="360" w:lineRule="exact"/>
              <w:rPr>
                <w:rFonts w:eastAsia="黑体"/>
                <w:sz w:val="13"/>
                <w:szCs w:val="13"/>
              </w:rPr>
            </w:pPr>
          </w:p>
        </w:tc>
        <w:tc>
          <w:tcPr>
            <w:tcW w:w="477" w:type="dxa"/>
            <w:vAlign w:val="center"/>
          </w:tcPr>
          <w:p w14:paraId="6CF93AF5">
            <w:pPr>
              <w:spacing w:before="120" w:line="360" w:lineRule="exact"/>
              <w:rPr>
                <w:rFonts w:eastAsia="黑体"/>
                <w:sz w:val="13"/>
                <w:szCs w:val="13"/>
              </w:rPr>
            </w:pPr>
          </w:p>
        </w:tc>
        <w:tc>
          <w:tcPr>
            <w:tcW w:w="477" w:type="dxa"/>
            <w:vAlign w:val="center"/>
          </w:tcPr>
          <w:p w14:paraId="167981F3">
            <w:pPr>
              <w:spacing w:before="120" w:line="360" w:lineRule="exact"/>
              <w:rPr>
                <w:rFonts w:eastAsia="黑体"/>
                <w:sz w:val="13"/>
                <w:szCs w:val="13"/>
              </w:rPr>
            </w:pPr>
          </w:p>
        </w:tc>
        <w:tc>
          <w:tcPr>
            <w:tcW w:w="477" w:type="dxa"/>
            <w:vAlign w:val="center"/>
          </w:tcPr>
          <w:p w14:paraId="3725ED4A">
            <w:pPr>
              <w:spacing w:before="120" w:line="360" w:lineRule="exact"/>
              <w:rPr>
                <w:rFonts w:eastAsia="黑体"/>
                <w:sz w:val="13"/>
                <w:szCs w:val="13"/>
              </w:rPr>
            </w:pPr>
          </w:p>
        </w:tc>
        <w:tc>
          <w:tcPr>
            <w:tcW w:w="477" w:type="dxa"/>
            <w:vAlign w:val="center"/>
          </w:tcPr>
          <w:p w14:paraId="75C39741">
            <w:pPr>
              <w:spacing w:before="120" w:line="360" w:lineRule="exact"/>
              <w:rPr>
                <w:rFonts w:eastAsia="黑体"/>
                <w:sz w:val="13"/>
                <w:szCs w:val="13"/>
              </w:rPr>
            </w:pPr>
          </w:p>
        </w:tc>
        <w:tc>
          <w:tcPr>
            <w:tcW w:w="477" w:type="dxa"/>
            <w:vAlign w:val="center"/>
          </w:tcPr>
          <w:p w14:paraId="3AF745E1">
            <w:pPr>
              <w:spacing w:before="120" w:line="360" w:lineRule="exact"/>
              <w:rPr>
                <w:rFonts w:eastAsia="黑体"/>
                <w:sz w:val="13"/>
                <w:szCs w:val="13"/>
              </w:rPr>
            </w:pPr>
          </w:p>
        </w:tc>
        <w:tc>
          <w:tcPr>
            <w:tcW w:w="477" w:type="dxa"/>
            <w:vAlign w:val="center"/>
          </w:tcPr>
          <w:p w14:paraId="001399F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CDC8C81">
            <w:pPr>
              <w:spacing w:before="120" w:line="360" w:lineRule="exact"/>
              <w:rPr>
                <w:rFonts w:eastAsia="黑体"/>
                <w:sz w:val="13"/>
                <w:szCs w:val="13"/>
              </w:rPr>
            </w:pPr>
          </w:p>
        </w:tc>
        <w:tc>
          <w:tcPr>
            <w:tcW w:w="477" w:type="dxa"/>
            <w:vAlign w:val="center"/>
          </w:tcPr>
          <w:p w14:paraId="46034EC9">
            <w:pPr>
              <w:spacing w:before="120" w:line="360" w:lineRule="exact"/>
              <w:rPr>
                <w:rFonts w:eastAsia="黑体"/>
                <w:sz w:val="13"/>
                <w:szCs w:val="13"/>
              </w:rPr>
            </w:pPr>
          </w:p>
        </w:tc>
        <w:tc>
          <w:tcPr>
            <w:tcW w:w="477" w:type="dxa"/>
            <w:vAlign w:val="center"/>
          </w:tcPr>
          <w:p w14:paraId="717ECE4E">
            <w:pPr>
              <w:spacing w:before="120" w:line="360" w:lineRule="exact"/>
              <w:rPr>
                <w:rFonts w:eastAsia="黑体"/>
                <w:sz w:val="13"/>
                <w:szCs w:val="13"/>
              </w:rPr>
            </w:pPr>
          </w:p>
        </w:tc>
        <w:tc>
          <w:tcPr>
            <w:tcW w:w="477" w:type="dxa"/>
            <w:vAlign w:val="center"/>
          </w:tcPr>
          <w:p w14:paraId="03E260FE">
            <w:pPr>
              <w:spacing w:before="120" w:line="360" w:lineRule="exact"/>
              <w:rPr>
                <w:rFonts w:eastAsia="黑体"/>
                <w:sz w:val="13"/>
                <w:szCs w:val="13"/>
              </w:rPr>
            </w:pPr>
          </w:p>
        </w:tc>
        <w:tc>
          <w:tcPr>
            <w:tcW w:w="477" w:type="dxa"/>
            <w:vAlign w:val="center"/>
          </w:tcPr>
          <w:p w14:paraId="31663DF6">
            <w:pPr>
              <w:spacing w:before="120" w:line="360" w:lineRule="exact"/>
              <w:rPr>
                <w:rFonts w:eastAsia="黑体"/>
                <w:sz w:val="13"/>
                <w:szCs w:val="13"/>
              </w:rPr>
            </w:pPr>
            <w:r>
              <w:rPr>
                <w:rFonts w:hint="eastAsia" w:eastAsia="黑体"/>
                <w:sz w:val="13"/>
                <w:szCs w:val="13"/>
              </w:rPr>
              <w:t>M</w:t>
            </w:r>
          </w:p>
        </w:tc>
        <w:tc>
          <w:tcPr>
            <w:tcW w:w="477" w:type="dxa"/>
            <w:vAlign w:val="center"/>
          </w:tcPr>
          <w:p w14:paraId="5CAAD91F">
            <w:pPr>
              <w:spacing w:before="120" w:line="360" w:lineRule="exact"/>
              <w:rPr>
                <w:rFonts w:eastAsia="黑体"/>
                <w:sz w:val="13"/>
                <w:szCs w:val="13"/>
              </w:rPr>
            </w:pPr>
          </w:p>
        </w:tc>
        <w:tc>
          <w:tcPr>
            <w:tcW w:w="477" w:type="dxa"/>
            <w:vAlign w:val="center"/>
          </w:tcPr>
          <w:p w14:paraId="3CC1234B">
            <w:pPr>
              <w:spacing w:before="120" w:line="360" w:lineRule="exact"/>
              <w:rPr>
                <w:rFonts w:eastAsia="黑体"/>
                <w:sz w:val="13"/>
                <w:szCs w:val="13"/>
              </w:rPr>
            </w:pPr>
          </w:p>
        </w:tc>
        <w:tc>
          <w:tcPr>
            <w:tcW w:w="477" w:type="dxa"/>
            <w:vAlign w:val="center"/>
          </w:tcPr>
          <w:p w14:paraId="2D071955">
            <w:pPr>
              <w:spacing w:before="120" w:line="360" w:lineRule="exact"/>
              <w:rPr>
                <w:rFonts w:eastAsia="黑体"/>
                <w:sz w:val="13"/>
                <w:szCs w:val="13"/>
              </w:rPr>
            </w:pPr>
          </w:p>
        </w:tc>
        <w:tc>
          <w:tcPr>
            <w:tcW w:w="477" w:type="dxa"/>
            <w:vAlign w:val="center"/>
          </w:tcPr>
          <w:p w14:paraId="2951DF5E">
            <w:pPr>
              <w:spacing w:before="120" w:line="360" w:lineRule="exact"/>
              <w:rPr>
                <w:rFonts w:eastAsia="黑体"/>
                <w:sz w:val="13"/>
                <w:szCs w:val="13"/>
              </w:rPr>
            </w:pPr>
          </w:p>
        </w:tc>
        <w:tc>
          <w:tcPr>
            <w:tcW w:w="477" w:type="dxa"/>
            <w:vAlign w:val="center"/>
          </w:tcPr>
          <w:p w14:paraId="4F1DD71E">
            <w:pPr>
              <w:spacing w:before="120" w:line="360" w:lineRule="exact"/>
              <w:rPr>
                <w:rFonts w:eastAsia="黑体"/>
                <w:sz w:val="13"/>
                <w:szCs w:val="13"/>
              </w:rPr>
            </w:pPr>
          </w:p>
        </w:tc>
        <w:tc>
          <w:tcPr>
            <w:tcW w:w="477" w:type="dxa"/>
            <w:vAlign w:val="center"/>
          </w:tcPr>
          <w:p w14:paraId="4C7218CC">
            <w:pPr>
              <w:spacing w:before="120" w:line="360" w:lineRule="exact"/>
              <w:rPr>
                <w:rFonts w:eastAsia="黑体"/>
                <w:sz w:val="13"/>
                <w:szCs w:val="13"/>
              </w:rPr>
            </w:pPr>
          </w:p>
        </w:tc>
        <w:tc>
          <w:tcPr>
            <w:tcW w:w="477" w:type="dxa"/>
            <w:vAlign w:val="center"/>
          </w:tcPr>
          <w:p w14:paraId="7B3B8E9C">
            <w:pPr>
              <w:spacing w:before="120" w:line="360" w:lineRule="exact"/>
              <w:rPr>
                <w:rFonts w:eastAsia="黑体"/>
                <w:sz w:val="13"/>
                <w:szCs w:val="13"/>
              </w:rPr>
            </w:pPr>
          </w:p>
        </w:tc>
        <w:tc>
          <w:tcPr>
            <w:tcW w:w="477" w:type="dxa"/>
            <w:vAlign w:val="center"/>
          </w:tcPr>
          <w:p w14:paraId="1AAEAFC9">
            <w:pPr>
              <w:spacing w:before="120" w:line="360" w:lineRule="exact"/>
              <w:rPr>
                <w:rFonts w:eastAsia="黑体"/>
                <w:sz w:val="13"/>
                <w:szCs w:val="13"/>
              </w:rPr>
            </w:pPr>
          </w:p>
        </w:tc>
        <w:tc>
          <w:tcPr>
            <w:tcW w:w="477" w:type="dxa"/>
            <w:vAlign w:val="center"/>
          </w:tcPr>
          <w:p w14:paraId="4DFEC875">
            <w:pPr>
              <w:spacing w:before="120" w:line="360" w:lineRule="exact"/>
              <w:rPr>
                <w:rFonts w:eastAsia="黑体"/>
                <w:sz w:val="13"/>
                <w:szCs w:val="13"/>
              </w:rPr>
            </w:pPr>
          </w:p>
        </w:tc>
        <w:tc>
          <w:tcPr>
            <w:tcW w:w="477" w:type="dxa"/>
            <w:vAlign w:val="center"/>
          </w:tcPr>
          <w:p w14:paraId="42697AF6">
            <w:pPr>
              <w:spacing w:before="120" w:line="360" w:lineRule="exact"/>
              <w:rPr>
                <w:rFonts w:eastAsia="黑体"/>
                <w:sz w:val="13"/>
                <w:szCs w:val="13"/>
              </w:rPr>
            </w:pPr>
          </w:p>
        </w:tc>
        <w:tc>
          <w:tcPr>
            <w:tcW w:w="477" w:type="dxa"/>
            <w:vAlign w:val="center"/>
          </w:tcPr>
          <w:p w14:paraId="04CE66D6">
            <w:pPr>
              <w:spacing w:before="120" w:line="360" w:lineRule="exact"/>
              <w:rPr>
                <w:rFonts w:eastAsia="黑体"/>
                <w:sz w:val="13"/>
                <w:szCs w:val="13"/>
              </w:rPr>
            </w:pPr>
          </w:p>
        </w:tc>
      </w:tr>
      <w:tr w14:paraId="72758B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2B17C2AE">
            <w:pPr>
              <w:spacing w:before="120" w:line="360" w:lineRule="exact"/>
              <w:rPr>
                <w:rFonts w:eastAsia="黑体"/>
                <w:sz w:val="24"/>
              </w:rPr>
            </w:pPr>
          </w:p>
        </w:tc>
        <w:tc>
          <w:tcPr>
            <w:tcW w:w="1344" w:type="dxa"/>
            <w:vAlign w:val="center"/>
          </w:tcPr>
          <w:p w14:paraId="0C2BA75B">
            <w:pPr>
              <w:widowControl/>
              <w:rPr>
                <w:color w:val="000000"/>
                <w:sz w:val="20"/>
                <w:szCs w:val="20"/>
              </w:rPr>
            </w:pPr>
            <w:r>
              <w:rPr>
                <w:rFonts w:hint="eastAsia"/>
                <w:color w:val="000000"/>
                <w:sz w:val="20"/>
                <w:szCs w:val="20"/>
              </w:rPr>
              <w:t>新闻传播史</w:t>
            </w:r>
          </w:p>
        </w:tc>
        <w:tc>
          <w:tcPr>
            <w:tcW w:w="476" w:type="dxa"/>
            <w:vAlign w:val="center"/>
          </w:tcPr>
          <w:p w14:paraId="6BDA8E4C">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4362FBDB">
            <w:pPr>
              <w:spacing w:before="120" w:line="360" w:lineRule="exact"/>
              <w:rPr>
                <w:rFonts w:eastAsia="黑体"/>
                <w:i/>
                <w:sz w:val="13"/>
                <w:szCs w:val="13"/>
              </w:rPr>
            </w:pPr>
            <w:r>
              <w:rPr>
                <w:rFonts w:hint="eastAsia" w:eastAsia="黑体"/>
                <w:i/>
                <w:sz w:val="13"/>
                <w:szCs w:val="13"/>
              </w:rPr>
              <w:t>M</w:t>
            </w:r>
          </w:p>
        </w:tc>
        <w:tc>
          <w:tcPr>
            <w:tcW w:w="476" w:type="dxa"/>
            <w:vAlign w:val="center"/>
          </w:tcPr>
          <w:p w14:paraId="1F737BEB">
            <w:pPr>
              <w:spacing w:before="120" w:line="360" w:lineRule="exact"/>
              <w:rPr>
                <w:rFonts w:eastAsia="黑体"/>
                <w:sz w:val="13"/>
                <w:szCs w:val="13"/>
              </w:rPr>
            </w:pPr>
            <w:r>
              <w:rPr>
                <w:rFonts w:hint="eastAsia" w:eastAsia="黑体"/>
                <w:sz w:val="13"/>
                <w:szCs w:val="13"/>
              </w:rPr>
              <w:t>M</w:t>
            </w:r>
          </w:p>
        </w:tc>
        <w:tc>
          <w:tcPr>
            <w:tcW w:w="476" w:type="dxa"/>
            <w:vAlign w:val="center"/>
          </w:tcPr>
          <w:p w14:paraId="3112A3BE">
            <w:pPr>
              <w:spacing w:before="120" w:line="360" w:lineRule="exact"/>
              <w:rPr>
                <w:rFonts w:eastAsia="黑体"/>
                <w:sz w:val="13"/>
                <w:szCs w:val="13"/>
              </w:rPr>
            </w:pPr>
          </w:p>
        </w:tc>
        <w:tc>
          <w:tcPr>
            <w:tcW w:w="476" w:type="dxa"/>
            <w:vAlign w:val="center"/>
          </w:tcPr>
          <w:p w14:paraId="6949BE04">
            <w:pPr>
              <w:spacing w:before="120" w:line="360" w:lineRule="exact"/>
              <w:rPr>
                <w:rFonts w:eastAsia="黑体"/>
                <w:sz w:val="13"/>
                <w:szCs w:val="13"/>
              </w:rPr>
            </w:pPr>
          </w:p>
        </w:tc>
        <w:tc>
          <w:tcPr>
            <w:tcW w:w="476" w:type="dxa"/>
            <w:vAlign w:val="center"/>
          </w:tcPr>
          <w:p w14:paraId="4CD236C1">
            <w:pPr>
              <w:spacing w:before="120" w:line="360" w:lineRule="exact"/>
              <w:rPr>
                <w:rFonts w:eastAsia="黑体"/>
                <w:sz w:val="13"/>
                <w:szCs w:val="13"/>
              </w:rPr>
            </w:pPr>
          </w:p>
        </w:tc>
        <w:tc>
          <w:tcPr>
            <w:tcW w:w="476" w:type="dxa"/>
            <w:vAlign w:val="center"/>
          </w:tcPr>
          <w:p w14:paraId="6965F13A">
            <w:pPr>
              <w:spacing w:before="120" w:line="360" w:lineRule="exact"/>
              <w:rPr>
                <w:rFonts w:eastAsia="黑体"/>
                <w:sz w:val="13"/>
                <w:szCs w:val="13"/>
              </w:rPr>
            </w:pPr>
          </w:p>
        </w:tc>
        <w:tc>
          <w:tcPr>
            <w:tcW w:w="476" w:type="dxa"/>
            <w:vAlign w:val="center"/>
          </w:tcPr>
          <w:p w14:paraId="04EF7296">
            <w:pPr>
              <w:spacing w:before="120" w:line="360" w:lineRule="exact"/>
              <w:rPr>
                <w:rFonts w:eastAsia="黑体"/>
                <w:sz w:val="13"/>
                <w:szCs w:val="13"/>
              </w:rPr>
            </w:pPr>
          </w:p>
        </w:tc>
        <w:tc>
          <w:tcPr>
            <w:tcW w:w="477" w:type="dxa"/>
            <w:vAlign w:val="center"/>
          </w:tcPr>
          <w:p w14:paraId="45195801">
            <w:pPr>
              <w:spacing w:before="120" w:line="360" w:lineRule="exact"/>
              <w:rPr>
                <w:rFonts w:eastAsia="黑体"/>
                <w:sz w:val="13"/>
                <w:szCs w:val="13"/>
              </w:rPr>
            </w:pPr>
          </w:p>
        </w:tc>
        <w:tc>
          <w:tcPr>
            <w:tcW w:w="477" w:type="dxa"/>
            <w:vAlign w:val="center"/>
          </w:tcPr>
          <w:p w14:paraId="4D0C1F98">
            <w:pPr>
              <w:spacing w:before="120" w:line="360" w:lineRule="exact"/>
              <w:rPr>
                <w:rFonts w:eastAsia="黑体"/>
                <w:sz w:val="13"/>
                <w:szCs w:val="13"/>
              </w:rPr>
            </w:pPr>
          </w:p>
        </w:tc>
        <w:tc>
          <w:tcPr>
            <w:tcW w:w="477" w:type="dxa"/>
            <w:vAlign w:val="center"/>
          </w:tcPr>
          <w:p w14:paraId="272CF129">
            <w:pPr>
              <w:spacing w:before="120" w:line="360" w:lineRule="exact"/>
              <w:rPr>
                <w:rFonts w:eastAsia="黑体"/>
                <w:sz w:val="13"/>
                <w:szCs w:val="13"/>
              </w:rPr>
            </w:pPr>
          </w:p>
        </w:tc>
        <w:tc>
          <w:tcPr>
            <w:tcW w:w="477" w:type="dxa"/>
            <w:vAlign w:val="center"/>
          </w:tcPr>
          <w:p w14:paraId="7B27818F">
            <w:pPr>
              <w:spacing w:before="120" w:line="360" w:lineRule="exact"/>
              <w:rPr>
                <w:rFonts w:eastAsia="黑体"/>
                <w:sz w:val="13"/>
                <w:szCs w:val="13"/>
              </w:rPr>
            </w:pPr>
          </w:p>
        </w:tc>
        <w:tc>
          <w:tcPr>
            <w:tcW w:w="477" w:type="dxa"/>
            <w:vAlign w:val="center"/>
          </w:tcPr>
          <w:p w14:paraId="175C58C8">
            <w:pPr>
              <w:spacing w:before="120" w:line="360" w:lineRule="exact"/>
              <w:rPr>
                <w:rFonts w:eastAsia="黑体"/>
                <w:sz w:val="13"/>
                <w:szCs w:val="13"/>
              </w:rPr>
            </w:pPr>
          </w:p>
        </w:tc>
        <w:tc>
          <w:tcPr>
            <w:tcW w:w="477" w:type="dxa"/>
            <w:vAlign w:val="center"/>
          </w:tcPr>
          <w:p w14:paraId="46895192">
            <w:pPr>
              <w:spacing w:before="120" w:line="360" w:lineRule="exact"/>
              <w:rPr>
                <w:rFonts w:eastAsia="黑体"/>
                <w:sz w:val="13"/>
                <w:szCs w:val="13"/>
              </w:rPr>
            </w:pPr>
          </w:p>
        </w:tc>
        <w:tc>
          <w:tcPr>
            <w:tcW w:w="477" w:type="dxa"/>
            <w:vAlign w:val="center"/>
          </w:tcPr>
          <w:p w14:paraId="24E95F36">
            <w:pPr>
              <w:spacing w:before="120" w:line="360" w:lineRule="exact"/>
              <w:rPr>
                <w:rFonts w:eastAsia="黑体"/>
                <w:sz w:val="13"/>
                <w:szCs w:val="13"/>
              </w:rPr>
            </w:pPr>
          </w:p>
        </w:tc>
        <w:tc>
          <w:tcPr>
            <w:tcW w:w="477" w:type="dxa"/>
            <w:vAlign w:val="center"/>
          </w:tcPr>
          <w:p w14:paraId="54F784A3">
            <w:pPr>
              <w:spacing w:before="120" w:line="360" w:lineRule="exact"/>
              <w:rPr>
                <w:rFonts w:eastAsia="黑体"/>
                <w:sz w:val="13"/>
                <w:szCs w:val="13"/>
              </w:rPr>
            </w:pPr>
          </w:p>
        </w:tc>
        <w:tc>
          <w:tcPr>
            <w:tcW w:w="477" w:type="dxa"/>
            <w:vAlign w:val="center"/>
          </w:tcPr>
          <w:p w14:paraId="6D3CFF6F">
            <w:pPr>
              <w:spacing w:before="120" w:line="360" w:lineRule="exact"/>
              <w:rPr>
                <w:rFonts w:eastAsia="黑体"/>
                <w:sz w:val="13"/>
                <w:szCs w:val="13"/>
              </w:rPr>
            </w:pPr>
          </w:p>
        </w:tc>
        <w:tc>
          <w:tcPr>
            <w:tcW w:w="477" w:type="dxa"/>
            <w:vAlign w:val="center"/>
          </w:tcPr>
          <w:p w14:paraId="582AF804">
            <w:pPr>
              <w:spacing w:before="120" w:line="360" w:lineRule="exact"/>
              <w:rPr>
                <w:rFonts w:eastAsia="黑体"/>
                <w:sz w:val="13"/>
                <w:szCs w:val="13"/>
              </w:rPr>
            </w:pPr>
            <w:r>
              <w:rPr>
                <w:rFonts w:hint="eastAsia" w:eastAsia="黑体"/>
                <w:sz w:val="13"/>
                <w:szCs w:val="13"/>
              </w:rPr>
              <w:t>L</w:t>
            </w:r>
          </w:p>
        </w:tc>
        <w:tc>
          <w:tcPr>
            <w:tcW w:w="477" w:type="dxa"/>
            <w:vAlign w:val="center"/>
          </w:tcPr>
          <w:p w14:paraId="5F7B5E1A">
            <w:pPr>
              <w:spacing w:before="120" w:line="360" w:lineRule="exact"/>
              <w:rPr>
                <w:rFonts w:eastAsia="黑体"/>
                <w:sz w:val="13"/>
                <w:szCs w:val="13"/>
              </w:rPr>
            </w:pPr>
            <w:r>
              <w:rPr>
                <w:rFonts w:hint="eastAsia" w:eastAsia="黑体"/>
                <w:sz w:val="13"/>
                <w:szCs w:val="13"/>
              </w:rPr>
              <w:t>L</w:t>
            </w:r>
          </w:p>
        </w:tc>
        <w:tc>
          <w:tcPr>
            <w:tcW w:w="477" w:type="dxa"/>
            <w:vAlign w:val="center"/>
          </w:tcPr>
          <w:p w14:paraId="4E654292">
            <w:pPr>
              <w:spacing w:before="120" w:line="360" w:lineRule="exact"/>
              <w:rPr>
                <w:rFonts w:eastAsia="黑体"/>
                <w:sz w:val="13"/>
                <w:szCs w:val="13"/>
              </w:rPr>
            </w:pPr>
            <w:r>
              <w:rPr>
                <w:rFonts w:hint="eastAsia" w:eastAsia="黑体"/>
                <w:sz w:val="13"/>
                <w:szCs w:val="13"/>
              </w:rPr>
              <w:t>L</w:t>
            </w:r>
          </w:p>
        </w:tc>
        <w:tc>
          <w:tcPr>
            <w:tcW w:w="477" w:type="dxa"/>
            <w:vAlign w:val="center"/>
          </w:tcPr>
          <w:p w14:paraId="1A43FD1C">
            <w:pPr>
              <w:spacing w:before="120" w:line="360" w:lineRule="exact"/>
              <w:rPr>
                <w:rFonts w:eastAsia="黑体"/>
                <w:sz w:val="13"/>
                <w:szCs w:val="13"/>
              </w:rPr>
            </w:pPr>
          </w:p>
        </w:tc>
        <w:tc>
          <w:tcPr>
            <w:tcW w:w="477" w:type="dxa"/>
            <w:vAlign w:val="center"/>
          </w:tcPr>
          <w:p w14:paraId="30DD2FA1">
            <w:pPr>
              <w:spacing w:before="120" w:line="360" w:lineRule="exact"/>
              <w:rPr>
                <w:rFonts w:eastAsia="黑体"/>
                <w:sz w:val="13"/>
                <w:szCs w:val="13"/>
              </w:rPr>
            </w:pPr>
          </w:p>
        </w:tc>
        <w:tc>
          <w:tcPr>
            <w:tcW w:w="477" w:type="dxa"/>
            <w:vAlign w:val="center"/>
          </w:tcPr>
          <w:p w14:paraId="6DEAF99D">
            <w:pPr>
              <w:spacing w:before="120" w:line="360" w:lineRule="exact"/>
              <w:rPr>
                <w:rFonts w:eastAsia="黑体"/>
                <w:sz w:val="13"/>
                <w:szCs w:val="13"/>
              </w:rPr>
            </w:pPr>
          </w:p>
        </w:tc>
        <w:tc>
          <w:tcPr>
            <w:tcW w:w="477" w:type="dxa"/>
            <w:vAlign w:val="center"/>
          </w:tcPr>
          <w:p w14:paraId="1CF1D984">
            <w:pPr>
              <w:spacing w:before="120" w:line="360" w:lineRule="exact"/>
              <w:rPr>
                <w:rFonts w:eastAsia="黑体"/>
                <w:sz w:val="13"/>
                <w:szCs w:val="13"/>
              </w:rPr>
            </w:pPr>
          </w:p>
        </w:tc>
        <w:tc>
          <w:tcPr>
            <w:tcW w:w="477" w:type="dxa"/>
            <w:vAlign w:val="center"/>
          </w:tcPr>
          <w:p w14:paraId="0326D3A9">
            <w:pPr>
              <w:spacing w:before="120" w:line="360" w:lineRule="exact"/>
              <w:rPr>
                <w:rFonts w:ascii="微软雅黑" w:hAnsi="微软雅黑" w:eastAsia="微软雅黑"/>
                <w:i/>
                <w:sz w:val="13"/>
                <w:szCs w:val="13"/>
              </w:rPr>
            </w:pPr>
          </w:p>
        </w:tc>
        <w:tc>
          <w:tcPr>
            <w:tcW w:w="477" w:type="dxa"/>
            <w:vAlign w:val="center"/>
          </w:tcPr>
          <w:p w14:paraId="5156351B">
            <w:pPr>
              <w:spacing w:before="120" w:line="360" w:lineRule="exact"/>
              <w:rPr>
                <w:rFonts w:ascii="微软雅黑" w:hAnsi="微软雅黑" w:eastAsia="微软雅黑"/>
                <w:i/>
                <w:sz w:val="13"/>
                <w:szCs w:val="13"/>
              </w:rPr>
            </w:pPr>
          </w:p>
        </w:tc>
        <w:tc>
          <w:tcPr>
            <w:tcW w:w="477" w:type="dxa"/>
            <w:vAlign w:val="center"/>
          </w:tcPr>
          <w:p w14:paraId="64133800">
            <w:pPr>
              <w:spacing w:before="120" w:line="360" w:lineRule="exact"/>
              <w:rPr>
                <w:rFonts w:ascii="微软雅黑" w:hAnsi="微软雅黑" w:eastAsia="微软雅黑"/>
                <w:i/>
                <w:sz w:val="13"/>
                <w:szCs w:val="13"/>
              </w:rPr>
            </w:pPr>
          </w:p>
        </w:tc>
        <w:tc>
          <w:tcPr>
            <w:tcW w:w="477" w:type="dxa"/>
            <w:vAlign w:val="center"/>
          </w:tcPr>
          <w:p w14:paraId="7B947D21">
            <w:pPr>
              <w:spacing w:before="120" w:line="360" w:lineRule="exact"/>
              <w:rPr>
                <w:rFonts w:ascii="微软雅黑" w:hAnsi="微软雅黑" w:eastAsia="微软雅黑"/>
                <w:i/>
                <w:sz w:val="13"/>
                <w:szCs w:val="13"/>
              </w:rPr>
            </w:pPr>
          </w:p>
        </w:tc>
        <w:tc>
          <w:tcPr>
            <w:tcW w:w="477" w:type="dxa"/>
            <w:vAlign w:val="center"/>
          </w:tcPr>
          <w:p w14:paraId="36B688B9">
            <w:pPr>
              <w:spacing w:before="120" w:line="360" w:lineRule="exact"/>
              <w:rPr>
                <w:rFonts w:ascii="微软雅黑" w:hAnsi="微软雅黑" w:eastAsia="微软雅黑"/>
                <w:i/>
                <w:sz w:val="13"/>
                <w:szCs w:val="13"/>
              </w:rPr>
            </w:pPr>
          </w:p>
        </w:tc>
        <w:tc>
          <w:tcPr>
            <w:tcW w:w="477" w:type="dxa"/>
            <w:vAlign w:val="center"/>
          </w:tcPr>
          <w:p w14:paraId="3BBCA284">
            <w:pPr>
              <w:spacing w:before="120" w:line="360" w:lineRule="exact"/>
              <w:rPr>
                <w:rFonts w:ascii="微软雅黑" w:hAnsi="微软雅黑" w:eastAsia="微软雅黑"/>
                <w:i/>
                <w:sz w:val="13"/>
                <w:szCs w:val="13"/>
              </w:rPr>
            </w:pPr>
          </w:p>
        </w:tc>
      </w:tr>
      <w:tr w14:paraId="6F2380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32AE4097">
            <w:pPr>
              <w:spacing w:before="120" w:line="360" w:lineRule="exact"/>
              <w:rPr>
                <w:rFonts w:eastAsia="黑体"/>
                <w:sz w:val="24"/>
              </w:rPr>
            </w:pPr>
          </w:p>
        </w:tc>
        <w:tc>
          <w:tcPr>
            <w:tcW w:w="1344" w:type="dxa"/>
            <w:vAlign w:val="center"/>
          </w:tcPr>
          <w:p w14:paraId="2E30F6F5">
            <w:pPr>
              <w:widowControl/>
              <w:rPr>
                <w:color w:val="000000"/>
                <w:sz w:val="20"/>
                <w:szCs w:val="20"/>
              </w:rPr>
            </w:pPr>
            <w:r>
              <w:rPr>
                <w:rFonts w:hint="eastAsia"/>
                <w:color w:val="000000"/>
                <w:sz w:val="20"/>
                <w:szCs w:val="20"/>
              </w:rPr>
              <w:t>数字媒体概论</w:t>
            </w:r>
          </w:p>
        </w:tc>
        <w:tc>
          <w:tcPr>
            <w:tcW w:w="476" w:type="dxa"/>
            <w:vAlign w:val="center"/>
          </w:tcPr>
          <w:p w14:paraId="3834DF64">
            <w:pPr>
              <w:spacing w:before="120" w:line="360" w:lineRule="exact"/>
              <w:rPr>
                <w:rFonts w:eastAsia="黑体"/>
                <w:i/>
                <w:sz w:val="13"/>
                <w:szCs w:val="13"/>
              </w:rPr>
            </w:pPr>
            <w:r>
              <w:rPr>
                <w:rFonts w:hint="eastAsia" w:ascii="微软雅黑" w:hAnsi="微软雅黑" w:eastAsia="微软雅黑"/>
                <w:i/>
                <w:sz w:val="13"/>
                <w:szCs w:val="13"/>
              </w:rPr>
              <w:t>H</w:t>
            </w:r>
          </w:p>
        </w:tc>
        <w:tc>
          <w:tcPr>
            <w:tcW w:w="476" w:type="dxa"/>
            <w:vAlign w:val="center"/>
          </w:tcPr>
          <w:p w14:paraId="47524E1E">
            <w:pPr>
              <w:spacing w:before="120" w:line="360" w:lineRule="exact"/>
              <w:rPr>
                <w:rFonts w:eastAsia="黑体"/>
                <w:i/>
                <w:sz w:val="13"/>
                <w:szCs w:val="13"/>
              </w:rPr>
            </w:pPr>
            <w:r>
              <w:rPr>
                <w:rFonts w:hint="eastAsia" w:ascii="微软雅黑" w:hAnsi="微软雅黑" w:eastAsia="微软雅黑"/>
                <w:i/>
                <w:sz w:val="13"/>
                <w:szCs w:val="13"/>
              </w:rPr>
              <w:t>H</w:t>
            </w:r>
          </w:p>
        </w:tc>
        <w:tc>
          <w:tcPr>
            <w:tcW w:w="476" w:type="dxa"/>
            <w:vAlign w:val="center"/>
          </w:tcPr>
          <w:p w14:paraId="26FDBC49">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6D69E07D">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4B003D6F">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148D4EB2">
            <w:pPr>
              <w:spacing w:before="120" w:line="360" w:lineRule="exact"/>
              <w:rPr>
                <w:rFonts w:eastAsia="黑体"/>
                <w:sz w:val="13"/>
                <w:szCs w:val="13"/>
              </w:rPr>
            </w:pPr>
            <w:r>
              <w:rPr>
                <w:rFonts w:hint="eastAsia" w:eastAsia="黑体"/>
                <w:sz w:val="13"/>
                <w:szCs w:val="13"/>
              </w:rPr>
              <w:t>L</w:t>
            </w:r>
          </w:p>
        </w:tc>
        <w:tc>
          <w:tcPr>
            <w:tcW w:w="476" w:type="dxa"/>
            <w:vAlign w:val="center"/>
          </w:tcPr>
          <w:p w14:paraId="40A74746">
            <w:pPr>
              <w:spacing w:before="120" w:line="360" w:lineRule="exact"/>
              <w:rPr>
                <w:rFonts w:eastAsia="黑体"/>
                <w:sz w:val="13"/>
                <w:szCs w:val="13"/>
              </w:rPr>
            </w:pPr>
          </w:p>
        </w:tc>
        <w:tc>
          <w:tcPr>
            <w:tcW w:w="476" w:type="dxa"/>
            <w:vAlign w:val="center"/>
          </w:tcPr>
          <w:p w14:paraId="52DFDAFD">
            <w:pPr>
              <w:spacing w:before="120" w:line="360" w:lineRule="exact"/>
              <w:rPr>
                <w:rFonts w:eastAsia="黑体"/>
                <w:sz w:val="13"/>
                <w:szCs w:val="13"/>
              </w:rPr>
            </w:pPr>
          </w:p>
        </w:tc>
        <w:tc>
          <w:tcPr>
            <w:tcW w:w="477" w:type="dxa"/>
            <w:vAlign w:val="center"/>
          </w:tcPr>
          <w:p w14:paraId="382B7A29">
            <w:pPr>
              <w:spacing w:before="120" w:line="360" w:lineRule="exact"/>
              <w:rPr>
                <w:rFonts w:eastAsia="黑体"/>
                <w:sz w:val="13"/>
                <w:szCs w:val="13"/>
              </w:rPr>
            </w:pPr>
          </w:p>
        </w:tc>
        <w:tc>
          <w:tcPr>
            <w:tcW w:w="477" w:type="dxa"/>
            <w:vAlign w:val="center"/>
          </w:tcPr>
          <w:p w14:paraId="0BEA8640">
            <w:pPr>
              <w:spacing w:before="120" w:line="360" w:lineRule="exact"/>
              <w:rPr>
                <w:rFonts w:eastAsia="黑体"/>
                <w:sz w:val="13"/>
                <w:szCs w:val="13"/>
              </w:rPr>
            </w:pPr>
          </w:p>
        </w:tc>
        <w:tc>
          <w:tcPr>
            <w:tcW w:w="477" w:type="dxa"/>
            <w:vAlign w:val="center"/>
          </w:tcPr>
          <w:p w14:paraId="5CB67170">
            <w:pPr>
              <w:spacing w:before="120" w:line="360" w:lineRule="exact"/>
              <w:rPr>
                <w:rFonts w:eastAsia="黑体"/>
                <w:sz w:val="13"/>
                <w:szCs w:val="13"/>
              </w:rPr>
            </w:pPr>
          </w:p>
        </w:tc>
        <w:tc>
          <w:tcPr>
            <w:tcW w:w="477" w:type="dxa"/>
            <w:vAlign w:val="center"/>
          </w:tcPr>
          <w:p w14:paraId="7BA3F9AC">
            <w:pPr>
              <w:spacing w:before="120" w:line="360" w:lineRule="exact"/>
              <w:rPr>
                <w:rFonts w:eastAsia="黑体"/>
                <w:sz w:val="13"/>
                <w:szCs w:val="13"/>
              </w:rPr>
            </w:pPr>
          </w:p>
        </w:tc>
        <w:tc>
          <w:tcPr>
            <w:tcW w:w="477" w:type="dxa"/>
            <w:vAlign w:val="center"/>
          </w:tcPr>
          <w:p w14:paraId="58623B24">
            <w:pPr>
              <w:spacing w:before="120" w:line="360" w:lineRule="exact"/>
              <w:rPr>
                <w:rFonts w:eastAsia="黑体"/>
                <w:sz w:val="13"/>
                <w:szCs w:val="13"/>
              </w:rPr>
            </w:pPr>
          </w:p>
        </w:tc>
        <w:tc>
          <w:tcPr>
            <w:tcW w:w="477" w:type="dxa"/>
            <w:vAlign w:val="center"/>
          </w:tcPr>
          <w:p w14:paraId="1398BD2E">
            <w:pPr>
              <w:spacing w:before="120" w:line="360" w:lineRule="exact"/>
              <w:rPr>
                <w:rFonts w:eastAsia="黑体"/>
                <w:sz w:val="13"/>
                <w:szCs w:val="13"/>
              </w:rPr>
            </w:pPr>
          </w:p>
        </w:tc>
        <w:tc>
          <w:tcPr>
            <w:tcW w:w="477" w:type="dxa"/>
            <w:vAlign w:val="center"/>
          </w:tcPr>
          <w:p w14:paraId="4F000D0E">
            <w:pPr>
              <w:spacing w:before="120" w:line="360" w:lineRule="exact"/>
              <w:rPr>
                <w:rFonts w:eastAsia="黑体"/>
                <w:sz w:val="13"/>
                <w:szCs w:val="13"/>
              </w:rPr>
            </w:pPr>
          </w:p>
        </w:tc>
        <w:tc>
          <w:tcPr>
            <w:tcW w:w="477" w:type="dxa"/>
            <w:vAlign w:val="center"/>
          </w:tcPr>
          <w:p w14:paraId="088781D1">
            <w:pPr>
              <w:spacing w:before="120" w:line="360" w:lineRule="exact"/>
              <w:rPr>
                <w:rFonts w:eastAsia="黑体"/>
                <w:sz w:val="13"/>
                <w:szCs w:val="13"/>
              </w:rPr>
            </w:pPr>
          </w:p>
        </w:tc>
        <w:tc>
          <w:tcPr>
            <w:tcW w:w="477" w:type="dxa"/>
            <w:vAlign w:val="center"/>
          </w:tcPr>
          <w:p w14:paraId="0B43036B">
            <w:pPr>
              <w:spacing w:before="120" w:line="360" w:lineRule="exact"/>
              <w:rPr>
                <w:rFonts w:eastAsia="黑体"/>
                <w:sz w:val="13"/>
                <w:szCs w:val="13"/>
              </w:rPr>
            </w:pPr>
          </w:p>
        </w:tc>
        <w:tc>
          <w:tcPr>
            <w:tcW w:w="477" w:type="dxa"/>
            <w:vAlign w:val="center"/>
          </w:tcPr>
          <w:p w14:paraId="114A817F">
            <w:pPr>
              <w:spacing w:before="120" w:line="360" w:lineRule="exact"/>
              <w:rPr>
                <w:rFonts w:eastAsia="黑体"/>
                <w:sz w:val="13"/>
                <w:szCs w:val="13"/>
              </w:rPr>
            </w:pPr>
            <w:r>
              <w:rPr>
                <w:rFonts w:hint="eastAsia" w:eastAsia="黑体"/>
                <w:sz w:val="13"/>
                <w:szCs w:val="13"/>
              </w:rPr>
              <w:t>M</w:t>
            </w:r>
          </w:p>
        </w:tc>
        <w:tc>
          <w:tcPr>
            <w:tcW w:w="477" w:type="dxa"/>
            <w:vAlign w:val="center"/>
          </w:tcPr>
          <w:p w14:paraId="2B87D0DB">
            <w:pPr>
              <w:spacing w:before="120" w:line="360" w:lineRule="exact"/>
              <w:rPr>
                <w:rFonts w:eastAsia="黑体"/>
                <w:sz w:val="13"/>
                <w:szCs w:val="13"/>
              </w:rPr>
            </w:pPr>
          </w:p>
        </w:tc>
        <w:tc>
          <w:tcPr>
            <w:tcW w:w="477" w:type="dxa"/>
            <w:vAlign w:val="center"/>
          </w:tcPr>
          <w:p w14:paraId="389150D4">
            <w:pPr>
              <w:spacing w:before="120" w:line="360" w:lineRule="exact"/>
              <w:rPr>
                <w:rFonts w:eastAsia="黑体"/>
                <w:sz w:val="13"/>
                <w:szCs w:val="13"/>
              </w:rPr>
            </w:pPr>
            <w:r>
              <w:rPr>
                <w:rFonts w:hint="eastAsia" w:eastAsia="黑体"/>
                <w:sz w:val="13"/>
                <w:szCs w:val="13"/>
              </w:rPr>
              <w:t>M</w:t>
            </w:r>
          </w:p>
        </w:tc>
        <w:tc>
          <w:tcPr>
            <w:tcW w:w="477" w:type="dxa"/>
            <w:vAlign w:val="center"/>
          </w:tcPr>
          <w:p w14:paraId="01975995">
            <w:pPr>
              <w:spacing w:before="120" w:line="360" w:lineRule="exact"/>
              <w:rPr>
                <w:rFonts w:eastAsia="黑体"/>
                <w:sz w:val="13"/>
                <w:szCs w:val="13"/>
              </w:rPr>
            </w:pPr>
          </w:p>
        </w:tc>
        <w:tc>
          <w:tcPr>
            <w:tcW w:w="477" w:type="dxa"/>
            <w:vAlign w:val="center"/>
          </w:tcPr>
          <w:p w14:paraId="784A1563">
            <w:pPr>
              <w:spacing w:before="120" w:line="360" w:lineRule="exact"/>
              <w:rPr>
                <w:rFonts w:eastAsia="黑体"/>
                <w:sz w:val="13"/>
                <w:szCs w:val="13"/>
              </w:rPr>
            </w:pPr>
          </w:p>
        </w:tc>
        <w:tc>
          <w:tcPr>
            <w:tcW w:w="477" w:type="dxa"/>
            <w:vAlign w:val="center"/>
          </w:tcPr>
          <w:p w14:paraId="546894F5">
            <w:pPr>
              <w:spacing w:before="120" w:line="360" w:lineRule="exact"/>
              <w:rPr>
                <w:rFonts w:eastAsia="黑体"/>
                <w:sz w:val="13"/>
                <w:szCs w:val="13"/>
              </w:rPr>
            </w:pPr>
          </w:p>
        </w:tc>
        <w:tc>
          <w:tcPr>
            <w:tcW w:w="477" w:type="dxa"/>
            <w:vAlign w:val="center"/>
          </w:tcPr>
          <w:p w14:paraId="14C5C3A3">
            <w:pPr>
              <w:spacing w:before="120" w:line="360" w:lineRule="exact"/>
              <w:rPr>
                <w:rFonts w:eastAsia="黑体"/>
                <w:sz w:val="13"/>
                <w:szCs w:val="13"/>
              </w:rPr>
            </w:pPr>
          </w:p>
        </w:tc>
        <w:tc>
          <w:tcPr>
            <w:tcW w:w="477" w:type="dxa"/>
            <w:vAlign w:val="center"/>
          </w:tcPr>
          <w:p w14:paraId="7AC4F448">
            <w:pPr>
              <w:spacing w:before="120" w:line="360" w:lineRule="exact"/>
              <w:rPr>
                <w:rFonts w:eastAsia="黑体"/>
                <w:sz w:val="13"/>
                <w:szCs w:val="13"/>
              </w:rPr>
            </w:pPr>
          </w:p>
        </w:tc>
        <w:tc>
          <w:tcPr>
            <w:tcW w:w="477" w:type="dxa"/>
            <w:vAlign w:val="center"/>
          </w:tcPr>
          <w:p w14:paraId="60A51C15">
            <w:pPr>
              <w:spacing w:before="120" w:line="360" w:lineRule="exact"/>
              <w:rPr>
                <w:rFonts w:eastAsia="黑体"/>
                <w:sz w:val="13"/>
                <w:szCs w:val="13"/>
              </w:rPr>
            </w:pPr>
          </w:p>
        </w:tc>
        <w:tc>
          <w:tcPr>
            <w:tcW w:w="477" w:type="dxa"/>
            <w:vAlign w:val="center"/>
          </w:tcPr>
          <w:p w14:paraId="040617A4">
            <w:pPr>
              <w:spacing w:before="120" w:line="360" w:lineRule="exact"/>
              <w:rPr>
                <w:rFonts w:eastAsia="黑体"/>
                <w:sz w:val="13"/>
                <w:szCs w:val="13"/>
              </w:rPr>
            </w:pPr>
          </w:p>
        </w:tc>
        <w:tc>
          <w:tcPr>
            <w:tcW w:w="477" w:type="dxa"/>
            <w:vAlign w:val="center"/>
          </w:tcPr>
          <w:p w14:paraId="332A6193">
            <w:pPr>
              <w:spacing w:before="120" w:line="360" w:lineRule="exact"/>
              <w:rPr>
                <w:rFonts w:eastAsia="黑体"/>
                <w:sz w:val="13"/>
                <w:szCs w:val="13"/>
              </w:rPr>
            </w:pPr>
          </w:p>
        </w:tc>
        <w:tc>
          <w:tcPr>
            <w:tcW w:w="477" w:type="dxa"/>
            <w:vAlign w:val="center"/>
          </w:tcPr>
          <w:p w14:paraId="25FDAAA8">
            <w:pPr>
              <w:spacing w:before="120" w:line="360" w:lineRule="exact"/>
              <w:rPr>
                <w:rFonts w:eastAsia="黑体"/>
                <w:sz w:val="13"/>
                <w:szCs w:val="13"/>
              </w:rPr>
            </w:pPr>
          </w:p>
        </w:tc>
        <w:tc>
          <w:tcPr>
            <w:tcW w:w="477" w:type="dxa"/>
            <w:vAlign w:val="center"/>
          </w:tcPr>
          <w:p w14:paraId="4C274543">
            <w:pPr>
              <w:spacing w:before="120" w:line="360" w:lineRule="exact"/>
              <w:rPr>
                <w:rFonts w:eastAsia="黑体"/>
                <w:sz w:val="13"/>
                <w:szCs w:val="13"/>
              </w:rPr>
            </w:pPr>
          </w:p>
        </w:tc>
      </w:tr>
      <w:tr w14:paraId="474B9A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2A42E34A">
            <w:pPr>
              <w:spacing w:before="120" w:line="360" w:lineRule="exact"/>
              <w:rPr>
                <w:rFonts w:eastAsia="黑体"/>
                <w:sz w:val="24"/>
              </w:rPr>
            </w:pPr>
          </w:p>
        </w:tc>
        <w:tc>
          <w:tcPr>
            <w:tcW w:w="1344" w:type="dxa"/>
            <w:vAlign w:val="center"/>
          </w:tcPr>
          <w:p w14:paraId="360A189B">
            <w:pPr>
              <w:widowControl/>
              <w:rPr>
                <w:color w:val="000000"/>
                <w:sz w:val="20"/>
                <w:szCs w:val="20"/>
              </w:rPr>
            </w:pPr>
            <w:r>
              <w:rPr>
                <w:rFonts w:hint="eastAsia"/>
                <w:color w:val="000000"/>
                <w:sz w:val="20"/>
                <w:szCs w:val="20"/>
              </w:rPr>
              <w:t>传播学研究方法</w:t>
            </w:r>
          </w:p>
        </w:tc>
        <w:tc>
          <w:tcPr>
            <w:tcW w:w="476" w:type="dxa"/>
            <w:vAlign w:val="center"/>
          </w:tcPr>
          <w:p w14:paraId="2C0D5F02">
            <w:pPr>
              <w:spacing w:before="120" w:line="360" w:lineRule="exact"/>
              <w:rPr>
                <w:rFonts w:eastAsia="黑体"/>
                <w:i/>
                <w:sz w:val="13"/>
                <w:szCs w:val="13"/>
              </w:rPr>
            </w:pPr>
            <w:r>
              <w:rPr>
                <w:rFonts w:hint="eastAsia" w:ascii="微软雅黑" w:hAnsi="微软雅黑" w:eastAsia="微软雅黑"/>
                <w:i/>
                <w:sz w:val="13"/>
                <w:szCs w:val="13"/>
              </w:rPr>
              <w:t>H</w:t>
            </w:r>
          </w:p>
        </w:tc>
        <w:tc>
          <w:tcPr>
            <w:tcW w:w="476" w:type="dxa"/>
            <w:vAlign w:val="center"/>
          </w:tcPr>
          <w:p w14:paraId="17C61672">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45217B8C">
            <w:pPr>
              <w:spacing w:before="120" w:line="360" w:lineRule="exact"/>
              <w:rPr>
                <w:rFonts w:eastAsia="黑体"/>
                <w:sz w:val="13"/>
                <w:szCs w:val="13"/>
              </w:rPr>
            </w:pPr>
            <w:r>
              <w:rPr>
                <w:rFonts w:hint="eastAsia" w:eastAsia="黑体"/>
                <w:sz w:val="13"/>
                <w:szCs w:val="13"/>
              </w:rPr>
              <w:t>H</w:t>
            </w:r>
          </w:p>
        </w:tc>
        <w:tc>
          <w:tcPr>
            <w:tcW w:w="476" w:type="dxa"/>
            <w:vAlign w:val="center"/>
          </w:tcPr>
          <w:p w14:paraId="225C0A42">
            <w:pPr>
              <w:spacing w:before="120" w:line="360" w:lineRule="exact"/>
              <w:rPr>
                <w:rFonts w:eastAsia="黑体"/>
                <w:sz w:val="13"/>
                <w:szCs w:val="13"/>
              </w:rPr>
            </w:pPr>
          </w:p>
        </w:tc>
        <w:tc>
          <w:tcPr>
            <w:tcW w:w="476" w:type="dxa"/>
            <w:vAlign w:val="center"/>
          </w:tcPr>
          <w:p w14:paraId="2523ADD9">
            <w:pPr>
              <w:spacing w:before="120" w:line="360" w:lineRule="exact"/>
              <w:rPr>
                <w:rFonts w:eastAsia="黑体"/>
                <w:sz w:val="13"/>
                <w:szCs w:val="13"/>
              </w:rPr>
            </w:pPr>
          </w:p>
        </w:tc>
        <w:tc>
          <w:tcPr>
            <w:tcW w:w="476" w:type="dxa"/>
            <w:vAlign w:val="center"/>
          </w:tcPr>
          <w:p w14:paraId="6A70C678">
            <w:pPr>
              <w:spacing w:before="120" w:line="360" w:lineRule="exact"/>
              <w:rPr>
                <w:rFonts w:eastAsia="黑体"/>
                <w:sz w:val="13"/>
                <w:szCs w:val="13"/>
              </w:rPr>
            </w:pPr>
          </w:p>
        </w:tc>
        <w:tc>
          <w:tcPr>
            <w:tcW w:w="476" w:type="dxa"/>
            <w:vAlign w:val="center"/>
          </w:tcPr>
          <w:p w14:paraId="4EDBB5FE">
            <w:pPr>
              <w:spacing w:before="120" w:line="360" w:lineRule="exact"/>
              <w:rPr>
                <w:rFonts w:eastAsia="黑体"/>
                <w:sz w:val="13"/>
                <w:szCs w:val="13"/>
              </w:rPr>
            </w:pPr>
          </w:p>
        </w:tc>
        <w:tc>
          <w:tcPr>
            <w:tcW w:w="476" w:type="dxa"/>
            <w:vAlign w:val="center"/>
          </w:tcPr>
          <w:p w14:paraId="113EEC98">
            <w:pPr>
              <w:spacing w:before="120" w:line="360" w:lineRule="exact"/>
              <w:rPr>
                <w:rFonts w:eastAsia="黑体"/>
                <w:sz w:val="13"/>
                <w:szCs w:val="13"/>
              </w:rPr>
            </w:pPr>
          </w:p>
        </w:tc>
        <w:tc>
          <w:tcPr>
            <w:tcW w:w="477" w:type="dxa"/>
            <w:vAlign w:val="center"/>
          </w:tcPr>
          <w:p w14:paraId="0EC9C4FB">
            <w:pPr>
              <w:spacing w:before="120" w:line="360" w:lineRule="exact"/>
              <w:rPr>
                <w:rFonts w:eastAsia="黑体"/>
                <w:sz w:val="13"/>
                <w:szCs w:val="13"/>
              </w:rPr>
            </w:pPr>
          </w:p>
        </w:tc>
        <w:tc>
          <w:tcPr>
            <w:tcW w:w="477" w:type="dxa"/>
            <w:vAlign w:val="center"/>
          </w:tcPr>
          <w:p w14:paraId="170145D5">
            <w:pPr>
              <w:spacing w:before="120" w:line="360" w:lineRule="exact"/>
              <w:rPr>
                <w:rFonts w:eastAsia="黑体"/>
                <w:sz w:val="13"/>
                <w:szCs w:val="13"/>
              </w:rPr>
            </w:pPr>
          </w:p>
        </w:tc>
        <w:tc>
          <w:tcPr>
            <w:tcW w:w="477" w:type="dxa"/>
            <w:vAlign w:val="center"/>
          </w:tcPr>
          <w:p w14:paraId="1195F1ED">
            <w:pPr>
              <w:spacing w:before="120" w:line="360" w:lineRule="exact"/>
              <w:rPr>
                <w:rFonts w:eastAsia="黑体"/>
                <w:sz w:val="13"/>
                <w:szCs w:val="13"/>
              </w:rPr>
            </w:pPr>
          </w:p>
        </w:tc>
        <w:tc>
          <w:tcPr>
            <w:tcW w:w="477" w:type="dxa"/>
            <w:vAlign w:val="center"/>
          </w:tcPr>
          <w:p w14:paraId="0E1A2AE3">
            <w:pPr>
              <w:spacing w:before="120" w:line="360" w:lineRule="exact"/>
              <w:rPr>
                <w:rFonts w:eastAsia="黑体"/>
                <w:sz w:val="13"/>
                <w:szCs w:val="13"/>
              </w:rPr>
            </w:pPr>
          </w:p>
        </w:tc>
        <w:tc>
          <w:tcPr>
            <w:tcW w:w="477" w:type="dxa"/>
            <w:vAlign w:val="center"/>
          </w:tcPr>
          <w:p w14:paraId="694BA18E">
            <w:pPr>
              <w:spacing w:before="120" w:line="360" w:lineRule="exact"/>
              <w:rPr>
                <w:rFonts w:eastAsia="黑体"/>
                <w:sz w:val="13"/>
                <w:szCs w:val="13"/>
              </w:rPr>
            </w:pPr>
          </w:p>
        </w:tc>
        <w:tc>
          <w:tcPr>
            <w:tcW w:w="477" w:type="dxa"/>
            <w:vAlign w:val="center"/>
          </w:tcPr>
          <w:p w14:paraId="65DDE36B">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933AF91">
            <w:pPr>
              <w:spacing w:before="120" w:line="360" w:lineRule="exact"/>
              <w:rPr>
                <w:rFonts w:eastAsia="黑体"/>
                <w:sz w:val="13"/>
                <w:szCs w:val="13"/>
              </w:rPr>
            </w:pPr>
          </w:p>
        </w:tc>
        <w:tc>
          <w:tcPr>
            <w:tcW w:w="477" w:type="dxa"/>
            <w:vAlign w:val="center"/>
          </w:tcPr>
          <w:p w14:paraId="11C89E3C">
            <w:pPr>
              <w:spacing w:before="120" w:line="360" w:lineRule="exact"/>
              <w:rPr>
                <w:rFonts w:eastAsia="黑体"/>
                <w:sz w:val="13"/>
                <w:szCs w:val="13"/>
              </w:rPr>
            </w:pPr>
          </w:p>
        </w:tc>
        <w:tc>
          <w:tcPr>
            <w:tcW w:w="477" w:type="dxa"/>
            <w:vAlign w:val="center"/>
          </w:tcPr>
          <w:p w14:paraId="76CBD104">
            <w:pPr>
              <w:spacing w:before="120" w:line="360" w:lineRule="exact"/>
              <w:rPr>
                <w:rFonts w:eastAsia="黑体"/>
                <w:sz w:val="13"/>
                <w:szCs w:val="13"/>
              </w:rPr>
            </w:pPr>
          </w:p>
        </w:tc>
        <w:tc>
          <w:tcPr>
            <w:tcW w:w="477" w:type="dxa"/>
            <w:vAlign w:val="center"/>
          </w:tcPr>
          <w:p w14:paraId="5E790CBD">
            <w:pPr>
              <w:spacing w:before="120" w:line="360" w:lineRule="exact"/>
              <w:rPr>
                <w:rFonts w:eastAsia="黑体"/>
                <w:sz w:val="13"/>
                <w:szCs w:val="13"/>
              </w:rPr>
            </w:pPr>
          </w:p>
        </w:tc>
        <w:tc>
          <w:tcPr>
            <w:tcW w:w="477" w:type="dxa"/>
            <w:vAlign w:val="center"/>
          </w:tcPr>
          <w:p w14:paraId="0716F99B">
            <w:pPr>
              <w:spacing w:before="120" w:line="360" w:lineRule="exact"/>
              <w:rPr>
                <w:rFonts w:eastAsia="黑体"/>
                <w:sz w:val="13"/>
                <w:szCs w:val="13"/>
              </w:rPr>
            </w:pPr>
          </w:p>
        </w:tc>
        <w:tc>
          <w:tcPr>
            <w:tcW w:w="477" w:type="dxa"/>
            <w:vAlign w:val="center"/>
          </w:tcPr>
          <w:p w14:paraId="740988CD">
            <w:pPr>
              <w:spacing w:before="120" w:line="360" w:lineRule="exact"/>
              <w:rPr>
                <w:rFonts w:eastAsia="黑体"/>
                <w:sz w:val="13"/>
                <w:szCs w:val="13"/>
              </w:rPr>
            </w:pPr>
            <w:r>
              <w:rPr>
                <w:rFonts w:hint="eastAsia" w:ascii="微软雅黑" w:hAnsi="微软雅黑" w:eastAsia="微软雅黑"/>
                <w:i/>
                <w:sz w:val="13"/>
                <w:szCs w:val="13"/>
              </w:rPr>
              <w:t>L</w:t>
            </w:r>
          </w:p>
        </w:tc>
        <w:tc>
          <w:tcPr>
            <w:tcW w:w="477" w:type="dxa"/>
            <w:vAlign w:val="center"/>
          </w:tcPr>
          <w:p w14:paraId="3C51E405">
            <w:pPr>
              <w:spacing w:before="120" w:line="360" w:lineRule="exact"/>
              <w:rPr>
                <w:rFonts w:eastAsia="黑体"/>
                <w:sz w:val="13"/>
                <w:szCs w:val="13"/>
              </w:rPr>
            </w:pPr>
          </w:p>
        </w:tc>
        <w:tc>
          <w:tcPr>
            <w:tcW w:w="477" w:type="dxa"/>
            <w:vAlign w:val="center"/>
          </w:tcPr>
          <w:p w14:paraId="791EFC7D">
            <w:pPr>
              <w:spacing w:before="120" w:line="360" w:lineRule="exact"/>
              <w:rPr>
                <w:rFonts w:eastAsia="黑体"/>
                <w:sz w:val="13"/>
                <w:szCs w:val="13"/>
              </w:rPr>
            </w:pPr>
          </w:p>
        </w:tc>
        <w:tc>
          <w:tcPr>
            <w:tcW w:w="477" w:type="dxa"/>
            <w:vAlign w:val="center"/>
          </w:tcPr>
          <w:p w14:paraId="3C8820C5">
            <w:pPr>
              <w:spacing w:before="120" w:line="360" w:lineRule="exact"/>
              <w:rPr>
                <w:rFonts w:eastAsia="黑体"/>
                <w:sz w:val="13"/>
                <w:szCs w:val="13"/>
              </w:rPr>
            </w:pPr>
          </w:p>
        </w:tc>
        <w:tc>
          <w:tcPr>
            <w:tcW w:w="477" w:type="dxa"/>
            <w:vAlign w:val="center"/>
          </w:tcPr>
          <w:p w14:paraId="0C649C5C">
            <w:pPr>
              <w:spacing w:before="120" w:line="360" w:lineRule="exact"/>
              <w:rPr>
                <w:rFonts w:eastAsia="黑体"/>
                <w:sz w:val="13"/>
                <w:szCs w:val="13"/>
              </w:rPr>
            </w:pPr>
          </w:p>
        </w:tc>
        <w:tc>
          <w:tcPr>
            <w:tcW w:w="477" w:type="dxa"/>
            <w:vAlign w:val="center"/>
          </w:tcPr>
          <w:p w14:paraId="0CC1A1A2">
            <w:pPr>
              <w:spacing w:before="120" w:line="360" w:lineRule="exact"/>
              <w:rPr>
                <w:rFonts w:ascii="微软雅黑" w:hAnsi="微软雅黑" w:eastAsia="微软雅黑"/>
                <w:i/>
                <w:sz w:val="13"/>
                <w:szCs w:val="13"/>
              </w:rPr>
            </w:pPr>
          </w:p>
        </w:tc>
        <w:tc>
          <w:tcPr>
            <w:tcW w:w="477" w:type="dxa"/>
            <w:vAlign w:val="center"/>
          </w:tcPr>
          <w:p w14:paraId="1F5990E4">
            <w:pPr>
              <w:spacing w:before="120" w:line="360" w:lineRule="exact"/>
              <w:rPr>
                <w:rFonts w:ascii="微软雅黑" w:hAnsi="微软雅黑" w:eastAsia="微软雅黑"/>
                <w:i/>
                <w:sz w:val="13"/>
                <w:szCs w:val="13"/>
              </w:rPr>
            </w:pPr>
          </w:p>
        </w:tc>
        <w:tc>
          <w:tcPr>
            <w:tcW w:w="477" w:type="dxa"/>
            <w:vAlign w:val="center"/>
          </w:tcPr>
          <w:p w14:paraId="424775B1">
            <w:pPr>
              <w:spacing w:before="120" w:line="360" w:lineRule="exact"/>
              <w:rPr>
                <w:rFonts w:ascii="微软雅黑" w:hAnsi="微软雅黑" w:eastAsia="微软雅黑"/>
                <w:i/>
                <w:sz w:val="13"/>
                <w:szCs w:val="13"/>
              </w:rPr>
            </w:pPr>
          </w:p>
        </w:tc>
        <w:tc>
          <w:tcPr>
            <w:tcW w:w="477" w:type="dxa"/>
            <w:vAlign w:val="center"/>
          </w:tcPr>
          <w:p w14:paraId="5D7F466D">
            <w:pPr>
              <w:spacing w:before="120" w:line="360" w:lineRule="exact"/>
              <w:rPr>
                <w:rFonts w:ascii="微软雅黑" w:hAnsi="微软雅黑" w:eastAsia="微软雅黑"/>
                <w:i/>
                <w:sz w:val="13"/>
                <w:szCs w:val="13"/>
              </w:rPr>
            </w:pPr>
          </w:p>
        </w:tc>
        <w:tc>
          <w:tcPr>
            <w:tcW w:w="477" w:type="dxa"/>
            <w:vAlign w:val="center"/>
          </w:tcPr>
          <w:p w14:paraId="75A0246E">
            <w:pPr>
              <w:spacing w:before="120" w:line="360" w:lineRule="exact"/>
              <w:rPr>
                <w:rFonts w:ascii="微软雅黑" w:hAnsi="微软雅黑" w:eastAsia="微软雅黑"/>
                <w:i/>
                <w:sz w:val="13"/>
                <w:szCs w:val="13"/>
              </w:rPr>
            </w:pPr>
          </w:p>
        </w:tc>
        <w:tc>
          <w:tcPr>
            <w:tcW w:w="477" w:type="dxa"/>
            <w:vAlign w:val="center"/>
          </w:tcPr>
          <w:p w14:paraId="33C5BD9F">
            <w:pPr>
              <w:spacing w:before="120" w:line="360" w:lineRule="exact"/>
              <w:rPr>
                <w:rFonts w:ascii="微软雅黑" w:hAnsi="微软雅黑" w:eastAsia="微软雅黑"/>
                <w:i/>
                <w:sz w:val="13"/>
                <w:szCs w:val="13"/>
              </w:rPr>
            </w:pPr>
          </w:p>
        </w:tc>
      </w:tr>
      <w:tr w14:paraId="798C3A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94" w:author="好好说话" w:date="2024-08-15T08:33:53Z"/>
        </w:trPr>
        <w:tc>
          <w:tcPr>
            <w:tcW w:w="373" w:type="dxa"/>
            <w:vMerge w:val="continue"/>
            <w:vAlign w:val="center"/>
          </w:tcPr>
          <w:p w14:paraId="51F48AF5">
            <w:pPr>
              <w:spacing w:before="120" w:line="360" w:lineRule="exact"/>
              <w:rPr>
                <w:ins w:id="95" w:author="好好说话" w:date="2024-08-15T08:33:53Z"/>
                <w:rFonts w:eastAsia="黑体"/>
                <w:sz w:val="24"/>
              </w:rPr>
            </w:pPr>
          </w:p>
        </w:tc>
        <w:tc>
          <w:tcPr>
            <w:tcW w:w="1344" w:type="dxa"/>
            <w:vAlign w:val="center"/>
          </w:tcPr>
          <w:p w14:paraId="2A0A725D">
            <w:pPr>
              <w:widowControl/>
              <w:rPr>
                <w:ins w:id="96" w:author="好好说话" w:date="2024-08-15T08:33:53Z"/>
                <w:rFonts w:hint="eastAsia"/>
                <w:color w:val="000000"/>
                <w:sz w:val="20"/>
                <w:szCs w:val="20"/>
              </w:rPr>
            </w:pPr>
            <w:ins w:id="97" w:author="好好说话" w:date="2024-08-15T08:34:31Z">
              <w:r>
                <w:rPr>
                  <w:rFonts w:hint="eastAsia" w:ascii="宋体" w:hAnsi="宋体" w:cs="宋体"/>
                  <w:i w:val="0"/>
                  <w:iCs w:val="0"/>
                  <w:color w:val="000000" w:themeColor="text1"/>
                  <w:kern w:val="0"/>
                  <w:sz w:val="21"/>
                  <w:szCs w:val="21"/>
                  <w:u w:val="none"/>
                  <w:lang w:val="en-US" w:eastAsia="zh-CN" w:bidi="ar"/>
                  <w:rPrChange w:id="98" w:author="好好说话" w:date="2024-08-15T08:35:08Z">
                    <w:rPr>
                      <w:rFonts w:hint="eastAsia" w:ascii="宋体" w:hAnsi="宋体" w:cs="宋体"/>
                      <w:i w:val="0"/>
                      <w:iCs w:val="0"/>
                      <w:color w:val="000000"/>
                      <w:kern w:val="0"/>
                      <w:sz w:val="21"/>
                      <w:szCs w:val="21"/>
                      <w:u w:val="none"/>
                      <w:lang w:val="en-US" w:eastAsia="zh-CN" w:bidi="ar"/>
                    </w:rPr>
                  </w:rPrChange>
                  <w14:textFill>
                    <w14:solidFill>
                      <w14:schemeClr w14:val="tx1"/>
                    </w14:solidFill>
                  </w14:textFill>
                </w:rPr>
                <w:t>网络与新媒体</w:t>
              </w:r>
            </w:ins>
            <w:ins w:id="99" w:author="好好说话" w:date="2024-08-15T08:34:31Z">
              <w:r>
                <w:rPr>
                  <w:rFonts w:hint="eastAsia" w:ascii="宋体" w:hAnsi="宋体" w:eastAsia="宋体" w:cs="宋体"/>
                  <w:i w:val="0"/>
                  <w:iCs w:val="0"/>
                  <w:color w:val="000000" w:themeColor="text1"/>
                  <w:kern w:val="0"/>
                  <w:sz w:val="21"/>
                  <w:szCs w:val="21"/>
                  <w:u w:val="none"/>
                  <w:lang w:val="en-US" w:eastAsia="zh-CN" w:bidi="ar"/>
                  <w:rPrChange w:id="100" w:author="好好说话" w:date="2024-08-15T08:35:08Z">
                    <w:rPr>
                      <w:rFonts w:hint="eastAsia" w:ascii="宋体" w:hAnsi="宋体" w:eastAsia="宋体" w:cs="宋体"/>
                      <w:i w:val="0"/>
                      <w:iCs w:val="0"/>
                      <w:color w:val="000000"/>
                      <w:kern w:val="0"/>
                      <w:sz w:val="21"/>
                      <w:szCs w:val="21"/>
                      <w:u w:val="none"/>
                      <w:lang w:val="en-US" w:eastAsia="zh-CN" w:bidi="ar"/>
                    </w:rPr>
                  </w:rPrChange>
                  <w14:textFill>
                    <w14:solidFill>
                      <w14:schemeClr w14:val="tx1"/>
                    </w14:solidFill>
                  </w14:textFill>
                </w:rPr>
                <w:t>专业导论</w:t>
              </w:r>
            </w:ins>
          </w:p>
        </w:tc>
        <w:tc>
          <w:tcPr>
            <w:tcW w:w="476" w:type="dxa"/>
            <w:vAlign w:val="center"/>
          </w:tcPr>
          <w:p w14:paraId="7AE16176">
            <w:pPr>
              <w:spacing w:before="120" w:line="360" w:lineRule="exact"/>
              <w:rPr>
                <w:ins w:id="101" w:author="好好说话" w:date="2024-08-15T08:33:53Z"/>
                <w:rFonts w:hint="eastAsia" w:ascii="Times New Roman" w:hAnsi="Times New Roman" w:eastAsia="黑体" w:cs="Times New Roman"/>
                <w:kern w:val="2"/>
                <w:sz w:val="13"/>
                <w:szCs w:val="13"/>
                <w:lang w:val="en-US" w:eastAsia="zh-CN" w:bidi="ar-SA"/>
              </w:rPr>
            </w:pPr>
            <w:r>
              <w:rPr>
                <w:rFonts w:hint="eastAsia" w:ascii="微软雅黑" w:hAnsi="微软雅黑" w:eastAsia="微软雅黑"/>
                <w:i/>
                <w:sz w:val="13"/>
                <w:szCs w:val="13"/>
              </w:rPr>
              <w:t>H</w:t>
            </w:r>
          </w:p>
        </w:tc>
        <w:tc>
          <w:tcPr>
            <w:tcW w:w="476" w:type="dxa"/>
            <w:vAlign w:val="center"/>
          </w:tcPr>
          <w:p w14:paraId="5A2F8D44">
            <w:pPr>
              <w:spacing w:before="120" w:line="360" w:lineRule="exact"/>
              <w:rPr>
                <w:ins w:id="102" w:author="好好说话" w:date="2024-08-15T08:33:53Z"/>
                <w:rFonts w:hint="eastAsia" w:ascii="Times New Roman" w:hAnsi="Times New Roman" w:eastAsia="黑体" w:cs="Times New Roman"/>
                <w:i/>
                <w:kern w:val="2"/>
                <w:sz w:val="13"/>
                <w:szCs w:val="13"/>
                <w:lang w:val="en-US" w:eastAsia="zh-CN" w:bidi="ar-SA"/>
              </w:rPr>
            </w:pPr>
            <w:r>
              <w:rPr>
                <w:rFonts w:hint="eastAsia" w:eastAsia="黑体"/>
                <w:i/>
                <w:sz w:val="13"/>
                <w:szCs w:val="13"/>
              </w:rPr>
              <w:t>H</w:t>
            </w:r>
          </w:p>
        </w:tc>
        <w:tc>
          <w:tcPr>
            <w:tcW w:w="476" w:type="dxa"/>
            <w:vAlign w:val="center"/>
          </w:tcPr>
          <w:p w14:paraId="273ED702">
            <w:pPr>
              <w:spacing w:before="120" w:line="360" w:lineRule="exact"/>
              <w:rPr>
                <w:ins w:id="103" w:author="好好说话" w:date="2024-08-15T08:33:53Z"/>
                <w:rFonts w:hint="eastAsia" w:ascii="Times New Roman" w:hAnsi="Times New Roman" w:eastAsia="黑体" w:cs="Times New Roman"/>
                <w:kern w:val="2"/>
                <w:sz w:val="13"/>
                <w:szCs w:val="13"/>
                <w:lang w:val="en-US" w:eastAsia="zh-CN" w:bidi="ar-SA"/>
              </w:rPr>
            </w:pPr>
            <w:r>
              <w:rPr>
                <w:rFonts w:hint="eastAsia" w:ascii="微软雅黑" w:hAnsi="微软雅黑" w:eastAsia="微软雅黑"/>
                <w:i/>
                <w:sz w:val="13"/>
                <w:szCs w:val="13"/>
              </w:rPr>
              <w:t>H</w:t>
            </w:r>
          </w:p>
        </w:tc>
        <w:tc>
          <w:tcPr>
            <w:tcW w:w="476" w:type="dxa"/>
            <w:vAlign w:val="center"/>
          </w:tcPr>
          <w:p w14:paraId="00D42CAD">
            <w:pPr>
              <w:spacing w:before="120" w:line="360" w:lineRule="exact"/>
              <w:rPr>
                <w:ins w:id="104" w:author="好好说话" w:date="2024-08-15T08:33:53Z"/>
                <w:rFonts w:ascii="Times New Roman" w:hAnsi="Times New Roman" w:eastAsia="黑体" w:cs="Times New Roman"/>
                <w:kern w:val="2"/>
                <w:sz w:val="13"/>
                <w:szCs w:val="13"/>
                <w:lang w:val="en-US" w:eastAsia="zh-CN" w:bidi="ar-SA"/>
              </w:rPr>
            </w:pPr>
          </w:p>
        </w:tc>
        <w:tc>
          <w:tcPr>
            <w:tcW w:w="476" w:type="dxa"/>
            <w:vAlign w:val="center"/>
          </w:tcPr>
          <w:p w14:paraId="168C06D6">
            <w:pPr>
              <w:spacing w:before="120" w:line="360" w:lineRule="exact"/>
              <w:rPr>
                <w:ins w:id="105" w:author="好好说话" w:date="2024-08-15T08:33:53Z"/>
                <w:rFonts w:ascii="Times New Roman" w:hAnsi="Times New Roman" w:eastAsia="黑体" w:cs="Times New Roman"/>
                <w:kern w:val="2"/>
                <w:sz w:val="13"/>
                <w:szCs w:val="13"/>
                <w:lang w:val="en-US" w:eastAsia="zh-CN" w:bidi="ar-SA"/>
              </w:rPr>
            </w:pPr>
          </w:p>
        </w:tc>
        <w:tc>
          <w:tcPr>
            <w:tcW w:w="476" w:type="dxa"/>
            <w:vAlign w:val="center"/>
          </w:tcPr>
          <w:p w14:paraId="59432274">
            <w:pPr>
              <w:spacing w:before="120" w:line="360" w:lineRule="exact"/>
              <w:rPr>
                <w:ins w:id="106" w:author="好好说话" w:date="2024-08-15T08:33:53Z"/>
                <w:rFonts w:ascii="Times New Roman" w:hAnsi="Times New Roman" w:eastAsia="黑体" w:cs="Times New Roman"/>
                <w:kern w:val="2"/>
                <w:sz w:val="13"/>
                <w:szCs w:val="13"/>
                <w:lang w:val="en-US" w:eastAsia="zh-CN" w:bidi="ar-SA"/>
              </w:rPr>
            </w:pPr>
          </w:p>
        </w:tc>
        <w:tc>
          <w:tcPr>
            <w:tcW w:w="476" w:type="dxa"/>
            <w:vAlign w:val="center"/>
          </w:tcPr>
          <w:p w14:paraId="7E935FAC">
            <w:pPr>
              <w:spacing w:before="120" w:line="360" w:lineRule="exact"/>
              <w:rPr>
                <w:ins w:id="107" w:author="好好说话" w:date="2024-08-15T08:33:53Z"/>
                <w:rFonts w:ascii="Times New Roman" w:hAnsi="Times New Roman" w:eastAsia="黑体" w:cs="Times New Roman"/>
                <w:kern w:val="2"/>
                <w:sz w:val="13"/>
                <w:szCs w:val="13"/>
                <w:lang w:val="en-US" w:eastAsia="zh-CN" w:bidi="ar-SA"/>
              </w:rPr>
            </w:pPr>
          </w:p>
        </w:tc>
        <w:tc>
          <w:tcPr>
            <w:tcW w:w="476" w:type="dxa"/>
            <w:vAlign w:val="center"/>
          </w:tcPr>
          <w:p w14:paraId="0265DF63">
            <w:pPr>
              <w:spacing w:before="120" w:line="360" w:lineRule="exact"/>
              <w:rPr>
                <w:ins w:id="108"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62375BB7">
            <w:pPr>
              <w:spacing w:before="120" w:line="360" w:lineRule="exact"/>
              <w:rPr>
                <w:ins w:id="109"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6CD0B38C">
            <w:pPr>
              <w:spacing w:before="120" w:line="360" w:lineRule="exact"/>
              <w:rPr>
                <w:ins w:id="110"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2898F952">
            <w:pPr>
              <w:spacing w:before="120" w:line="360" w:lineRule="exact"/>
              <w:rPr>
                <w:ins w:id="111"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659EB5D7">
            <w:pPr>
              <w:spacing w:before="120" w:line="360" w:lineRule="exact"/>
              <w:rPr>
                <w:ins w:id="112"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0C072D2E">
            <w:pPr>
              <w:spacing w:before="120" w:line="360" w:lineRule="exact"/>
              <w:rPr>
                <w:ins w:id="113"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05566B20">
            <w:pPr>
              <w:spacing w:before="120" w:line="360" w:lineRule="exact"/>
              <w:rPr>
                <w:ins w:id="114" w:author="好好说话" w:date="2024-08-15T08:33:53Z"/>
                <w:rFonts w:hint="eastAsia" w:ascii="Times New Roman" w:hAnsi="Times New Roman" w:eastAsia="黑体" w:cs="Times New Roman"/>
                <w:kern w:val="2"/>
                <w:sz w:val="13"/>
                <w:szCs w:val="13"/>
                <w:lang w:val="en-US" w:eastAsia="zh-CN" w:bidi="ar-SA"/>
              </w:rPr>
            </w:pPr>
            <w:r>
              <w:rPr>
                <w:rFonts w:hint="eastAsia" w:ascii="微软雅黑" w:hAnsi="微软雅黑" w:eastAsia="微软雅黑"/>
                <w:i/>
                <w:sz w:val="13"/>
                <w:szCs w:val="13"/>
              </w:rPr>
              <w:t>M</w:t>
            </w:r>
          </w:p>
        </w:tc>
        <w:tc>
          <w:tcPr>
            <w:tcW w:w="477" w:type="dxa"/>
            <w:vAlign w:val="center"/>
          </w:tcPr>
          <w:p w14:paraId="1BD9BF09">
            <w:pPr>
              <w:spacing w:before="120" w:line="360" w:lineRule="exact"/>
              <w:rPr>
                <w:ins w:id="115"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082CD148">
            <w:pPr>
              <w:spacing w:before="120" w:line="360" w:lineRule="exact"/>
              <w:rPr>
                <w:ins w:id="116"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74FBF807">
            <w:pPr>
              <w:spacing w:before="120" w:line="360" w:lineRule="exact"/>
              <w:rPr>
                <w:ins w:id="117"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1D885FF0">
            <w:pPr>
              <w:spacing w:before="120" w:line="360" w:lineRule="exact"/>
              <w:rPr>
                <w:ins w:id="118" w:author="好好说话" w:date="2024-08-15T08:33:53Z"/>
                <w:rFonts w:ascii="Times New Roman" w:hAnsi="Times New Roman" w:eastAsia="黑体" w:cs="Times New Roman"/>
                <w:kern w:val="2"/>
                <w:sz w:val="13"/>
                <w:szCs w:val="13"/>
                <w:lang w:val="en-US" w:eastAsia="zh-CN" w:bidi="ar-SA"/>
              </w:rPr>
            </w:pPr>
          </w:p>
        </w:tc>
        <w:tc>
          <w:tcPr>
            <w:tcW w:w="477" w:type="dxa"/>
            <w:vAlign w:val="center"/>
          </w:tcPr>
          <w:p w14:paraId="58266109">
            <w:pPr>
              <w:spacing w:before="120" w:line="360" w:lineRule="exact"/>
              <w:rPr>
                <w:ins w:id="119" w:author="好好说话" w:date="2024-08-15T08:33:53Z"/>
                <w:rFonts w:ascii="Times New Roman" w:hAnsi="Times New Roman" w:eastAsia="黑体" w:cs="Times New Roman"/>
                <w:kern w:val="2"/>
                <w:sz w:val="13"/>
                <w:szCs w:val="13"/>
                <w:lang w:val="en-US" w:eastAsia="zh-CN" w:bidi="ar-SA"/>
              </w:rPr>
            </w:pPr>
            <w:r>
              <w:rPr>
                <w:rFonts w:hint="eastAsia" w:eastAsia="黑体"/>
                <w:sz w:val="13"/>
                <w:szCs w:val="13"/>
              </w:rPr>
              <w:t>M</w:t>
            </w:r>
          </w:p>
        </w:tc>
        <w:tc>
          <w:tcPr>
            <w:tcW w:w="477" w:type="dxa"/>
            <w:vAlign w:val="center"/>
          </w:tcPr>
          <w:p w14:paraId="681981C9">
            <w:pPr>
              <w:spacing w:before="120" w:line="360" w:lineRule="exact"/>
              <w:rPr>
                <w:ins w:id="120" w:author="好好说话" w:date="2024-08-15T08:33:53Z"/>
                <w:rFonts w:hint="eastAsia" w:ascii="微软雅黑" w:hAnsi="微软雅黑" w:eastAsia="微软雅黑"/>
                <w:i/>
                <w:sz w:val="13"/>
                <w:szCs w:val="13"/>
              </w:rPr>
            </w:pPr>
          </w:p>
        </w:tc>
        <w:tc>
          <w:tcPr>
            <w:tcW w:w="477" w:type="dxa"/>
            <w:vAlign w:val="center"/>
          </w:tcPr>
          <w:p w14:paraId="027AC927">
            <w:pPr>
              <w:spacing w:before="120" w:line="360" w:lineRule="exact"/>
              <w:rPr>
                <w:ins w:id="121" w:author="好好说话" w:date="2024-08-15T08:33:53Z"/>
                <w:rFonts w:eastAsia="黑体"/>
                <w:sz w:val="13"/>
                <w:szCs w:val="13"/>
              </w:rPr>
            </w:pPr>
          </w:p>
        </w:tc>
        <w:tc>
          <w:tcPr>
            <w:tcW w:w="477" w:type="dxa"/>
            <w:vAlign w:val="center"/>
          </w:tcPr>
          <w:p w14:paraId="4565CFA5">
            <w:pPr>
              <w:spacing w:before="120" w:line="360" w:lineRule="exact"/>
              <w:rPr>
                <w:ins w:id="122" w:author="好好说话" w:date="2024-08-15T08:33:53Z"/>
                <w:rFonts w:eastAsia="黑体"/>
                <w:sz w:val="13"/>
                <w:szCs w:val="13"/>
              </w:rPr>
            </w:pPr>
          </w:p>
        </w:tc>
        <w:tc>
          <w:tcPr>
            <w:tcW w:w="477" w:type="dxa"/>
            <w:vAlign w:val="center"/>
          </w:tcPr>
          <w:p w14:paraId="60C37451">
            <w:pPr>
              <w:spacing w:before="120" w:line="360" w:lineRule="exact"/>
              <w:rPr>
                <w:ins w:id="123" w:author="好好说话" w:date="2024-08-15T08:33:53Z"/>
                <w:rFonts w:eastAsia="黑体"/>
                <w:sz w:val="13"/>
                <w:szCs w:val="13"/>
              </w:rPr>
            </w:pPr>
          </w:p>
        </w:tc>
        <w:tc>
          <w:tcPr>
            <w:tcW w:w="477" w:type="dxa"/>
            <w:vAlign w:val="center"/>
          </w:tcPr>
          <w:p w14:paraId="560B4F29">
            <w:pPr>
              <w:spacing w:before="120" w:line="360" w:lineRule="exact"/>
              <w:rPr>
                <w:ins w:id="124" w:author="好好说话" w:date="2024-08-15T08:33:53Z"/>
                <w:rFonts w:eastAsia="黑体"/>
                <w:sz w:val="13"/>
                <w:szCs w:val="13"/>
              </w:rPr>
            </w:pPr>
          </w:p>
        </w:tc>
        <w:tc>
          <w:tcPr>
            <w:tcW w:w="477" w:type="dxa"/>
            <w:vAlign w:val="center"/>
          </w:tcPr>
          <w:p w14:paraId="5DD03A9A">
            <w:pPr>
              <w:spacing w:before="120" w:line="360" w:lineRule="exact"/>
              <w:rPr>
                <w:ins w:id="125" w:author="好好说话" w:date="2024-08-15T08:33:53Z"/>
                <w:rFonts w:ascii="微软雅黑" w:hAnsi="微软雅黑" w:eastAsia="微软雅黑"/>
                <w:i/>
                <w:sz w:val="13"/>
                <w:szCs w:val="13"/>
              </w:rPr>
            </w:pPr>
          </w:p>
        </w:tc>
        <w:tc>
          <w:tcPr>
            <w:tcW w:w="477" w:type="dxa"/>
            <w:vAlign w:val="center"/>
          </w:tcPr>
          <w:p w14:paraId="40EC00EF">
            <w:pPr>
              <w:spacing w:before="120" w:line="360" w:lineRule="exact"/>
              <w:rPr>
                <w:ins w:id="126" w:author="好好说话" w:date="2024-08-15T08:33:53Z"/>
                <w:rFonts w:ascii="微软雅黑" w:hAnsi="微软雅黑" w:eastAsia="微软雅黑"/>
                <w:i/>
                <w:sz w:val="13"/>
                <w:szCs w:val="13"/>
              </w:rPr>
            </w:pPr>
          </w:p>
        </w:tc>
        <w:tc>
          <w:tcPr>
            <w:tcW w:w="477" w:type="dxa"/>
            <w:vAlign w:val="center"/>
          </w:tcPr>
          <w:p w14:paraId="71AA1E3C">
            <w:pPr>
              <w:spacing w:before="120" w:line="360" w:lineRule="exact"/>
              <w:rPr>
                <w:ins w:id="127" w:author="好好说话" w:date="2024-08-15T08:33:53Z"/>
                <w:rFonts w:ascii="微软雅黑" w:hAnsi="微软雅黑" w:eastAsia="微软雅黑"/>
                <w:i/>
                <w:sz w:val="13"/>
                <w:szCs w:val="13"/>
              </w:rPr>
            </w:pPr>
          </w:p>
        </w:tc>
        <w:tc>
          <w:tcPr>
            <w:tcW w:w="477" w:type="dxa"/>
            <w:vAlign w:val="center"/>
          </w:tcPr>
          <w:p w14:paraId="6AC3D9E9">
            <w:pPr>
              <w:spacing w:before="120" w:line="360" w:lineRule="exact"/>
              <w:rPr>
                <w:ins w:id="128" w:author="好好说话" w:date="2024-08-15T08:33:53Z"/>
                <w:rFonts w:ascii="微软雅黑" w:hAnsi="微软雅黑" w:eastAsia="微软雅黑"/>
                <w:i/>
                <w:sz w:val="13"/>
                <w:szCs w:val="13"/>
              </w:rPr>
            </w:pPr>
          </w:p>
        </w:tc>
        <w:tc>
          <w:tcPr>
            <w:tcW w:w="477" w:type="dxa"/>
            <w:vAlign w:val="center"/>
          </w:tcPr>
          <w:p w14:paraId="62495189">
            <w:pPr>
              <w:spacing w:before="120" w:line="360" w:lineRule="exact"/>
              <w:rPr>
                <w:ins w:id="129" w:author="好好说话" w:date="2024-08-15T08:33:53Z"/>
                <w:rFonts w:ascii="微软雅黑" w:hAnsi="微软雅黑" w:eastAsia="微软雅黑"/>
                <w:i/>
                <w:sz w:val="13"/>
                <w:szCs w:val="13"/>
              </w:rPr>
            </w:pPr>
          </w:p>
        </w:tc>
        <w:tc>
          <w:tcPr>
            <w:tcW w:w="477" w:type="dxa"/>
            <w:vAlign w:val="center"/>
          </w:tcPr>
          <w:p w14:paraId="31BF882E">
            <w:pPr>
              <w:spacing w:before="120" w:line="360" w:lineRule="exact"/>
              <w:rPr>
                <w:ins w:id="130" w:author="好好说话" w:date="2024-08-15T08:33:53Z"/>
                <w:rFonts w:ascii="微软雅黑" w:hAnsi="微软雅黑" w:eastAsia="微软雅黑"/>
                <w:i/>
                <w:sz w:val="13"/>
                <w:szCs w:val="13"/>
              </w:rPr>
            </w:pPr>
          </w:p>
        </w:tc>
      </w:tr>
      <w:tr w14:paraId="13C2EF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restart"/>
            <w:vAlign w:val="center"/>
          </w:tcPr>
          <w:p w14:paraId="71A4CF9F">
            <w:pPr>
              <w:spacing w:before="120" w:line="360" w:lineRule="exact"/>
              <w:jc w:val="left"/>
              <w:rPr>
                <w:rFonts w:eastAsia="黑体"/>
                <w:sz w:val="24"/>
              </w:rPr>
            </w:pPr>
            <w:r>
              <w:rPr>
                <w:rFonts w:hint="eastAsia" w:eastAsia="黑体"/>
                <w:sz w:val="24"/>
              </w:rPr>
              <w:t>技术技能平台课</w:t>
            </w:r>
          </w:p>
        </w:tc>
        <w:tc>
          <w:tcPr>
            <w:tcW w:w="1344" w:type="dxa"/>
            <w:vAlign w:val="center"/>
          </w:tcPr>
          <w:p w14:paraId="452D9426">
            <w:pPr>
              <w:widowControl/>
              <w:rPr>
                <w:color w:val="000000"/>
                <w:sz w:val="20"/>
                <w:szCs w:val="20"/>
              </w:rPr>
            </w:pPr>
            <w:r>
              <w:rPr>
                <w:rFonts w:hint="eastAsia"/>
                <w:color w:val="000000"/>
                <w:sz w:val="20"/>
                <w:szCs w:val="20"/>
              </w:rPr>
              <w:t>图形图像处理</w:t>
            </w:r>
          </w:p>
        </w:tc>
        <w:tc>
          <w:tcPr>
            <w:tcW w:w="476" w:type="dxa"/>
            <w:vAlign w:val="center"/>
          </w:tcPr>
          <w:p w14:paraId="7A9FC846">
            <w:pPr>
              <w:spacing w:before="120" w:line="360" w:lineRule="exact"/>
              <w:rPr>
                <w:rFonts w:eastAsia="黑体"/>
                <w:i/>
                <w:sz w:val="13"/>
                <w:szCs w:val="13"/>
              </w:rPr>
            </w:pPr>
          </w:p>
        </w:tc>
        <w:tc>
          <w:tcPr>
            <w:tcW w:w="476" w:type="dxa"/>
            <w:vAlign w:val="center"/>
          </w:tcPr>
          <w:p w14:paraId="08163913">
            <w:pPr>
              <w:spacing w:before="120" w:line="360" w:lineRule="exact"/>
              <w:rPr>
                <w:rFonts w:eastAsia="黑体"/>
                <w:i/>
                <w:sz w:val="13"/>
                <w:szCs w:val="13"/>
              </w:rPr>
            </w:pPr>
          </w:p>
        </w:tc>
        <w:tc>
          <w:tcPr>
            <w:tcW w:w="476" w:type="dxa"/>
            <w:vAlign w:val="center"/>
          </w:tcPr>
          <w:p w14:paraId="1B82776A">
            <w:pPr>
              <w:spacing w:before="120" w:line="360" w:lineRule="exact"/>
              <w:rPr>
                <w:rFonts w:eastAsia="黑体"/>
                <w:sz w:val="13"/>
                <w:szCs w:val="13"/>
              </w:rPr>
            </w:pPr>
          </w:p>
        </w:tc>
        <w:tc>
          <w:tcPr>
            <w:tcW w:w="476" w:type="dxa"/>
            <w:vAlign w:val="center"/>
          </w:tcPr>
          <w:p w14:paraId="280DED82">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46D49869">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5B4A0EA4">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04D2D36C">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2AA0F733">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F11A4F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43E11F1">
            <w:pPr>
              <w:spacing w:before="120" w:line="360" w:lineRule="exact"/>
              <w:rPr>
                <w:rFonts w:eastAsia="黑体"/>
                <w:sz w:val="13"/>
                <w:szCs w:val="13"/>
              </w:rPr>
            </w:pPr>
          </w:p>
        </w:tc>
        <w:tc>
          <w:tcPr>
            <w:tcW w:w="477" w:type="dxa"/>
            <w:vAlign w:val="center"/>
          </w:tcPr>
          <w:p w14:paraId="0D696027">
            <w:pPr>
              <w:spacing w:before="120" w:line="360" w:lineRule="exact"/>
              <w:rPr>
                <w:rFonts w:eastAsia="黑体"/>
                <w:sz w:val="13"/>
                <w:szCs w:val="13"/>
              </w:rPr>
            </w:pPr>
          </w:p>
        </w:tc>
        <w:tc>
          <w:tcPr>
            <w:tcW w:w="477" w:type="dxa"/>
            <w:vAlign w:val="center"/>
          </w:tcPr>
          <w:p w14:paraId="137130C5">
            <w:pPr>
              <w:spacing w:before="120" w:line="360" w:lineRule="exact"/>
              <w:rPr>
                <w:rFonts w:eastAsia="黑体"/>
                <w:sz w:val="13"/>
                <w:szCs w:val="13"/>
              </w:rPr>
            </w:pPr>
          </w:p>
        </w:tc>
        <w:tc>
          <w:tcPr>
            <w:tcW w:w="477" w:type="dxa"/>
            <w:vAlign w:val="center"/>
          </w:tcPr>
          <w:p w14:paraId="27B09E31">
            <w:pPr>
              <w:spacing w:before="120" w:line="360" w:lineRule="exact"/>
              <w:rPr>
                <w:rFonts w:eastAsia="黑体"/>
                <w:sz w:val="13"/>
                <w:szCs w:val="13"/>
              </w:rPr>
            </w:pPr>
          </w:p>
        </w:tc>
        <w:tc>
          <w:tcPr>
            <w:tcW w:w="477" w:type="dxa"/>
            <w:vAlign w:val="center"/>
          </w:tcPr>
          <w:p w14:paraId="7E21662B">
            <w:pPr>
              <w:spacing w:before="120" w:line="360" w:lineRule="exact"/>
              <w:rPr>
                <w:rFonts w:eastAsia="黑体"/>
                <w:sz w:val="13"/>
                <w:szCs w:val="13"/>
              </w:rPr>
            </w:pPr>
          </w:p>
        </w:tc>
        <w:tc>
          <w:tcPr>
            <w:tcW w:w="477" w:type="dxa"/>
            <w:vAlign w:val="center"/>
          </w:tcPr>
          <w:p w14:paraId="22058F3F">
            <w:pPr>
              <w:spacing w:before="120" w:line="360" w:lineRule="exact"/>
              <w:rPr>
                <w:rFonts w:eastAsia="黑体"/>
                <w:sz w:val="13"/>
                <w:szCs w:val="13"/>
              </w:rPr>
            </w:pPr>
          </w:p>
        </w:tc>
        <w:tc>
          <w:tcPr>
            <w:tcW w:w="477" w:type="dxa"/>
            <w:vAlign w:val="center"/>
          </w:tcPr>
          <w:p w14:paraId="77F2D0BF">
            <w:pPr>
              <w:spacing w:before="120" w:line="360" w:lineRule="exact"/>
              <w:rPr>
                <w:rFonts w:eastAsia="黑体"/>
                <w:sz w:val="13"/>
                <w:szCs w:val="13"/>
              </w:rPr>
            </w:pPr>
          </w:p>
        </w:tc>
        <w:tc>
          <w:tcPr>
            <w:tcW w:w="477" w:type="dxa"/>
            <w:vAlign w:val="center"/>
          </w:tcPr>
          <w:p w14:paraId="5FEC6CAE">
            <w:pPr>
              <w:spacing w:before="120" w:line="360" w:lineRule="exact"/>
              <w:rPr>
                <w:rFonts w:eastAsia="黑体"/>
                <w:sz w:val="13"/>
                <w:szCs w:val="13"/>
              </w:rPr>
            </w:pPr>
          </w:p>
        </w:tc>
        <w:tc>
          <w:tcPr>
            <w:tcW w:w="477" w:type="dxa"/>
            <w:vAlign w:val="center"/>
          </w:tcPr>
          <w:p w14:paraId="57979A08">
            <w:pPr>
              <w:spacing w:before="120" w:line="360" w:lineRule="exact"/>
              <w:rPr>
                <w:rFonts w:eastAsia="黑体"/>
                <w:sz w:val="13"/>
                <w:szCs w:val="13"/>
              </w:rPr>
            </w:pPr>
          </w:p>
        </w:tc>
        <w:tc>
          <w:tcPr>
            <w:tcW w:w="477" w:type="dxa"/>
            <w:vAlign w:val="center"/>
          </w:tcPr>
          <w:p w14:paraId="418BBDAA">
            <w:pPr>
              <w:spacing w:before="120" w:line="360" w:lineRule="exact"/>
              <w:rPr>
                <w:rFonts w:eastAsia="黑体"/>
                <w:sz w:val="13"/>
                <w:szCs w:val="13"/>
              </w:rPr>
            </w:pPr>
            <w:r>
              <w:rPr>
                <w:rFonts w:hint="eastAsia" w:eastAsia="黑体"/>
                <w:sz w:val="13"/>
                <w:szCs w:val="13"/>
              </w:rPr>
              <w:t>M</w:t>
            </w:r>
          </w:p>
        </w:tc>
        <w:tc>
          <w:tcPr>
            <w:tcW w:w="477" w:type="dxa"/>
            <w:vAlign w:val="center"/>
          </w:tcPr>
          <w:p w14:paraId="37F7936D">
            <w:pPr>
              <w:spacing w:before="120" w:line="360" w:lineRule="exact"/>
              <w:rPr>
                <w:rFonts w:eastAsia="黑体"/>
                <w:sz w:val="13"/>
                <w:szCs w:val="13"/>
              </w:rPr>
            </w:pPr>
          </w:p>
        </w:tc>
        <w:tc>
          <w:tcPr>
            <w:tcW w:w="477" w:type="dxa"/>
            <w:vAlign w:val="center"/>
          </w:tcPr>
          <w:p w14:paraId="392BEFB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70C457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B28040C">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639F58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BF9DF9F">
            <w:pPr>
              <w:spacing w:before="120"/>
              <w:rPr>
                <w:color w:val="000000"/>
                <w:sz w:val="13"/>
                <w:szCs w:val="13"/>
              </w:rPr>
            </w:pPr>
          </w:p>
        </w:tc>
        <w:tc>
          <w:tcPr>
            <w:tcW w:w="477" w:type="dxa"/>
            <w:vAlign w:val="center"/>
          </w:tcPr>
          <w:p w14:paraId="2F266B41">
            <w:pPr>
              <w:spacing w:before="120" w:line="360" w:lineRule="exact"/>
              <w:rPr>
                <w:rFonts w:ascii="微软雅黑" w:hAnsi="微软雅黑" w:eastAsia="微软雅黑"/>
                <w:i/>
                <w:sz w:val="13"/>
                <w:szCs w:val="13"/>
              </w:rPr>
            </w:pPr>
          </w:p>
        </w:tc>
        <w:tc>
          <w:tcPr>
            <w:tcW w:w="477" w:type="dxa"/>
            <w:vAlign w:val="center"/>
          </w:tcPr>
          <w:p w14:paraId="3501FDBA">
            <w:pPr>
              <w:spacing w:before="120" w:line="360" w:lineRule="exact"/>
              <w:rPr>
                <w:rFonts w:ascii="微软雅黑" w:hAnsi="微软雅黑" w:eastAsia="微软雅黑"/>
                <w:i/>
                <w:sz w:val="13"/>
                <w:szCs w:val="13"/>
              </w:rPr>
            </w:pPr>
          </w:p>
        </w:tc>
        <w:tc>
          <w:tcPr>
            <w:tcW w:w="477" w:type="dxa"/>
            <w:vAlign w:val="center"/>
          </w:tcPr>
          <w:p w14:paraId="58330117">
            <w:pPr>
              <w:spacing w:before="120" w:line="360" w:lineRule="exact"/>
              <w:rPr>
                <w:rFonts w:ascii="微软雅黑" w:hAnsi="微软雅黑" w:eastAsia="微软雅黑"/>
                <w:i/>
                <w:sz w:val="13"/>
                <w:szCs w:val="13"/>
              </w:rPr>
            </w:pPr>
          </w:p>
        </w:tc>
        <w:tc>
          <w:tcPr>
            <w:tcW w:w="477" w:type="dxa"/>
            <w:vAlign w:val="center"/>
          </w:tcPr>
          <w:p w14:paraId="196A554D">
            <w:pPr>
              <w:spacing w:before="120" w:line="360" w:lineRule="exact"/>
              <w:rPr>
                <w:rFonts w:ascii="微软雅黑" w:hAnsi="微软雅黑" w:eastAsia="微软雅黑"/>
                <w:i/>
                <w:sz w:val="13"/>
                <w:szCs w:val="13"/>
              </w:rPr>
            </w:pPr>
          </w:p>
        </w:tc>
        <w:tc>
          <w:tcPr>
            <w:tcW w:w="477" w:type="dxa"/>
            <w:vAlign w:val="center"/>
          </w:tcPr>
          <w:p w14:paraId="3DBB52E1">
            <w:pPr>
              <w:spacing w:before="120" w:line="360" w:lineRule="exact"/>
              <w:rPr>
                <w:rFonts w:ascii="微软雅黑" w:hAnsi="微软雅黑" w:eastAsia="微软雅黑"/>
                <w:i/>
                <w:color w:val="FF0000"/>
                <w:sz w:val="13"/>
                <w:szCs w:val="13"/>
              </w:rPr>
            </w:pPr>
            <w:r>
              <w:rPr>
                <w:rFonts w:ascii="微软雅黑" w:hAnsi="微软雅黑" w:eastAsia="微软雅黑"/>
                <w:i/>
                <w:color w:val="FF0000"/>
                <w:sz w:val="13"/>
                <w:szCs w:val="13"/>
              </w:rPr>
              <w:t>Z</w:t>
            </w:r>
          </w:p>
        </w:tc>
      </w:tr>
      <w:tr w14:paraId="07B617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4048A56A">
            <w:pPr>
              <w:spacing w:before="120" w:line="360" w:lineRule="exact"/>
              <w:rPr>
                <w:rFonts w:eastAsia="黑体"/>
                <w:sz w:val="24"/>
              </w:rPr>
            </w:pPr>
          </w:p>
        </w:tc>
        <w:tc>
          <w:tcPr>
            <w:tcW w:w="1344" w:type="dxa"/>
            <w:vAlign w:val="center"/>
          </w:tcPr>
          <w:p w14:paraId="4150146C">
            <w:pPr>
              <w:widowControl/>
              <w:rPr>
                <w:color w:val="000000"/>
                <w:sz w:val="20"/>
                <w:szCs w:val="20"/>
              </w:rPr>
            </w:pPr>
            <w:r>
              <w:rPr>
                <w:rFonts w:hint="eastAsia"/>
                <w:color w:val="000000"/>
                <w:sz w:val="20"/>
                <w:szCs w:val="20"/>
              </w:rPr>
              <w:t>数码摄影摄像</w:t>
            </w:r>
          </w:p>
        </w:tc>
        <w:tc>
          <w:tcPr>
            <w:tcW w:w="476" w:type="dxa"/>
            <w:vAlign w:val="center"/>
          </w:tcPr>
          <w:p w14:paraId="309200DA">
            <w:pPr>
              <w:spacing w:before="120" w:line="360" w:lineRule="exact"/>
              <w:rPr>
                <w:rFonts w:eastAsia="黑体"/>
                <w:i/>
                <w:sz w:val="13"/>
                <w:szCs w:val="13"/>
              </w:rPr>
            </w:pPr>
          </w:p>
        </w:tc>
        <w:tc>
          <w:tcPr>
            <w:tcW w:w="476" w:type="dxa"/>
            <w:vAlign w:val="center"/>
          </w:tcPr>
          <w:p w14:paraId="47E49141">
            <w:pPr>
              <w:spacing w:before="120" w:line="360" w:lineRule="exact"/>
              <w:rPr>
                <w:rFonts w:eastAsia="黑体"/>
                <w:i/>
                <w:sz w:val="13"/>
                <w:szCs w:val="13"/>
              </w:rPr>
            </w:pPr>
          </w:p>
        </w:tc>
        <w:tc>
          <w:tcPr>
            <w:tcW w:w="476" w:type="dxa"/>
            <w:vAlign w:val="center"/>
          </w:tcPr>
          <w:p w14:paraId="196B0059">
            <w:pPr>
              <w:spacing w:before="120" w:line="360" w:lineRule="exact"/>
              <w:rPr>
                <w:rFonts w:eastAsia="黑体"/>
                <w:sz w:val="13"/>
                <w:szCs w:val="13"/>
              </w:rPr>
            </w:pPr>
          </w:p>
        </w:tc>
        <w:tc>
          <w:tcPr>
            <w:tcW w:w="476" w:type="dxa"/>
            <w:vAlign w:val="center"/>
          </w:tcPr>
          <w:p w14:paraId="1A6574F1">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4C99BED9">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781CEB42">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357C0412">
            <w:pPr>
              <w:spacing w:before="120" w:line="360" w:lineRule="exact"/>
              <w:rPr>
                <w:rFonts w:eastAsia="黑体"/>
                <w:sz w:val="13"/>
                <w:szCs w:val="13"/>
              </w:rPr>
            </w:pPr>
            <w:r>
              <w:rPr>
                <w:rFonts w:hint="eastAsia" w:eastAsia="黑体"/>
                <w:sz w:val="13"/>
                <w:szCs w:val="13"/>
              </w:rPr>
              <w:t>M</w:t>
            </w:r>
          </w:p>
        </w:tc>
        <w:tc>
          <w:tcPr>
            <w:tcW w:w="476" w:type="dxa"/>
            <w:vAlign w:val="center"/>
          </w:tcPr>
          <w:p w14:paraId="6A295CB8">
            <w:pPr>
              <w:spacing w:before="120" w:line="360" w:lineRule="exact"/>
              <w:rPr>
                <w:rFonts w:eastAsia="黑体"/>
                <w:sz w:val="13"/>
                <w:szCs w:val="13"/>
              </w:rPr>
            </w:pPr>
            <w:r>
              <w:rPr>
                <w:rFonts w:hint="eastAsia" w:eastAsia="黑体"/>
                <w:sz w:val="13"/>
                <w:szCs w:val="13"/>
              </w:rPr>
              <w:t>M</w:t>
            </w:r>
          </w:p>
        </w:tc>
        <w:tc>
          <w:tcPr>
            <w:tcW w:w="477" w:type="dxa"/>
            <w:vAlign w:val="center"/>
          </w:tcPr>
          <w:p w14:paraId="65FEC492">
            <w:pPr>
              <w:spacing w:before="120" w:line="360" w:lineRule="exact"/>
              <w:rPr>
                <w:rFonts w:eastAsia="黑体"/>
                <w:sz w:val="13"/>
                <w:szCs w:val="13"/>
              </w:rPr>
            </w:pPr>
            <w:r>
              <w:rPr>
                <w:rFonts w:hint="eastAsia" w:eastAsia="黑体"/>
                <w:sz w:val="13"/>
                <w:szCs w:val="13"/>
              </w:rPr>
              <w:t>M</w:t>
            </w:r>
          </w:p>
        </w:tc>
        <w:tc>
          <w:tcPr>
            <w:tcW w:w="477" w:type="dxa"/>
            <w:vAlign w:val="center"/>
          </w:tcPr>
          <w:p w14:paraId="658DF185">
            <w:pPr>
              <w:spacing w:before="120" w:line="360" w:lineRule="exact"/>
              <w:rPr>
                <w:rFonts w:eastAsia="黑体"/>
                <w:sz w:val="13"/>
                <w:szCs w:val="13"/>
              </w:rPr>
            </w:pPr>
            <w:r>
              <w:rPr>
                <w:rFonts w:hint="eastAsia" w:eastAsia="黑体"/>
                <w:sz w:val="13"/>
                <w:szCs w:val="13"/>
              </w:rPr>
              <w:t>M</w:t>
            </w:r>
          </w:p>
        </w:tc>
        <w:tc>
          <w:tcPr>
            <w:tcW w:w="477" w:type="dxa"/>
            <w:vAlign w:val="center"/>
          </w:tcPr>
          <w:p w14:paraId="47ED155A">
            <w:pPr>
              <w:spacing w:before="120" w:line="360" w:lineRule="exact"/>
              <w:rPr>
                <w:rFonts w:eastAsia="黑体"/>
                <w:sz w:val="13"/>
                <w:szCs w:val="13"/>
              </w:rPr>
            </w:pPr>
          </w:p>
        </w:tc>
        <w:tc>
          <w:tcPr>
            <w:tcW w:w="477" w:type="dxa"/>
            <w:vAlign w:val="center"/>
          </w:tcPr>
          <w:p w14:paraId="2FF9AAC6">
            <w:pPr>
              <w:spacing w:before="120" w:line="360" w:lineRule="exact"/>
              <w:rPr>
                <w:rFonts w:eastAsia="黑体"/>
                <w:sz w:val="13"/>
                <w:szCs w:val="13"/>
              </w:rPr>
            </w:pPr>
          </w:p>
        </w:tc>
        <w:tc>
          <w:tcPr>
            <w:tcW w:w="477" w:type="dxa"/>
            <w:vAlign w:val="center"/>
          </w:tcPr>
          <w:p w14:paraId="5B07B07B">
            <w:pPr>
              <w:spacing w:before="120" w:line="360" w:lineRule="exact"/>
              <w:rPr>
                <w:rFonts w:eastAsia="黑体"/>
                <w:sz w:val="13"/>
                <w:szCs w:val="13"/>
              </w:rPr>
            </w:pPr>
          </w:p>
        </w:tc>
        <w:tc>
          <w:tcPr>
            <w:tcW w:w="477" w:type="dxa"/>
            <w:vAlign w:val="center"/>
          </w:tcPr>
          <w:p w14:paraId="5CBAD296">
            <w:pPr>
              <w:spacing w:before="120" w:line="360" w:lineRule="exact"/>
              <w:rPr>
                <w:rFonts w:eastAsia="黑体"/>
                <w:sz w:val="13"/>
                <w:szCs w:val="13"/>
              </w:rPr>
            </w:pPr>
          </w:p>
        </w:tc>
        <w:tc>
          <w:tcPr>
            <w:tcW w:w="477" w:type="dxa"/>
            <w:vAlign w:val="center"/>
          </w:tcPr>
          <w:p w14:paraId="19F8BABD">
            <w:pPr>
              <w:spacing w:before="120" w:line="360" w:lineRule="exact"/>
              <w:rPr>
                <w:rFonts w:eastAsia="黑体"/>
                <w:sz w:val="13"/>
                <w:szCs w:val="13"/>
              </w:rPr>
            </w:pPr>
          </w:p>
        </w:tc>
        <w:tc>
          <w:tcPr>
            <w:tcW w:w="477" w:type="dxa"/>
            <w:vAlign w:val="center"/>
          </w:tcPr>
          <w:p w14:paraId="59223702">
            <w:pPr>
              <w:spacing w:before="120" w:line="360" w:lineRule="exact"/>
              <w:rPr>
                <w:rFonts w:eastAsia="黑体"/>
                <w:sz w:val="13"/>
                <w:szCs w:val="13"/>
              </w:rPr>
            </w:pPr>
            <w:r>
              <w:rPr>
                <w:rFonts w:hint="eastAsia" w:eastAsia="黑体"/>
                <w:sz w:val="13"/>
                <w:szCs w:val="13"/>
              </w:rPr>
              <w:t>M</w:t>
            </w:r>
          </w:p>
        </w:tc>
        <w:tc>
          <w:tcPr>
            <w:tcW w:w="477" w:type="dxa"/>
            <w:vAlign w:val="center"/>
          </w:tcPr>
          <w:p w14:paraId="7178887D">
            <w:pPr>
              <w:spacing w:before="120" w:line="360" w:lineRule="exact"/>
              <w:rPr>
                <w:rFonts w:eastAsia="黑体"/>
                <w:sz w:val="13"/>
                <w:szCs w:val="13"/>
              </w:rPr>
            </w:pPr>
            <w:r>
              <w:rPr>
                <w:rFonts w:hint="eastAsia" w:eastAsia="黑体"/>
                <w:sz w:val="13"/>
                <w:szCs w:val="13"/>
              </w:rPr>
              <w:t>M</w:t>
            </w:r>
          </w:p>
        </w:tc>
        <w:tc>
          <w:tcPr>
            <w:tcW w:w="477" w:type="dxa"/>
            <w:vAlign w:val="center"/>
          </w:tcPr>
          <w:p w14:paraId="70C6093A">
            <w:pPr>
              <w:spacing w:before="120" w:line="360" w:lineRule="exact"/>
              <w:rPr>
                <w:rFonts w:eastAsia="黑体"/>
                <w:sz w:val="13"/>
                <w:szCs w:val="13"/>
              </w:rPr>
            </w:pPr>
            <w:r>
              <w:rPr>
                <w:rFonts w:hint="eastAsia" w:eastAsia="黑体"/>
                <w:sz w:val="13"/>
                <w:szCs w:val="13"/>
              </w:rPr>
              <w:t>L</w:t>
            </w:r>
          </w:p>
        </w:tc>
        <w:tc>
          <w:tcPr>
            <w:tcW w:w="477" w:type="dxa"/>
            <w:vAlign w:val="center"/>
          </w:tcPr>
          <w:p w14:paraId="1590D4A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32066C2">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43EE2D9">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CD242F9">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F7E1C7D">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65C6EE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3C74EF4">
            <w:pPr>
              <w:spacing w:before="120" w:line="360" w:lineRule="exact"/>
              <w:rPr>
                <w:rFonts w:eastAsia="黑体"/>
                <w:sz w:val="13"/>
                <w:szCs w:val="13"/>
              </w:rPr>
            </w:pPr>
          </w:p>
        </w:tc>
        <w:tc>
          <w:tcPr>
            <w:tcW w:w="477" w:type="dxa"/>
            <w:vAlign w:val="center"/>
          </w:tcPr>
          <w:p w14:paraId="4AF07FB9">
            <w:pPr>
              <w:spacing w:before="120" w:line="360" w:lineRule="exact"/>
              <w:rPr>
                <w:rFonts w:ascii="微软雅黑" w:hAnsi="微软雅黑" w:eastAsia="微软雅黑"/>
                <w:i/>
                <w:sz w:val="13"/>
                <w:szCs w:val="13"/>
              </w:rPr>
            </w:pPr>
          </w:p>
        </w:tc>
        <w:tc>
          <w:tcPr>
            <w:tcW w:w="477" w:type="dxa"/>
            <w:vAlign w:val="center"/>
          </w:tcPr>
          <w:p w14:paraId="1F2FD884">
            <w:pPr>
              <w:spacing w:before="120" w:line="360" w:lineRule="exact"/>
              <w:rPr>
                <w:rFonts w:ascii="微软雅黑" w:hAnsi="微软雅黑" w:eastAsia="微软雅黑"/>
                <w:i/>
                <w:sz w:val="13"/>
                <w:szCs w:val="13"/>
              </w:rPr>
            </w:pPr>
          </w:p>
        </w:tc>
        <w:tc>
          <w:tcPr>
            <w:tcW w:w="477" w:type="dxa"/>
            <w:vAlign w:val="center"/>
          </w:tcPr>
          <w:p w14:paraId="6859B8C3">
            <w:pPr>
              <w:spacing w:before="120" w:line="360" w:lineRule="exact"/>
              <w:rPr>
                <w:rFonts w:ascii="微软雅黑" w:hAnsi="微软雅黑" w:eastAsia="微软雅黑"/>
                <w:i/>
                <w:sz w:val="13"/>
                <w:szCs w:val="13"/>
              </w:rPr>
            </w:pPr>
          </w:p>
        </w:tc>
        <w:tc>
          <w:tcPr>
            <w:tcW w:w="477" w:type="dxa"/>
            <w:vAlign w:val="center"/>
          </w:tcPr>
          <w:p w14:paraId="364BB6F4">
            <w:pPr>
              <w:spacing w:before="120" w:line="360" w:lineRule="exact"/>
              <w:rPr>
                <w:rFonts w:ascii="微软雅黑" w:hAnsi="微软雅黑" w:eastAsia="微软雅黑"/>
                <w:i/>
                <w:sz w:val="13"/>
                <w:szCs w:val="13"/>
              </w:rPr>
            </w:pPr>
          </w:p>
        </w:tc>
        <w:tc>
          <w:tcPr>
            <w:tcW w:w="477" w:type="dxa"/>
            <w:vAlign w:val="center"/>
          </w:tcPr>
          <w:p w14:paraId="4F55EA92">
            <w:pPr>
              <w:spacing w:before="120" w:line="360" w:lineRule="exact"/>
              <w:rPr>
                <w:rFonts w:ascii="微软雅黑" w:hAnsi="微软雅黑" w:eastAsia="微软雅黑"/>
                <w:i/>
                <w:sz w:val="13"/>
                <w:szCs w:val="13"/>
              </w:rPr>
            </w:pPr>
          </w:p>
        </w:tc>
      </w:tr>
      <w:tr w14:paraId="3A74D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0EFA8A90">
            <w:pPr>
              <w:spacing w:before="120" w:line="360" w:lineRule="exact"/>
              <w:rPr>
                <w:rFonts w:eastAsia="黑体"/>
                <w:sz w:val="24"/>
              </w:rPr>
            </w:pPr>
          </w:p>
        </w:tc>
        <w:tc>
          <w:tcPr>
            <w:tcW w:w="1344" w:type="dxa"/>
            <w:vAlign w:val="center"/>
          </w:tcPr>
          <w:p w14:paraId="6E875A0A">
            <w:pPr>
              <w:widowControl/>
              <w:rPr>
                <w:color w:val="000000"/>
                <w:sz w:val="20"/>
                <w:szCs w:val="20"/>
              </w:rPr>
            </w:pPr>
            <w:r>
              <w:rPr>
                <w:rFonts w:hint="eastAsia"/>
                <w:color w:val="000000"/>
                <w:sz w:val="20"/>
                <w:szCs w:val="20"/>
              </w:rPr>
              <w:t>网络数据分析与应用</w:t>
            </w:r>
          </w:p>
        </w:tc>
        <w:tc>
          <w:tcPr>
            <w:tcW w:w="476" w:type="dxa"/>
            <w:vAlign w:val="center"/>
          </w:tcPr>
          <w:p w14:paraId="7988A178">
            <w:pPr>
              <w:spacing w:before="120" w:line="360" w:lineRule="exact"/>
              <w:rPr>
                <w:rFonts w:eastAsia="黑体"/>
                <w:i/>
                <w:sz w:val="13"/>
                <w:szCs w:val="13"/>
              </w:rPr>
            </w:pPr>
            <w:r>
              <w:rPr>
                <w:rFonts w:hint="eastAsia" w:ascii="微软雅黑" w:hAnsi="微软雅黑" w:eastAsia="微软雅黑"/>
                <w:i/>
                <w:sz w:val="13"/>
                <w:szCs w:val="13"/>
              </w:rPr>
              <w:t>H</w:t>
            </w:r>
          </w:p>
        </w:tc>
        <w:tc>
          <w:tcPr>
            <w:tcW w:w="476" w:type="dxa"/>
            <w:vAlign w:val="center"/>
          </w:tcPr>
          <w:p w14:paraId="20BEC113">
            <w:pPr>
              <w:spacing w:before="120" w:line="360" w:lineRule="exact"/>
              <w:rPr>
                <w:rFonts w:eastAsia="黑体"/>
                <w:i/>
                <w:sz w:val="13"/>
                <w:szCs w:val="13"/>
              </w:rPr>
            </w:pPr>
            <w:r>
              <w:rPr>
                <w:rFonts w:hint="eastAsia" w:ascii="微软雅黑" w:hAnsi="微软雅黑" w:eastAsia="微软雅黑"/>
                <w:i/>
                <w:sz w:val="13"/>
                <w:szCs w:val="13"/>
              </w:rPr>
              <w:t>H</w:t>
            </w:r>
          </w:p>
        </w:tc>
        <w:tc>
          <w:tcPr>
            <w:tcW w:w="476" w:type="dxa"/>
            <w:vAlign w:val="center"/>
          </w:tcPr>
          <w:p w14:paraId="641ED805">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2B612BAB">
            <w:pPr>
              <w:spacing w:before="120" w:line="360" w:lineRule="exact"/>
              <w:rPr>
                <w:rFonts w:eastAsia="黑体"/>
                <w:sz w:val="13"/>
                <w:szCs w:val="13"/>
              </w:rPr>
            </w:pPr>
          </w:p>
        </w:tc>
        <w:tc>
          <w:tcPr>
            <w:tcW w:w="476" w:type="dxa"/>
            <w:vAlign w:val="center"/>
          </w:tcPr>
          <w:p w14:paraId="7F1DF411">
            <w:pPr>
              <w:spacing w:before="120" w:line="360" w:lineRule="exact"/>
              <w:rPr>
                <w:rFonts w:eastAsia="黑体"/>
                <w:sz w:val="13"/>
                <w:szCs w:val="13"/>
              </w:rPr>
            </w:pPr>
          </w:p>
        </w:tc>
        <w:tc>
          <w:tcPr>
            <w:tcW w:w="476" w:type="dxa"/>
            <w:vAlign w:val="center"/>
          </w:tcPr>
          <w:p w14:paraId="6F0A71EF">
            <w:pPr>
              <w:spacing w:before="120" w:line="360" w:lineRule="exact"/>
              <w:rPr>
                <w:rFonts w:eastAsia="黑体"/>
                <w:sz w:val="13"/>
                <w:szCs w:val="13"/>
              </w:rPr>
            </w:pPr>
          </w:p>
        </w:tc>
        <w:tc>
          <w:tcPr>
            <w:tcW w:w="476" w:type="dxa"/>
            <w:vAlign w:val="center"/>
          </w:tcPr>
          <w:p w14:paraId="2829AA98">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6C8D0EF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08E590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3E77D92">
            <w:pPr>
              <w:spacing w:before="120" w:line="360" w:lineRule="exact"/>
              <w:rPr>
                <w:rFonts w:eastAsia="黑体"/>
                <w:sz w:val="13"/>
                <w:szCs w:val="13"/>
              </w:rPr>
            </w:pPr>
            <w:r>
              <w:rPr>
                <w:rFonts w:hint="eastAsia" w:eastAsia="黑体"/>
                <w:sz w:val="13"/>
                <w:szCs w:val="13"/>
              </w:rPr>
              <w:t>M</w:t>
            </w:r>
          </w:p>
        </w:tc>
        <w:tc>
          <w:tcPr>
            <w:tcW w:w="477" w:type="dxa"/>
            <w:vAlign w:val="center"/>
          </w:tcPr>
          <w:p w14:paraId="135FFC17">
            <w:pPr>
              <w:spacing w:before="120" w:line="360" w:lineRule="exact"/>
              <w:rPr>
                <w:rFonts w:eastAsia="黑体"/>
                <w:sz w:val="13"/>
                <w:szCs w:val="13"/>
              </w:rPr>
            </w:pPr>
          </w:p>
        </w:tc>
        <w:tc>
          <w:tcPr>
            <w:tcW w:w="477" w:type="dxa"/>
            <w:vAlign w:val="center"/>
          </w:tcPr>
          <w:p w14:paraId="2C87BEF8">
            <w:pPr>
              <w:spacing w:before="120" w:line="360" w:lineRule="exact"/>
              <w:rPr>
                <w:rFonts w:eastAsia="黑体"/>
                <w:sz w:val="13"/>
                <w:szCs w:val="13"/>
              </w:rPr>
            </w:pPr>
          </w:p>
        </w:tc>
        <w:tc>
          <w:tcPr>
            <w:tcW w:w="477" w:type="dxa"/>
            <w:vAlign w:val="center"/>
          </w:tcPr>
          <w:p w14:paraId="57D78180">
            <w:pPr>
              <w:spacing w:before="120" w:line="360" w:lineRule="exact"/>
              <w:rPr>
                <w:rFonts w:eastAsia="黑体"/>
                <w:sz w:val="13"/>
                <w:szCs w:val="13"/>
              </w:rPr>
            </w:pPr>
          </w:p>
        </w:tc>
        <w:tc>
          <w:tcPr>
            <w:tcW w:w="477" w:type="dxa"/>
            <w:vAlign w:val="center"/>
          </w:tcPr>
          <w:p w14:paraId="6A02DCEB">
            <w:pPr>
              <w:spacing w:before="120" w:line="360" w:lineRule="exact"/>
              <w:rPr>
                <w:rFonts w:eastAsia="黑体"/>
                <w:sz w:val="13"/>
                <w:szCs w:val="13"/>
              </w:rPr>
            </w:pPr>
          </w:p>
        </w:tc>
        <w:tc>
          <w:tcPr>
            <w:tcW w:w="477" w:type="dxa"/>
            <w:vAlign w:val="center"/>
          </w:tcPr>
          <w:p w14:paraId="3C167587">
            <w:pPr>
              <w:spacing w:before="120" w:line="360" w:lineRule="exact"/>
              <w:rPr>
                <w:rFonts w:eastAsia="黑体"/>
                <w:sz w:val="13"/>
                <w:szCs w:val="13"/>
              </w:rPr>
            </w:pPr>
          </w:p>
        </w:tc>
        <w:tc>
          <w:tcPr>
            <w:tcW w:w="477" w:type="dxa"/>
            <w:vAlign w:val="center"/>
          </w:tcPr>
          <w:p w14:paraId="0BEBF612">
            <w:pPr>
              <w:spacing w:before="120" w:line="360" w:lineRule="exact"/>
              <w:rPr>
                <w:rFonts w:eastAsia="黑体"/>
                <w:sz w:val="13"/>
                <w:szCs w:val="13"/>
              </w:rPr>
            </w:pPr>
          </w:p>
        </w:tc>
        <w:tc>
          <w:tcPr>
            <w:tcW w:w="477" w:type="dxa"/>
            <w:vAlign w:val="center"/>
          </w:tcPr>
          <w:p w14:paraId="3B099F5F">
            <w:pPr>
              <w:spacing w:before="120" w:line="360" w:lineRule="exact"/>
              <w:rPr>
                <w:rFonts w:eastAsia="黑体"/>
                <w:sz w:val="13"/>
                <w:szCs w:val="13"/>
              </w:rPr>
            </w:pPr>
          </w:p>
        </w:tc>
        <w:tc>
          <w:tcPr>
            <w:tcW w:w="477" w:type="dxa"/>
            <w:vAlign w:val="center"/>
          </w:tcPr>
          <w:p w14:paraId="79AFD142">
            <w:pPr>
              <w:spacing w:before="120" w:line="360" w:lineRule="exact"/>
              <w:rPr>
                <w:rFonts w:eastAsia="黑体"/>
                <w:sz w:val="13"/>
                <w:szCs w:val="13"/>
              </w:rPr>
            </w:pPr>
          </w:p>
        </w:tc>
        <w:tc>
          <w:tcPr>
            <w:tcW w:w="477" w:type="dxa"/>
            <w:vAlign w:val="center"/>
          </w:tcPr>
          <w:p w14:paraId="697366B1">
            <w:pPr>
              <w:spacing w:before="120" w:line="360" w:lineRule="exact"/>
              <w:rPr>
                <w:rFonts w:eastAsia="黑体"/>
                <w:sz w:val="13"/>
                <w:szCs w:val="13"/>
              </w:rPr>
            </w:pPr>
          </w:p>
        </w:tc>
        <w:tc>
          <w:tcPr>
            <w:tcW w:w="477" w:type="dxa"/>
            <w:vAlign w:val="center"/>
          </w:tcPr>
          <w:p w14:paraId="1857FB24">
            <w:pPr>
              <w:spacing w:before="120" w:line="360" w:lineRule="exact"/>
              <w:rPr>
                <w:rFonts w:eastAsia="黑体"/>
                <w:sz w:val="13"/>
                <w:szCs w:val="13"/>
              </w:rPr>
            </w:pPr>
          </w:p>
        </w:tc>
        <w:tc>
          <w:tcPr>
            <w:tcW w:w="477" w:type="dxa"/>
            <w:vAlign w:val="center"/>
          </w:tcPr>
          <w:p w14:paraId="5BAFDD68">
            <w:pPr>
              <w:spacing w:before="120" w:line="360" w:lineRule="exact"/>
              <w:rPr>
                <w:rFonts w:eastAsia="黑体"/>
                <w:sz w:val="13"/>
                <w:szCs w:val="13"/>
              </w:rPr>
            </w:pPr>
            <w:r>
              <w:rPr>
                <w:rFonts w:hint="eastAsia" w:eastAsia="黑体"/>
                <w:sz w:val="13"/>
                <w:szCs w:val="13"/>
              </w:rPr>
              <w:t>M</w:t>
            </w:r>
          </w:p>
        </w:tc>
        <w:tc>
          <w:tcPr>
            <w:tcW w:w="477" w:type="dxa"/>
            <w:vAlign w:val="center"/>
          </w:tcPr>
          <w:p w14:paraId="7F9CA29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8BCEFEC">
            <w:pPr>
              <w:spacing w:before="120" w:line="360" w:lineRule="exact"/>
              <w:rPr>
                <w:rFonts w:eastAsia="黑体"/>
                <w:sz w:val="13"/>
                <w:szCs w:val="13"/>
              </w:rPr>
            </w:pPr>
            <w:r>
              <w:rPr>
                <w:rFonts w:hint="eastAsia" w:eastAsia="黑体"/>
                <w:sz w:val="13"/>
                <w:szCs w:val="13"/>
              </w:rPr>
              <w:t>M</w:t>
            </w:r>
          </w:p>
        </w:tc>
        <w:tc>
          <w:tcPr>
            <w:tcW w:w="477" w:type="dxa"/>
            <w:vAlign w:val="center"/>
          </w:tcPr>
          <w:p w14:paraId="4D30B234">
            <w:pPr>
              <w:spacing w:before="120" w:line="360" w:lineRule="exact"/>
              <w:rPr>
                <w:rFonts w:eastAsia="黑体"/>
                <w:sz w:val="13"/>
                <w:szCs w:val="13"/>
              </w:rPr>
            </w:pPr>
            <w:r>
              <w:rPr>
                <w:rFonts w:hint="eastAsia" w:eastAsia="黑体"/>
                <w:sz w:val="13"/>
                <w:szCs w:val="13"/>
              </w:rPr>
              <w:t>M</w:t>
            </w:r>
          </w:p>
        </w:tc>
        <w:tc>
          <w:tcPr>
            <w:tcW w:w="477" w:type="dxa"/>
            <w:vAlign w:val="center"/>
          </w:tcPr>
          <w:p w14:paraId="6C35152C">
            <w:pPr>
              <w:spacing w:before="120" w:line="360" w:lineRule="exact"/>
              <w:rPr>
                <w:rFonts w:eastAsia="黑体"/>
                <w:sz w:val="13"/>
                <w:szCs w:val="13"/>
              </w:rPr>
            </w:pPr>
          </w:p>
        </w:tc>
        <w:tc>
          <w:tcPr>
            <w:tcW w:w="477" w:type="dxa"/>
            <w:vAlign w:val="center"/>
          </w:tcPr>
          <w:p w14:paraId="0D30B2A8">
            <w:pPr>
              <w:spacing w:before="120" w:line="360" w:lineRule="exact"/>
              <w:rPr>
                <w:rFonts w:ascii="微软雅黑" w:hAnsi="微软雅黑" w:eastAsia="微软雅黑"/>
                <w:i/>
                <w:sz w:val="13"/>
                <w:szCs w:val="13"/>
              </w:rPr>
            </w:pPr>
          </w:p>
        </w:tc>
        <w:tc>
          <w:tcPr>
            <w:tcW w:w="477" w:type="dxa"/>
            <w:vAlign w:val="center"/>
          </w:tcPr>
          <w:p w14:paraId="6CF76E9D">
            <w:pPr>
              <w:spacing w:before="120" w:line="360" w:lineRule="exact"/>
              <w:rPr>
                <w:rFonts w:ascii="微软雅黑" w:hAnsi="微软雅黑" w:eastAsia="微软雅黑"/>
                <w:i/>
                <w:sz w:val="13"/>
                <w:szCs w:val="13"/>
              </w:rPr>
            </w:pPr>
          </w:p>
        </w:tc>
        <w:tc>
          <w:tcPr>
            <w:tcW w:w="477" w:type="dxa"/>
            <w:vAlign w:val="center"/>
          </w:tcPr>
          <w:p w14:paraId="4603552A">
            <w:pPr>
              <w:spacing w:before="120" w:line="360" w:lineRule="exact"/>
              <w:rPr>
                <w:rFonts w:ascii="微软雅黑" w:hAnsi="微软雅黑" w:eastAsia="微软雅黑"/>
                <w:i/>
                <w:sz w:val="13"/>
                <w:szCs w:val="13"/>
              </w:rPr>
            </w:pPr>
          </w:p>
        </w:tc>
        <w:tc>
          <w:tcPr>
            <w:tcW w:w="477" w:type="dxa"/>
            <w:vAlign w:val="center"/>
          </w:tcPr>
          <w:p w14:paraId="26D129A2">
            <w:pPr>
              <w:spacing w:before="120" w:line="360" w:lineRule="exact"/>
              <w:rPr>
                <w:rFonts w:ascii="微软雅黑" w:hAnsi="微软雅黑" w:eastAsia="微软雅黑"/>
                <w:i/>
                <w:sz w:val="13"/>
                <w:szCs w:val="13"/>
              </w:rPr>
            </w:pPr>
          </w:p>
        </w:tc>
        <w:tc>
          <w:tcPr>
            <w:tcW w:w="477" w:type="dxa"/>
            <w:vAlign w:val="center"/>
          </w:tcPr>
          <w:p w14:paraId="7F087763">
            <w:pPr>
              <w:spacing w:before="120" w:line="360" w:lineRule="exact"/>
              <w:rPr>
                <w:rFonts w:ascii="微软雅黑" w:hAnsi="微软雅黑" w:eastAsia="微软雅黑"/>
                <w:i/>
                <w:sz w:val="13"/>
                <w:szCs w:val="13"/>
              </w:rPr>
            </w:pPr>
          </w:p>
        </w:tc>
      </w:tr>
      <w:tr w14:paraId="3AC2F5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29118F7E">
            <w:pPr>
              <w:spacing w:before="120" w:line="360" w:lineRule="exact"/>
              <w:rPr>
                <w:rFonts w:eastAsia="黑体"/>
                <w:sz w:val="24"/>
              </w:rPr>
            </w:pPr>
          </w:p>
        </w:tc>
        <w:tc>
          <w:tcPr>
            <w:tcW w:w="1344" w:type="dxa"/>
            <w:vAlign w:val="center"/>
          </w:tcPr>
          <w:p w14:paraId="4BD0A71F">
            <w:pPr>
              <w:widowControl/>
              <w:rPr>
                <w:color w:val="000000"/>
                <w:sz w:val="20"/>
                <w:szCs w:val="20"/>
              </w:rPr>
            </w:pPr>
            <w:r>
              <w:rPr>
                <w:rFonts w:hint="eastAsia"/>
                <w:color w:val="000000"/>
                <w:sz w:val="20"/>
                <w:szCs w:val="20"/>
              </w:rPr>
              <w:t>数字动画设计与制作</w:t>
            </w:r>
          </w:p>
        </w:tc>
        <w:tc>
          <w:tcPr>
            <w:tcW w:w="476" w:type="dxa"/>
            <w:vAlign w:val="center"/>
          </w:tcPr>
          <w:p w14:paraId="57143600">
            <w:pPr>
              <w:spacing w:before="120" w:line="360" w:lineRule="exact"/>
              <w:rPr>
                <w:color w:val="000000"/>
                <w:sz w:val="13"/>
                <w:szCs w:val="13"/>
              </w:rPr>
            </w:pPr>
          </w:p>
        </w:tc>
        <w:tc>
          <w:tcPr>
            <w:tcW w:w="476" w:type="dxa"/>
            <w:vAlign w:val="center"/>
          </w:tcPr>
          <w:p w14:paraId="54E450E3">
            <w:pPr>
              <w:spacing w:before="120" w:line="360" w:lineRule="exact"/>
              <w:rPr>
                <w:color w:val="000000"/>
                <w:sz w:val="13"/>
                <w:szCs w:val="13"/>
              </w:rPr>
            </w:pPr>
          </w:p>
        </w:tc>
        <w:tc>
          <w:tcPr>
            <w:tcW w:w="476" w:type="dxa"/>
            <w:vAlign w:val="center"/>
          </w:tcPr>
          <w:p w14:paraId="0EE76FDB">
            <w:pPr>
              <w:spacing w:before="120" w:line="360" w:lineRule="exact"/>
              <w:rPr>
                <w:color w:val="000000"/>
                <w:sz w:val="13"/>
                <w:szCs w:val="13"/>
              </w:rPr>
            </w:pPr>
          </w:p>
        </w:tc>
        <w:tc>
          <w:tcPr>
            <w:tcW w:w="476" w:type="dxa"/>
            <w:vAlign w:val="center"/>
          </w:tcPr>
          <w:p w14:paraId="16AAA8C0">
            <w:pPr>
              <w:spacing w:before="120" w:line="360" w:lineRule="exact"/>
              <w:rPr>
                <w:color w:val="000000"/>
                <w:sz w:val="13"/>
                <w:szCs w:val="13"/>
              </w:rPr>
            </w:pPr>
            <w:r>
              <w:rPr>
                <w:rFonts w:hint="eastAsia" w:ascii="微软雅黑" w:hAnsi="微软雅黑" w:eastAsia="微软雅黑"/>
                <w:i/>
                <w:sz w:val="13"/>
                <w:szCs w:val="13"/>
              </w:rPr>
              <w:t>H</w:t>
            </w:r>
          </w:p>
        </w:tc>
        <w:tc>
          <w:tcPr>
            <w:tcW w:w="476" w:type="dxa"/>
            <w:vAlign w:val="center"/>
          </w:tcPr>
          <w:p w14:paraId="35C71F6C">
            <w:pPr>
              <w:spacing w:before="120" w:line="360" w:lineRule="exact"/>
              <w:rPr>
                <w:color w:val="000000"/>
                <w:sz w:val="13"/>
                <w:szCs w:val="13"/>
              </w:rPr>
            </w:pPr>
            <w:r>
              <w:rPr>
                <w:rFonts w:hint="eastAsia" w:ascii="微软雅黑" w:hAnsi="微软雅黑" w:eastAsia="微软雅黑"/>
                <w:i/>
                <w:sz w:val="13"/>
                <w:szCs w:val="13"/>
              </w:rPr>
              <w:t>H</w:t>
            </w:r>
          </w:p>
        </w:tc>
        <w:tc>
          <w:tcPr>
            <w:tcW w:w="476" w:type="dxa"/>
            <w:vAlign w:val="center"/>
          </w:tcPr>
          <w:p w14:paraId="21C29AB7">
            <w:pPr>
              <w:spacing w:before="120" w:line="360" w:lineRule="exact"/>
              <w:rPr>
                <w:color w:val="000000"/>
                <w:sz w:val="13"/>
                <w:szCs w:val="13"/>
              </w:rPr>
            </w:pPr>
            <w:r>
              <w:rPr>
                <w:rFonts w:hint="eastAsia" w:ascii="微软雅黑" w:hAnsi="微软雅黑" w:eastAsia="微软雅黑"/>
                <w:i/>
                <w:sz w:val="13"/>
                <w:szCs w:val="13"/>
              </w:rPr>
              <w:t>H</w:t>
            </w:r>
          </w:p>
        </w:tc>
        <w:tc>
          <w:tcPr>
            <w:tcW w:w="476" w:type="dxa"/>
            <w:vAlign w:val="center"/>
          </w:tcPr>
          <w:p w14:paraId="454452AE">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14D7498B">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AED79B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BF3C9CC">
            <w:pPr>
              <w:spacing w:before="120" w:line="360" w:lineRule="exact"/>
              <w:rPr>
                <w:color w:val="000000"/>
                <w:sz w:val="13"/>
                <w:szCs w:val="13"/>
              </w:rPr>
            </w:pPr>
            <w:r>
              <w:rPr>
                <w:rFonts w:hint="eastAsia"/>
                <w:color w:val="000000"/>
                <w:sz w:val="13"/>
                <w:szCs w:val="13"/>
              </w:rPr>
              <w:t>M</w:t>
            </w:r>
          </w:p>
        </w:tc>
        <w:tc>
          <w:tcPr>
            <w:tcW w:w="477" w:type="dxa"/>
            <w:vAlign w:val="center"/>
          </w:tcPr>
          <w:p w14:paraId="6C6DBB69">
            <w:pPr>
              <w:spacing w:before="120" w:line="360" w:lineRule="exact"/>
              <w:rPr>
                <w:color w:val="000000"/>
                <w:sz w:val="13"/>
                <w:szCs w:val="13"/>
              </w:rPr>
            </w:pPr>
          </w:p>
        </w:tc>
        <w:tc>
          <w:tcPr>
            <w:tcW w:w="477" w:type="dxa"/>
            <w:vAlign w:val="center"/>
          </w:tcPr>
          <w:p w14:paraId="0516CF1B">
            <w:pPr>
              <w:spacing w:before="120" w:line="360" w:lineRule="exact"/>
              <w:rPr>
                <w:color w:val="000000"/>
                <w:sz w:val="13"/>
                <w:szCs w:val="13"/>
              </w:rPr>
            </w:pPr>
          </w:p>
        </w:tc>
        <w:tc>
          <w:tcPr>
            <w:tcW w:w="477" w:type="dxa"/>
            <w:vAlign w:val="center"/>
          </w:tcPr>
          <w:p w14:paraId="68493731">
            <w:pPr>
              <w:spacing w:before="120" w:line="360" w:lineRule="exact"/>
              <w:rPr>
                <w:color w:val="000000"/>
                <w:sz w:val="13"/>
                <w:szCs w:val="13"/>
              </w:rPr>
            </w:pPr>
          </w:p>
        </w:tc>
        <w:tc>
          <w:tcPr>
            <w:tcW w:w="477" w:type="dxa"/>
            <w:vAlign w:val="center"/>
          </w:tcPr>
          <w:p w14:paraId="62D9CC73">
            <w:pPr>
              <w:spacing w:before="120" w:line="360" w:lineRule="exact"/>
              <w:rPr>
                <w:rFonts w:ascii="微软雅黑" w:hAnsi="微软雅黑" w:eastAsia="微软雅黑"/>
                <w:i/>
                <w:sz w:val="13"/>
                <w:szCs w:val="13"/>
              </w:rPr>
            </w:pPr>
          </w:p>
        </w:tc>
        <w:tc>
          <w:tcPr>
            <w:tcW w:w="477" w:type="dxa"/>
            <w:vAlign w:val="center"/>
          </w:tcPr>
          <w:p w14:paraId="299B06C9">
            <w:pPr>
              <w:spacing w:before="120" w:line="360" w:lineRule="exact"/>
              <w:rPr>
                <w:rFonts w:ascii="微软雅黑" w:hAnsi="微软雅黑" w:eastAsia="微软雅黑"/>
                <w:i/>
                <w:sz w:val="13"/>
                <w:szCs w:val="13"/>
              </w:rPr>
            </w:pPr>
          </w:p>
        </w:tc>
        <w:tc>
          <w:tcPr>
            <w:tcW w:w="477" w:type="dxa"/>
            <w:vAlign w:val="center"/>
          </w:tcPr>
          <w:p w14:paraId="6AB0DB12">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547D896C">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2EB8BF6">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L</w:t>
            </w:r>
          </w:p>
        </w:tc>
        <w:tc>
          <w:tcPr>
            <w:tcW w:w="477" w:type="dxa"/>
            <w:vAlign w:val="center"/>
          </w:tcPr>
          <w:p w14:paraId="288B1541">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0DA9598C">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1858F33">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5BC93FEA">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7F3BBA69">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637D17B9">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2203A0BF">
            <w:pPr>
              <w:spacing w:before="120"/>
              <w:rPr>
                <w:color w:val="000000"/>
                <w:sz w:val="13"/>
                <w:szCs w:val="13"/>
              </w:rPr>
            </w:pPr>
          </w:p>
        </w:tc>
        <w:tc>
          <w:tcPr>
            <w:tcW w:w="477" w:type="dxa"/>
            <w:vAlign w:val="center"/>
          </w:tcPr>
          <w:p w14:paraId="39EAF4EB">
            <w:pPr>
              <w:spacing w:before="120" w:line="360" w:lineRule="exact"/>
              <w:rPr>
                <w:rFonts w:ascii="微软雅黑" w:hAnsi="微软雅黑" w:eastAsia="微软雅黑"/>
                <w:i/>
                <w:sz w:val="13"/>
                <w:szCs w:val="13"/>
              </w:rPr>
            </w:pPr>
          </w:p>
        </w:tc>
        <w:tc>
          <w:tcPr>
            <w:tcW w:w="477" w:type="dxa"/>
            <w:vAlign w:val="center"/>
          </w:tcPr>
          <w:p w14:paraId="7689A02E">
            <w:pPr>
              <w:spacing w:before="120" w:line="360" w:lineRule="exact"/>
              <w:rPr>
                <w:rFonts w:ascii="微软雅黑" w:hAnsi="微软雅黑" w:eastAsia="微软雅黑"/>
                <w:i/>
                <w:sz w:val="13"/>
                <w:szCs w:val="13"/>
              </w:rPr>
            </w:pPr>
          </w:p>
        </w:tc>
        <w:tc>
          <w:tcPr>
            <w:tcW w:w="477" w:type="dxa"/>
            <w:vAlign w:val="center"/>
          </w:tcPr>
          <w:p w14:paraId="2614B7BF">
            <w:pPr>
              <w:spacing w:before="120" w:line="360" w:lineRule="exact"/>
              <w:rPr>
                <w:rFonts w:ascii="微软雅黑" w:hAnsi="微软雅黑" w:eastAsia="微软雅黑"/>
                <w:i/>
                <w:sz w:val="13"/>
                <w:szCs w:val="13"/>
              </w:rPr>
            </w:pPr>
          </w:p>
        </w:tc>
        <w:tc>
          <w:tcPr>
            <w:tcW w:w="477" w:type="dxa"/>
            <w:vAlign w:val="center"/>
          </w:tcPr>
          <w:p w14:paraId="038E4AB1">
            <w:pPr>
              <w:spacing w:before="120" w:line="360" w:lineRule="exact"/>
              <w:rPr>
                <w:rFonts w:ascii="微软雅黑" w:hAnsi="微软雅黑" w:eastAsia="微软雅黑"/>
                <w:i/>
                <w:sz w:val="13"/>
                <w:szCs w:val="13"/>
              </w:rPr>
            </w:pPr>
          </w:p>
        </w:tc>
        <w:tc>
          <w:tcPr>
            <w:tcW w:w="477" w:type="dxa"/>
            <w:vAlign w:val="center"/>
          </w:tcPr>
          <w:p w14:paraId="4689354D">
            <w:pPr>
              <w:spacing w:before="120" w:line="360" w:lineRule="exact"/>
              <w:rPr>
                <w:rFonts w:ascii="微软雅黑" w:hAnsi="微软雅黑" w:eastAsia="微软雅黑"/>
                <w:i/>
                <w:color w:val="FF0000"/>
                <w:sz w:val="13"/>
                <w:szCs w:val="13"/>
              </w:rPr>
            </w:pPr>
            <w:r>
              <w:rPr>
                <w:rFonts w:ascii="微软雅黑" w:hAnsi="微软雅黑" w:eastAsia="微软雅黑"/>
                <w:i/>
                <w:color w:val="FF0000"/>
                <w:sz w:val="13"/>
                <w:szCs w:val="13"/>
              </w:rPr>
              <w:t>Z</w:t>
            </w:r>
          </w:p>
        </w:tc>
      </w:tr>
      <w:tr w14:paraId="658B4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6AF46CE1">
            <w:pPr>
              <w:spacing w:before="120" w:line="360" w:lineRule="exact"/>
              <w:rPr>
                <w:rFonts w:eastAsia="黑体"/>
                <w:sz w:val="24"/>
              </w:rPr>
            </w:pPr>
          </w:p>
        </w:tc>
        <w:tc>
          <w:tcPr>
            <w:tcW w:w="1344" w:type="dxa"/>
            <w:vAlign w:val="center"/>
          </w:tcPr>
          <w:p w14:paraId="08BBD785">
            <w:pPr>
              <w:widowControl/>
              <w:rPr>
                <w:color w:val="000000"/>
                <w:sz w:val="20"/>
                <w:szCs w:val="20"/>
              </w:rPr>
            </w:pPr>
            <w:r>
              <w:rPr>
                <w:rFonts w:hint="eastAsia"/>
                <w:color w:val="000000"/>
                <w:sz w:val="20"/>
                <w:szCs w:val="20"/>
              </w:rPr>
              <w:t>数字视频编辑</w:t>
            </w:r>
          </w:p>
        </w:tc>
        <w:tc>
          <w:tcPr>
            <w:tcW w:w="476" w:type="dxa"/>
            <w:vAlign w:val="center"/>
          </w:tcPr>
          <w:p w14:paraId="05097F80">
            <w:pPr>
              <w:spacing w:before="120" w:line="360" w:lineRule="exact"/>
              <w:rPr>
                <w:rFonts w:eastAsia="黑体"/>
                <w:i/>
                <w:sz w:val="13"/>
                <w:szCs w:val="13"/>
              </w:rPr>
            </w:pPr>
          </w:p>
        </w:tc>
        <w:tc>
          <w:tcPr>
            <w:tcW w:w="476" w:type="dxa"/>
            <w:vAlign w:val="center"/>
          </w:tcPr>
          <w:p w14:paraId="2D488C3A">
            <w:pPr>
              <w:spacing w:before="120" w:line="360" w:lineRule="exact"/>
              <w:rPr>
                <w:rFonts w:eastAsia="黑体"/>
                <w:i/>
                <w:sz w:val="13"/>
                <w:szCs w:val="13"/>
              </w:rPr>
            </w:pPr>
          </w:p>
        </w:tc>
        <w:tc>
          <w:tcPr>
            <w:tcW w:w="476" w:type="dxa"/>
            <w:vAlign w:val="center"/>
          </w:tcPr>
          <w:p w14:paraId="224A8CAF">
            <w:pPr>
              <w:spacing w:before="120" w:line="360" w:lineRule="exact"/>
              <w:rPr>
                <w:rFonts w:eastAsia="黑体"/>
                <w:sz w:val="13"/>
                <w:szCs w:val="13"/>
              </w:rPr>
            </w:pPr>
          </w:p>
        </w:tc>
        <w:tc>
          <w:tcPr>
            <w:tcW w:w="476" w:type="dxa"/>
            <w:vAlign w:val="center"/>
          </w:tcPr>
          <w:p w14:paraId="0D2036CF">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1CBB9253">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63640635">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42BD289C">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495C45C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75E947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A9CC99B">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1CE992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CFFB68C">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43F29C9">
            <w:pPr>
              <w:spacing w:before="120" w:line="360" w:lineRule="exact"/>
              <w:rPr>
                <w:rFonts w:eastAsia="黑体"/>
                <w:sz w:val="13"/>
                <w:szCs w:val="13"/>
              </w:rPr>
            </w:pPr>
          </w:p>
        </w:tc>
        <w:tc>
          <w:tcPr>
            <w:tcW w:w="477" w:type="dxa"/>
            <w:vAlign w:val="center"/>
          </w:tcPr>
          <w:p w14:paraId="7A1D0C8D">
            <w:pPr>
              <w:spacing w:before="120" w:line="360" w:lineRule="exact"/>
              <w:rPr>
                <w:rFonts w:ascii="微软雅黑" w:hAnsi="微软雅黑" w:eastAsia="微软雅黑"/>
                <w:i/>
                <w:sz w:val="13"/>
                <w:szCs w:val="13"/>
              </w:rPr>
            </w:pPr>
          </w:p>
        </w:tc>
        <w:tc>
          <w:tcPr>
            <w:tcW w:w="477" w:type="dxa"/>
            <w:vAlign w:val="center"/>
          </w:tcPr>
          <w:p w14:paraId="2034025D">
            <w:pPr>
              <w:spacing w:before="120" w:line="360" w:lineRule="exact"/>
              <w:rPr>
                <w:rFonts w:ascii="微软雅黑" w:hAnsi="微软雅黑" w:eastAsia="微软雅黑"/>
                <w:i/>
                <w:sz w:val="13"/>
                <w:szCs w:val="13"/>
              </w:rPr>
            </w:pPr>
          </w:p>
        </w:tc>
        <w:tc>
          <w:tcPr>
            <w:tcW w:w="477" w:type="dxa"/>
            <w:vAlign w:val="center"/>
          </w:tcPr>
          <w:p w14:paraId="1E9D2780">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64928746">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7F7BD548">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L</w:t>
            </w:r>
          </w:p>
        </w:tc>
        <w:tc>
          <w:tcPr>
            <w:tcW w:w="477" w:type="dxa"/>
            <w:vAlign w:val="center"/>
          </w:tcPr>
          <w:p w14:paraId="69BB5E8F">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6A307E8B">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2B8A4502">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59ACCCF">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0D38D16E">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326BB05D">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1726F089">
            <w:pPr>
              <w:spacing w:before="120" w:line="360" w:lineRule="exact"/>
              <w:rPr>
                <w:rFonts w:eastAsia="黑体"/>
                <w:sz w:val="13"/>
                <w:szCs w:val="13"/>
              </w:rPr>
            </w:pPr>
          </w:p>
        </w:tc>
        <w:tc>
          <w:tcPr>
            <w:tcW w:w="477" w:type="dxa"/>
            <w:vAlign w:val="center"/>
          </w:tcPr>
          <w:p w14:paraId="57481808">
            <w:pPr>
              <w:spacing w:before="120" w:line="360" w:lineRule="exact"/>
              <w:rPr>
                <w:rFonts w:eastAsia="黑体"/>
                <w:sz w:val="13"/>
                <w:szCs w:val="13"/>
              </w:rPr>
            </w:pPr>
          </w:p>
        </w:tc>
        <w:tc>
          <w:tcPr>
            <w:tcW w:w="477" w:type="dxa"/>
            <w:vAlign w:val="center"/>
          </w:tcPr>
          <w:p w14:paraId="48A7FE1B">
            <w:pPr>
              <w:spacing w:before="120" w:line="360" w:lineRule="exact"/>
              <w:rPr>
                <w:rFonts w:eastAsia="黑体"/>
                <w:sz w:val="13"/>
                <w:szCs w:val="13"/>
              </w:rPr>
            </w:pPr>
          </w:p>
        </w:tc>
        <w:tc>
          <w:tcPr>
            <w:tcW w:w="477" w:type="dxa"/>
            <w:vAlign w:val="center"/>
          </w:tcPr>
          <w:p w14:paraId="37F26209">
            <w:pPr>
              <w:spacing w:before="120" w:line="360" w:lineRule="exact"/>
              <w:rPr>
                <w:rFonts w:eastAsia="黑体"/>
                <w:sz w:val="13"/>
                <w:szCs w:val="13"/>
              </w:rPr>
            </w:pPr>
          </w:p>
        </w:tc>
        <w:tc>
          <w:tcPr>
            <w:tcW w:w="477" w:type="dxa"/>
            <w:vAlign w:val="center"/>
          </w:tcPr>
          <w:p w14:paraId="15F23B33">
            <w:pPr>
              <w:spacing w:before="120" w:line="360" w:lineRule="exact"/>
              <w:rPr>
                <w:rFonts w:eastAsia="黑体"/>
                <w:sz w:val="13"/>
                <w:szCs w:val="13"/>
              </w:rPr>
            </w:pPr>
          </w:p>
        </w:tc>
        <w:tc>
          <w:tcPr>
            <w:tcW w:w="477" w:type="dxa"/>
            <w:vAlign w:val="center"/>
          </w:tcPr>
          <w:p w14:paraId="4B9309FA">
            <w:pPr>
              <w:spacing w:before="120" w:line="360" w:lineRule="exact"/>
              <w:rPr>
                <w:rFonts w:eastAsia="黑体"/>
                <w:sz w:val="13"/>
                <w:szCs w:val="13"/>
              </w:rPr>
            </w:pPr>
          </w:p>
        </w:tc>
      </w:tr>
      <w:tr w14:paraId="50643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21039FF1">
            <w:pPr>
              <w:spacing w:before="120" w:line="360" w:lineRule="exact"/>
              <w:rPr>
                <w:rFonts w:eastAsia="黑体"/>
                <w:sz w:val="24"/>
              </w:rPr>
            </w:pPr>
          </w:p>
        </w:tc>
        <w:tc>
          <w:tcPr>
            <w:tcW w:w="1344" w:type="dxa"/>
            <w:vAlign w:val="center"/>
          </w:tcPr>
          <w:p w14:paraId="31EFEA0D">
            <w:pPr>
              <w:widowControl/>
              <w:rPr>
                <w:color w:val="000000"/>
                <w:sz w:val="20"/>
                <w:szCs w:val="20"/>
              </w:rPr>
            </w:pPr>
            <w:r>
              <w:rPr>
                <w:rFonts w:hint="eastAsia"/>
                <w:color w:val="000000"/>
                <w:sz w:val="20"/>
                <w:szCs w:val="20"/>
              </w:rPr>
              <w:t>数字媒体策划与创意</w:t>
            </w:r>
          </w:p>
        </w:tc>
        <w:tc>
          <w:tcPr>
            <w:tcW w:w="476" w:type="dxa"/>
            <w:vAlign w:val="center"/>
          </w:tcPr>
          <w:p w14:paraId="51395C15">
            <w:pPr>
              <w:spacing w:before="120" w:line="360" w:lineRule="exact"/>
              <w:rPr>
                <w:rFonts w:eastAsia="黑体"/>
                <w:i/>
                <w:sz w:val="13"/>
                <w:szCs w:val="13"/>
              </w:rPr>
            </w:pPr>
          </w:p>
        </w:tc>
        <w:tc>
          <w:tcPr>
            <w:tcW w:w="476" w:type="dxa"/>
            <w:vAlign w:val="center"/>
          </w:tcPr>
          <w:p w14:paraId="461313CF">
            <w:pPr>
              <w:spacing w:before="120" w:line="360" w:lineRule="exact"/>
              <w:rPr>
                <w:rFonts w:eastAsia="黑体"/>
                <w:i/>
                <w:sz w:val="13"/>
                <w:szCs w:val="13"/>
              </w:rPr>
            </w:pPr>
          </w:p>
        </w:tc>
        <w:tc>
          <w:tcPr>
            <w:tcW w:w="476" w:type="dxa"/>
            <w:vAlign w:val="center"/>
          </w:tcPr>
          <w:p w14:paraId="73C8575C">
            <w:pPr>
              <w:spacing w:before="120" w:line="360" w:lineRule="exact"/>
              <w:rPr>
                <w:rFonts w:eastAsia="黑体"/>
                <w:sz w:val="13"/>
                <w:szCs w:val="13"/>
              </w:rPr>
            </w:pPr>
          </w:p>
        </w:tc>
        <w:tc>
          <w:tcPr>
            <w:tcW w:w="476" w:type="dxa"/>
            <w:vAlign w:val="center"/>
          </w:tcPr>
          <w:p w14:paraId="3C58455E">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63A72F93">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2FAB3A91">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41E1D0E4">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7DAE257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D06673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51FF84E">
            <w:pPr>
              <w:spacing w:before="120" w:line="360" w:lineRule="exact"/>
              <w:rPr>
                <w:rFonts w:eastAsia="黑体"/>
                <w:sz w:val="13"/>
                <w:szCs w:val="13"/>
              </w:rPr>
            </w:pPr>
            <w:r>
              <w:rPr>
                <w:rFonts w:hint="eastAsia" w:eastAsia="黑体"/>
                <w:sz w:val="13"/>
                <w:szCs w:val="13"/>
              </w:rPr>
              <w:t>M</w:t>
            </w:r>
          </w:p>
        </w:tc>
        <w:tc>
          <w:tcPr>
            <w:tcW w:w="477" w:type="dxa"/>
            <w:vAlign w:val="center"/>
          </w:tcPr>
          <w:p w14:paraId="5FD29ACC">
            <w:pPr>
              <w:spacing w:before="120" w:line="360" w:lineRule="exact"/>
              <w:rPr>
                <w:rFonts w:eastAsia="黑体"/>
                <w:sz w:val="13"/>
                <w:szCs w:val="13"/>
              </w:rPr>
            </w:pPr>
          </w:p>
        </w:tc>
        <w:tc>
          <w:tcPr>
            <w:tcW w:w="477" w:type="dxa"/>
            <w:vAlign w:val="center"/>
          </w:tcPr>
          <w:p w14:paraId="1CD4889E">
            <w:pPr>
              <w:spacing w:before="120" w:line="360" w:lineRule="exact"/>
              <w:rPr>
                <w:rFonts w:eastAsia="黑体"/>
                <w:sz w:val="13"/>
                <w:szCs w:val="13"/>
              </w:rPr>
            </w:pPr>
          </w:p>
        </w:tc>
        <w:tc>
          <w:tcPr>
            <w:tcW w:w="477" w:type="dxa"/>
            <w:vAlign w:val="center"/>
          </w:tcPr>
          <w:p w14:paraId="58CF4CAA">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781A2D6">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0D78AEEC">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02377860">
            <w:pPr>
              <w:spacing w:before="120" w:line="360" w:lineRule="exact"/>
              <w:rPr>
                <w:rFonts w:ascii="微软雅黑" w:hAnsi="微软雅黑" w:eastAsia="微软雅黑"/>
                <w:i/>
                <w:sz w:val="13"/>
                <w:szCs w:val="13"/>
              </w:rPr>
            </w:pPr>
          </w:p>
        </w:tc>
        <w:tc>
          <w:tcPr>
            <w:tcW w:w="477" w:type="dxa"/>
            <w:vAlign w:val="center"/>
          </w:tcPr>
          <w:p w14:paraId="2672C4A6">
            <w:pPr>
              <w:spacing w:before="120" w:line="360" w:lineRule="exact"/>
              <w:rPr>
                <w:rFonts w:ascii="微软雅黑" w:hAnsi="微软雅黑" w:eastAsia="微软雅黑"/>
                <w:i/>
                <w:sz w:val="13"/>
                <w:szCs w:val="13"/>
              </w:rPr>
            </w:pPr>
          </w:p>
        </w:tc>
        <w:tc>
          <w:tcPr>
            <w:tcW w:w="477" w:type="dxa"/>
            <w:vAlign w:val="center"/>
          </w:tcPr>
          <w:p w14:paraId="30414D58">
            <w:pPr>
              <w:spacing w:before="120" w:line="360" w:lineRule="exact"/>
              <w:rPr>
                <w:rFonts w:ascii="微软雅黑" w:hAnsi="微软雅黑" w:eastAsia="微软雅黑"/>
                <w:i/>
                <w:sz w:val="13"/>
                <w:szCs w:val="13"/>
              </w:rPr>
            </w:pPr>
          </w:p>
        </w:tc>
        <w:tc>
          <w:tcPr>
            <w:tcW w:w="477" w:type="dxa"/>
            <w:vAlign w:val="center"/>
          </w:tcPr>
          <w:p w14:paraId="50CC3691">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1BAC25E6">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26EA69E9">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729E2752">
            <w:pPr>
              <w:spacing w:before="120" w:line="360" w:lineRule="exact"/>
              <w:rPr>
                <w:rFonts w:ascii="微软雅黑" w:hAnsi="微软雅黑" w:eastAsia="微软雅黑"/>
                <w:i/>
                <w:sz w:val="13"/>
                <w:szCs w:val="13"/>
              </w:rPr>
            </w:pPr>
          </w:p>
        </w:tc>
        <w:tc>
          <w:tcPr>
            <w:tcW w:w="477" w:type="dxa"/>
            <w:vAlign w:val="center"/>
          </w:tcPr>
          <w:p w14:paraId="67C769E5">
            <w:pPr>
              <w:spacing w:before="120" w:line="360" w:lineRule="exact"/>
              <w:rPr>
                <w:rFonts w:ascii="微软雅黑" w:hAnsi="微软雅黑" w:eastAsia="微软雅黑"/>
                <w:i/>
                <w:sz w:val="13"/>
                <w:szCs w:val="13"/>
              </w:rPr>
            </w:pPr>
          </w:p>
        </w:tc>
        <w:tc>
          <w:tcPr>
            <w:tcW w:w="477" w:type="dxa"/>
            <w:vAlign w:val="center"/>
          </w:tcPr>
          <w:p w14:paraId="3BEC5F5E">
            <w:pPr>
              <w:spacing w:before="120" w:line="360" w:lineRule="exact"/>
              <w:rPr>
                <w:rFonts w:ascii="微软雅黑" w:hAnsi="微软雅黑" w:eastAsia="微软雅黑"/>
                <w:i/>
                <w:sz w:val="13"/>
                <w:szCs w:val="13"/>
              </w:rPr>
            </w:pPr>
          </w:p>
        </w:tc>
        <w:tc>
          <w:tcPr>
            <w:tcW w:w="477" w:type="dxa"/>
            <w:vAlign w:val="center"/>
          </w:tcPr>
          <w:p w14:paraId="58FFA491">
            <w:pPr>
              <w:spacing w:before="120" w:line="360" w:lineRule="exact"/>
              <w:rPr>
                <w:rFonts w:eastAsia="黑体"/>
                <w:sz w:val="13"/>
                <w:szCs w:val="13"/>
              </w:rPr>
            </w:pPr>
          </w:p>
        </w:tc>
        <w:tc>
          <w:tcPr>
            <w:tcW w:w="477" w:type="dxa"/>
            <w:vAlign w:val="center"/>
          </w:tcPr>
          <w:p w14:paraId="2EF35ADD">
            <w:pPr>
              <w:spacing w:before="120" w:line="360" w:lineRule="exact"/>
              <w:rPr>
                <w:rFonts w:eastAsia="黑体"/>
                <w:sz w:val="13"/>
                <w:szCs w:val="13"/>
              </w:rPr>
            </w:pPr>
          </w:p>
        </w:tc>
        <w:tc>
          <w:tcPr>
            <w:tcW w:w="477" w:type="dxa"/>
            <w:vAlign w:val="center"/>
          </w:tcPr>
          <w:p w14:paraId="02AC33A9">
            <w:pPr>
              <w:spacing w:before="120" w:line="360" w:lineRule="exact"/>
              <w:rPr>
                <w:rFonts w:eastAsia="黑体"/>
                <w:sz w:val="13"/>
                <w:szCs w:val="13"/>
              </w:rPr>
            </w:pPr>
          </w:p>
        </w:tc>
        <w:tc>
          <w:tcPr>
            <w:tcW w:w="477" w:type="dxa"/>
            <w:vAlign w:val="center"/>
          </w:tcPr>
          <w:p w14:paraId="58DF7B68">
            <w:pPr>
              <w:spacing w:before="120" w:line="360" w:lineRule="exact"/>
              <w:rPr>
                <w:rFonts w:eastAsia="黑体"/>
                <w:sz w:val="13"/>
                <w:szCs w:val="13"/>
              </w:rPr>
            </w:pPr>
          </w:p>
        </w:tc>
        <w:tc>
          <w:tcPr>
            <w:tcW w:w="477" w:type="dxa"/>
            <w:vAlign w:val="center"/>
          </w:tcPr>
          <w:p w14:paraId="3E53FB04">
            <w:pPr>
              <w:spacing w:before="120" w:line="360" w:lineRule="exact"/>
              <w:rPr>
                <w:rFonts w:eastAsia="黑体"/>
                <w:sz w:val="13"/>
                <w:szCs w:val="13"/>
              </w:rPr>
            </w:pPr>
          </w:p>
        </w:tc>
        <w:tc>
          <w:tcPr>
            <w:tcW w:w="477" w:type="dxa"/>
            <w:vAlign w:val="center"/>
          </w:tcPr>
          <w:p w14:paraId="21F20AF7">
            <w:pPr>
              <w:spacing w:before="120" w:line="360" w:lineRule="exact"/>
              <w:rPr>
                <w:rFonts w:eastAsia="黑体"/>
                <w:sz w:val="13"/>
                <w:szCs w:val="13"/>
              </w:rPr>
            </w:pPr>
          </w:p>
        </w:tc>
      </w:tr>
      <w:tr w14:paraId="05A097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373" w:type="dxa"/>
            <w:vMerge w:val="continue"/>
            <w:vAlign w:val="center"/>
          </w:tcPr>
          <w:p w14:paraId="4FBDF3D7">
            <w:pPr>
              <w:spacing w:before="120" w:line="360" w:lineRule="exact"/>
              <w:rPr>
                <w:rFonts w:eastAsia="黑体"/>
                <w:sz w:val="24"/>
              </w:rPr>
            </w:pPr>
          </w:p>
        </w:tc>
        <w:tc>
          <w:tcPr>
            <w:tcW w:w="1344" w:type="dxa"/>
            <w:vAlign w:val="center"/>
          </w:tcPr>
          <w:p w14:paraId="0F231D19">
            <w:pPr>
              <w:widowControl/>
              <w:rPr>
                <w:color w:val="000000"/>
                <w:sz w:val="20"/>
                <w:szCs w:val="20"/>
              </w:rPr>
            </w:pPr>
            <w:r>
              <w:rPr>
                <w:rFonts w:hint="eastAsia"/>
                <w:color w:val="000000"/>
                <w:sz w:val="20"/>
                <w:szCs w:val="20"/>
              </w:rPr>
              <w:t xml:space="preserve">多媒体制作与交互设计 </w:t>
            </w:r>
          </w:p>
        </w:tc>
        <w:tc>
          <w:tcPr>
            <w:tcW w:w="476" w:type="dxa"/>
            <w:vAlign w:val="center"/>
          </w:tcPr>
          <w:p w14:paraId="704B01E4">
            <w:pPr>
              <w:spacing w:before="120" w:line="360" w:lineRule="exact"/>
              <w:rPr>
                <w:rFonts w:eastAsia="黑体"/>
                <w:i/>
                <w:sz w:val="13"/>
                <w:szCs w:val="13"/>
              </w:rPr>
            </w:pPr>
          </w:p>
        </w:tc>
        <w:tc>
          <w:tcPr>
            <w:tcW w:w="476" w:type="dxa"/>
            <w:vAlign w:val="center"/>
          </w:tcPr>
          <w:p w14:paraId="4C247F93">
            <w:pPr>
              <w:spacing w:before="120" w:line="360" w:lineRule="exact"/>
              <w:rPr>
                <w:rFonts w:eastAsia="黑体"/>
                <w:i/>
                <w:sz w:val="13"/>
                <w:szCs w:val="13"/>
              </w:rPr>
            </w:pPr>
          </w:p>
        </w:tc>
        <w:tc>
          <w:tcPr>
            <w:tcW w:w="476" w:type="dxa"/>
            <w:vAlign w:val="center"/>
          </w:tcPr>
          <w:p w14:paraId="26A65CFA">
            <w:pPr>
              <w:spacing w:before="120" w:line="360" w:lineRule="exact"/>
              <w:rPr>
                <w:rFonts w:eastAsia="黑体"/>
                <w:sz w:val="13"/>
                <w:szCs w:val="13"/>
              </w:rPr>
            </w:pPr>
          </w:p>
        </w:tc>
        <w:tc>
          <w:tcPr>
            <w:tcW w:w="476" w:type="dxa"/>
            <w:vAlign w:val="center"/>
          </w:tcPr>
          <w:p w14:paraId="6199C3AD">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07D160FA">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1741BA57">
            <w:pPr>
              <w:spacing w:before="120" w:line="360" w:lineRule="exact"/>
              <w:rPr>
                <w:rFonts w:eastAsia="黑体"/>
                <w:sz w:val="13"/>
                <w:szCs w:val="13"/>
              </w:rPr>
            </w:pPr>
            <w:r>
              <w:rPr>
                <w:rFonts w:hint="eastAsia" w:ascii="微软雅黑" w:hAnsi="微软雅黑" w:eastAsia="微软雅黑"/>
                <w:i/>
                <w:sz w:val="13"/>
                <w:szCs w:val="13"/>
              </w:rPr>
              <w:t>H</w:t>
            </w:r>
          </w:p>
        </w:tc>
        <w:tc>
          <w:tcPr>
            <w:tcW w:w="476" w:type="dxa"/>
            <w:vAlign w:val="center"/>
          </w:tcPr>
          <w:p w14:paraId="37D02515">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2BC89265">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877BE11">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D8F098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C296530">
            <w:pPr>
              <w:spacing w:before="120" w:line="360" w:lineRule="exact"/>
              <w:rPr>
                <w:rFonts w:eastAsia="黑体"/>
                <w:sz w:val="13"/>
                <w:szCs w:val="13"/>
              </w:rPr>
            </w:pPr>
          </w:p>
        </w:tc>
        <w:tc>
          <w:tcPr>
            <w:tcW w:w="477" w:type="dxa"/>
            <w:vAlign w:val="center"/>
          </w:tcPr>
          <w:p w14:paraId="7FBA365A">
            <w:pPr>
              <w:spacing w:before="120" w:line="360" w:lineRule="exact"/>
              <w:rPr>
                <w:rFonts w:eastAsia="黑体"/>
                <w:sz w:val="13"/>
                <w:szCs w:val="13"/>
              </w:rPr>
            </w:pPr>
          </w:p>
        </w:tc>
        <w:tc>
          <w:tcPr>
            <w:tcW w:w="477" w:type="dxa"/>
            <w:vAlign w:val="center"/>
          </w:tcPr>
          <w:p w14:paraId="687BEBF1">
            <w:pPr>
              <w:spacing w:before="120" w:line="360" w:lineRule="exact"/>
              <w:rPr>
                <w:rFonts w:eastAsia="黑体"/>
                <w:sz w:val="13"/>
                <w:szCs w:val="13"/>
              </w:rPr>
            </w:pPr>
          </w:p>
        </w:tc>
        <w:tc>
          <w:tcPr>
            <w:tcW w:w="477" w:type="dxa"/>
            <w:vAlign w:val="center"/>
          </w:tcPr>
          <w:p w14:paraId="69FF670B">
            <w:pPr>
              <w:spacing w:before="120" w:line="360" w:lineRule="exact"/>
              <w:rPr>
                <w:rFonts w:ascii="微软雅黑" w:hAnsi="微软雅黑" w:eastAsia="微软雅黑"/>
                <w:i/>
                <w:sz w:val="13"/>
                <w:szCs w:val="13"/>
              </w:rPr>
            </w:pPr>
          </w:p>
        </w:tc>
        <w:tc>
          <w:tcPr>
            <w:tcW w:w="477" w:type="dxa"/>
            <w:vAlign w:val="center"/>
          </w:tcPr>
          <w:p w14:paraId="13C08AFD">
            <w:pPr>
              <w:spacing w:before="120" w:line="360" w:lineRule="exact"/>
              <w:rPr>
                <w:rFonts w:ascii="微软雅黑" w:hAnsi="微软雅黑" w:eastAsia="微软雅黑"/>
                <w:i/>
                <w:sz w:val="13"/>
                <w:szCs w:val="13"/>
              </w:rPr>
            </w:pPr>
          </w:p>
        </w:tc>
        <w:tc>
          <w:tcPr>
            <w:tcW w:w="477" w:type="dxa"/>
            <w:vAlign w:val="center"/>
          </w:tcPr>
          <w:p w14:paraId="756B110E">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5A82E81A">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50224FF6">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L</w:t>
            </w:r>
          </w:p>
        </w:tc>
        <w:tc>
          <w:tcPr>
            <w:tcW w:w="477" w:type="dxa"/>
            <w:vAlign w:val="center"/>
          </w:tcPr>
          <w:p w14:paraId="7A89933F">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40D6669">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9CB334F">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566EE22F">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A3C931A">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BF02BF1">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CCE1302">
            <w:pPr>
              <w:spacing w:before="120" w:line="360" w:lineRule="exact"/>
              <w:rPr>
                <w:rFonts w:eastAsia="黑体"/>
                <w:sz w:val="13"/>
                <w:szCs w:val="13"/>
              </w:rPr>
            </w:pPr>
          </w:p>
        </w:tc>
        <w:tc>
          <w:tcPr>
            <w:tcW w:w="477" w:type="dxa"/>
            <w:vAlign w:val="center"/>
          </w:tcPr>
          <w:p w14:paraId="77AC6A1D">
            <w:pPr>
              <w:spacing w:before="120" w:line="360" w:lineRule="exact"/>
              <w:rPr>
                <w:rFonts w:eastAsia="黑体"/>
                <w:sz w:val="13"/>
                <w:szCs w:val="13"/>
              </w:rPr>
            </w:pPr>
          </w:p>
        </w:tc>
        <w:tc>
          <w:tcPr>
            <w:tcW w:w="477" w:type="dxa"/>
            <w:vAlign w:val="center"/>
          </w:tcPr>
          <w:p w14:paraId="5C069A38">
            <w:pPr>
              <w:spacing w:before="120" w:line="360" w:lineRule="exact"/>
              <w:rPr>
                <w:rFonts w:eastAsia="黑体"/>
                <w:sz w:val="13"/>
                <w:szCs w:val="13"/>
              </w:rPr>
            </w:pPr>
          </w:p>
        </w:tc>
        <w:tc>
          <w:tcPr>
            <w:tcW w:w="477" w:type="dxa"/>
            <w:vAlign w:val="center"/>
          </w:tcPr>
          <w:p w14:paraId="4834AF48">
            <w:pPr>
              <w:spacing w:before="120" w:line="360" w:lineRule="exact"/>
              <w:rPr>
                <w:rFonts w:eastAsia="黑体"/>
                <w:sz w:val="13"/>
                <w:szCs w:val="13"/>
              </w:rPr>
            </w:pPr>
          </w:p>
        </w:tc>
        <w:tc>
          <w:tcPr>
            <w:tcW w:w="477" w:type="dxa"/>
            <w:vAlign w:val="center"/>
          </w:tcPr>
          <w:p w14:paraId="32DA287D">
            <w:pPr>
              <w:spacing w:before="120" w:line="360" w:lineRule="exact"/>
              <w:rPr>
                <w:rFonts w:eastAsia="黑体"/>
                <w:sz w:val="13"/>
                <w:szCs w:val="13"/>
              </w:rPr>
            </w:pPr>
          </w:p>
        </w:tc>
        <w:tc>
          <w:tcPr>
            <w:tcW w:w="477" w:type="dxa"/>
            <w:vAlign w:val="center"/>
          </w:tcPr>
          <w:p w14:paraId="32BD3CD6">
            <w:pPr>
              <w:spacing w:before="120" w:line="360" w:lineRule="exact"/>
              <w:rPr>
                <w:rFonts w:eastAsia="黑体"/>
                <w:sz w:val="13"/>
                <w:szCs w:val="13"/>
              </w:rPr>
            </w:pPr>
          </w:p>
        </w:tc>
      </w:tr>
      <w:tr w14:paraId="7D36C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7B623A61">
            <w:pPr>
              <w:spacing w:before="120" w:line="360" w:lineRule="exact"/>
              <w:rPr>
                <w:rFonts w:eastAsia="黑体"/>
                <w:sz w:val="24"/>
              </w:rPr>
            </w:pPr>
          </w:p>
        </w:tc>
        <w:tc>
          <w:tcPr>
            <w:tcW w:w="1344" w:type="dxa"/>
            <w:vAlign w:val="center"/>
          </w:tcPr>
          <w:p w14:paraId="02D30009">
            <w:pPr>
              <w:widowControl/>
              <w:rPr>
                <w:color w:val="000000"/>
                <w:sz w:val="20"/>
                <w:szCs w:val="20"/>
              </w:rPr>
            </w:pPr>
            <w:r>
              <w:rPr>
                <w:rFonts w:hint="eastAsia"/>
                <w:color w:val="000000"/>
                <w:sz w:val="20"/>
                <w:szCs w:val="20"/>
              </w:rPr>
              <w:t>数字短片制作</w:t>
            </w:r>
          </w:p>
        </w:tc>
        <w:tc>
          <w:tcPr>
            <w:tcW w:w="476" w:type="dxa"/>
            <w:vAlign w:val="center"/>
          </w:tcPr>
          <w:p w14:paraId="378E2E7C">
            <w:pPr>
              <w:spacing w:before="120" w:line="360" w:lineRule="exact"/>
              <w:rPr>
                <w:rFonts w:eastAsia="黑体"/>
                <w:i/>
                <w:sz w:val="13"/>
                <w:szCs w:val="13"/>
              </w:rPr>
            </w:pPr>
          </w:p>
        </w:tc>
        <w:tc>
          <w:tcPr>
            <w:tcW w:w="476" w:type="dxa"/>
            <w:vAlign w:val="center"/>
          </w:tcPr>
          <w:p w14:paraId="0BBF5B82">
            <w:pPr>
              <w:spacing w:before="120" w:line="360" w:lineRule="exact"/>
              <w:rPr>
                <w:rFonts w:eastAsia="黑体"/>
                <w:i/>
                <w:sz w:val="13"/>
                <w:szCs w:val="13"/>
              </w:rPr>
            </w:pPr>
          </w:p>
        </w:tc>
        <w:tc>
          <w:tcPr>
            <w:tcW w:w="476" w:type="dxa"/>
            <w:vAlign w:val="center"/>
          </w:tcPr>
          <w:p w14:paraId="34FCE3CD">
            <w:pPr>
              <w:spacing w:before="120" w:line="360" w:lineRule="exact"/>
              <w:rPr>
                <w:rFonts w:eastAsia="黑体"/>
                <w:sz w:val="13"/>
                <w:szCs w:val="13"/>
              </w:rPr>
            </w:pPr>
          </w:p>
        </w:tc>
        <w:tc>
          <w:tcPr>
            <w:tcW w:w="476" w:type="dxa"/>
            <w:vAlign w:val="center"/>
          </w:tcPr>
          <w:p w14:paraId="635482AC">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0E7764FF">
            <w:pPr>
              <w:spacing w:before="120" w:line="360" w:lineRule="exact"/>
              <w:rPr>
                <w:rFonts w:eastAsia="黑体"/>
                <w:sz w:val="13"/>
                <w:szCs w:val="13"/>
              </w:rPr>
            </w:pPr>
          </w:p>
        </w:tc>
        <w:tc>
          <w:tcPr>
            <w:tcW w:w="476" w:type="dxa"/>
            <w:vAlign w:val="center"/>
          </w:tcPr>
          <w:p w14:paraId="7FA3359C">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70C975CC">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1F01885C">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9E30C63">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5962C52">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FDA13A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DF7A1F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F351948">
            <w:pPr>
              <w:spacing w:before="120" w:line="360" w:lineRule="exact"/>
              <w:rPr>
                <w:rFonts w:eastAsia="黑体"/>
                <w:sz w:val="13"/>
                <w:szCs w:val="13"/>
              </w:rPr>
            </w:pPr>
          </w:p>
        </w:tc>
        <w:tc>
          <w:tcPr>
            <w:tcW w:w="477" w:type="dxa"/>
            <w:vAlign w:val="center"/>
          </w:tcPr>
          <w:p w14:paraId="4DE56F83">
            <w:pPr>
              <w:spacing w:before="120" w:line="360" w:lineRule="exact"/>
              <w:rPr>
                <w:rFonts w:ascii="微软雅黑" w:hAnsi="微软雅黑" w:eastAsia="微软雅黑"/>
                <w:i/>
                <w:sz w:val="13"/>
                <w:szCs w:val="13"/>
              </w:rPr>
            </w:pPr>
          </w:p>
        </w:tc>
        <w:tc>
          <w:tcPr>
            <w:tcW w:w="477" w:type="dxa"/>
            <w:vAlign w:val="center"/>
          </w:tcPr>
          <w:p w14:paraId="56C50598">
            <w:pPr>
              <w:spacing w:before="120" w:line="360" w:lineRule="exact"/>
              <w:rPr>
                <w:rFonts w:ascii="微软雅黑" w:hAnsi="微软雅黑" w:eastAsia="微软雅黑"/>
                <w:i/>
                <w:sz w:val="13"/>
                <w:szCs w:val="13"/>
              </w:rPr>
            </w:pPr>
          </w:p>
        </w:tc>
        <w:tc>
          <w:tcPr>
            <w:tcW w:w="477" w:type="dxa"/>
            <w:vAlign w:val="center"/>
          </w:tcPr>
          <w:p w14:paraId="2AC7D81A">
            <w:pPr>
              <w:spacing w:before="120" w:line="360" w:lineRule="exact"/>
              <w:rPr>
                <w:rFonts w:ascii="微软雅黑" w:hAnsi="微软雅黑" w:eastAsia="微软雅黑"/>
                <w:i/>
                <w:sz w:val="13"/>
                <w:szCs w:val="13"/>
              </w:rPr>
            </w:pPr>
          </w:p>
        </w:tc>
        <w:tc>
          <w:tcPr>
            <w:tcW w:w="477" w:type="dxa"/>
            <w:vAlign w:val="center"/>
          </w:tcPr>
          <w:p w14:paraId="5CA17DB4">
            <w:pPr>
              <w:spacing w:before="120" w:line="360" w:lineRule="exact"/>
              <w:rPr>
                <w:rFonts w:ascii="微软雅黑" w:hAnsi="微软雅黑" w:eastAsia="微软雅黑"/>
                <w:i/>
                <w:sz w:val="13"/>
                <w:szCs w:val="13"/>
              </w:rPr>
            </w:pPr>
          </w:p>
        </w:tc>
        <w:tc>
          <w:tcPr>
            <w:tcW w:w="477" w:type="dxa"/>
            <w:vAlign w:val="center"/>
          </w:tcPr>
          <w:p w14:paraId="4BA76373">
            <w:pPr>
              <w:spacing w:before="120" w:line="360" w:lineRule="exact"/>
              <w:rPr>
                <w:rFonts w:ascii="微软雅黑" w:hAnsi="微软雅黑" w:eastAsia="微软雅黑"/>
                <w:i/>
                <w:sz w:val="13"/>
                <w:szCs w:val="13"/>
              </w:rPr>
            </w:pPr>
          </w:p>
        </w:tc>
        <w:tc>
          <w:tcPr>
            <w:tcW w:w="477" w:type="dxa"/>
            <w:vAlign w:val="center"/>
          </w:tcPr>
          <w:p w14:paraId="6207B94A">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1A3BB82A">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15B19B6E">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31ED58AF">
            <w:pPr>
              <w:spacing w:before="120" w:line="360" w:lineRule="exact"/>
              <w:rPr>
                <w:rFonts w:ascii="微软雅黑" w:hAnsi="微软雅黑" w:eastAsia="微软雅黑"/>
                <w:i/>
                <w:sz w:val="13"/>
                <w:szCs w:val="13"/>
              </w:rPr>
            </w:pPr>
          </w:p>
        </w:tc>
        <w:tc>
          <w:tcPr>
            <w:tcW w:w="477" w:type="dxa"/>
            <w:vAlign w:val="center"/>
          </w:tcPr>
          <w:p w14:paraId="7508CB68">
            <w:pPr>
              <w:spacing w:before="120" w:line="360" w:lineRule="exact"/>
              <w:rPr>
                <w:rFonts w:ascii="微软雅黑" w:hAnsi="微软雅黑" w:eastAsia="微软雅黑"/>
                <w:i/>
                <w:sz w:val="13"/>
                <w:szCs w:val="13"/>
              </w:rPr>
            </w:pPr>
          </w:p>
        </w:tc>
        <w:tc>
          <w:tcPr>
            <w:tcW w:w="477" w:type="dxa"/>
            <w:vAlign w:val="center"/>
          </w:tcPr>
          <w:p w14:paraId="15CC004D">
            <w:pPr>
              <w:spacing w:before="120" w:line="360" w:lineRule="exact"/>
              <w:rPr>
                <w:rFonts w:ascii="微软雅黑" w:hAnsi="微软雅黑" w:eastAsia="微软雅黑"/>
                <w:i/>
                <w:sz w:val="13"/>
                <w:szCs w:val="13"/>
              </w:rPr>
            </w:pPr>
          </w:p>
        </w:tc>
        <w:tc>
          <w:tcPr>
            <w:tcW w:w="477" w:type="dxa"/>
            <w:vAlign w:val="center"/>
          </w:tcPr>
          <w:p w14:paraId="1F5306EE">
            <w:pPr>
              <w:spacing w:before="120" w:line="360" w:lineRule="exact"/>
              <w:rPr>
                <w:rFonts w:eastAsia="黑体"/>
                <w:sz w:val="13"/>
                <w:szCs w:val="13"/>
              </w:rPr>
            </w:pPr>
            <w:r>
              <w:rPr>
                <w:rFonts w:hint="eastAsia" w:eastAsia="黑体"/>
                <w:sz w:val="13"/>
                <w:szCs w:val="13"/>
              </w:rPr>
              <w:t>M</w:t>
            </w:r>
          </w:p>
        </w:tc>
        <w:tc>
          <w:tcPr>
            <w:tcW w:w="477" w:type="dxa"/>
            <w:vAlign w:val="center"/>
          </w:tcPr>
          <w:p w14:paraId="22868128">
            <w:pPr>
              <w:spacing w:before="120" w:line="360" w:lineRule="exact"/>
              <w:rPr>
                <w:rFonts w:eastAsia="黑体"/>
                <w:sz w:val="13"/>
                <w:szCs w:val="13"/>
              </w:rPr>
            </w:pPr>
            <w:r>
              <w:rPr>
                <w:rFonts w:hint="eastAsia" w:eastAsia="黑体"/>
                <w:sz w:val="13"/>
                <w:szCs w:val="13"/>
              </w:rPr>
              <w:t>M</w:t>
            </w:r>
          </w:p>
        </w:tc>
        <w:tc>
          <w:tcPr>
            <w:tcW w:w="477" w:type="dxa"/>
            <w:vAlign w:val="center"/>
          </w:tcPr>
          <w:p w14:paraId="0E3E3370">
            <w:pPr>
              <w:spacing w:before="120" w:line="360" w:lineRule="exact"/>
              <w:rPr>
                <w:rFonts w:eastAsia="黑体"/>
                <w:sz w:val="13"/>
                <w:szCs w:val="13"/>
              </w:rPr>
            </w:pPr>
          </w:p>
        </w:tc>
        <w:tc>
          <w:tcPr>
            <w:tcW w:w="477" w:type="dxa"/>
            <w:vAlign w:val="center"/>
          </w:tcPr>
          <w:p w14:paraId="05C45CD1">
            <w:pPr>
              <w:spacing w:before="120" w:line="360" w:lineRule="exact"/>
              <w:rPr>
                <w:rFonts w:eastAsia="黑体"/>
                <w:sz w:val="13"/>
                <w:szCs w:val="13"/>
              </w:rPr>
            </w:pPr>
          </w:p>
        </w:tc>
        <w:tc>
          <w:tcPr>
            <w:tcW w:w="477" w:type="dxa"/>
            <w:vAlign w:val="center"/>
          </w:tcPr>
          <w:p w14:paraId="67A8C850">
            <w:pPr>
              <w:spacing w:before="120" w:line="360" w:lineRule="exact"/>
              <w:rPr>
                <w:rFonts w:eastAsia="黑体"/>
                <w:sz w:val="13"/>
                <w:szCs w:val="13"/>
              </w:rPr>
            </w:pPr>
          </w:p>
        </w:tc>
        <w:tc>
          <w:tcPr>
            <w:tcW w:w="477" w:type="dxa"/>
            <w:vAlign w:val="center"/>
          </w:tcPr>
          <w:p w14:paraId="2B7DF151">
            <w:pPr>
              <w:spacing w:before="120" w:line="360" w:lineRule="exact"/>
              <w:rPr>
                <w:rFonts w:eastAsia="黑体"/>
                <w:sz w:val="13"/>
                <w:szCs w:val="13"/>
              </w:rPr>
            </w:pPr>
          </w:p>
        </w:tc>
      </w:tr>
      <w:tr w14:paraId="0404FC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6893CBD3">
            <w:pPr>
              <w:spacing w:before="120" w:line="360" w:lineRule="exact"/>
              <w:rPr>
                <w:rFonts w:eastAsia="黑体"/>
                <w:sz w:val="24"/>
              </w:rPr>
            </w:pPr>
          </w:p>
        </w:tc>
        <w:tc>
          <w:tcPr>
            <w:tcW w:w="1344" w:type="dxa"/>
            <w:vAlign w:val="center"/>
          </w:tcPr>
          <w:p w14:paraId="3615D7D9">
            <w:pPr>
              <w:widowControl/>
              <w:rPr>
                <w:color w:val="000000"/>
                <w:sz w:val="20"/>
                <w:szCs w:val="20"/>
              </w:rPr>
            </w:pPr>
            <w:r>
              <w:rPr>
                <w:rFonts w:hint="eastAsia"/>
                <w:color w:val="000000"/>
                <w:sz w:val="20"/>
                <w:szCs w:val="20"/>
              </w:rPr>
              <w:t>访谈节目制作</w:t>
            </w:r>
          </w:p>
        </w:tc>
        <w:tc>
          <w:tcPr>
            <w:tcW w:w="476" w:type="dxa"/>
            <w:vAlign w:val="center"/>
          </w:tcPr>
          <w:p w14:paraId="5C2885DE">
            <w:pPr>
              <w:spacing w:before="120" w:line="360" w:lineRule="exact"/>
              <w:rPr>
                <w:rFonts w:eastAsia="黑体"/>
                <w:i/>
                <w:sz w:val="13"/>
                <w:szCs w:val="13"/>
              </w:rPr>
            </w:pPr>
          </w:p>
        </w:tc>
        <w:tc>
          <w:tcPr>
            <w:tcW w:w="476" w:type="dxa"/>
            <w:vAlign w:val="center"/>
          </w:tcPr>
          <w:p w14:paraId="3BE64817">
            <w:pPr>
              <w:spacing w:before="120" w:line="360" w:lineRule="exact"/>
              <w:rPr>
                <w:rFonts w:eastAsia="黑体"/>
                <w:i/>
                <w:sz w:val="13"/>
                <w:szCs w:val="13"/>
              </w:rPr>
            </w:pPr>
          </w:p>
        </w:tc>
        <w:tc>
          <w:tcPr>
            <w:tcW w:w="476" w:type="dxa"/>
            <w:vAlign w:val="center"/>
          </w:tcPr>
          <w:p w14:paraId="7D2E0D6A">
            <w:pPr>
              <w:spacing w:before="120" w:line="360" w:lineRule="exact"/>
              <w:rPr>
                <w:rFonts w:eastAsia="黑体"/>
                <w:sz w:val="13"/>
                <w:szCs w:val="13"/>
              </w:rPr>
            </w:pPr>
          </w:p>
        </w:tc>
        <w:tc>
          <w:tcPr>
            <w:tcW w:w="476" w:type="dxa"/>
            <w:vAlign w:val="center"/>
          </w:tcPr>
          <w:p w14:paraId="3121ECBA">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72E6B20E">
            <w:pPr>
              <w:spacing w:before="120" w:line="360" w:lineRule="exact"/>
              <w:rPr>
                <w:rFonts w:eastAsia="黑体"/>
                <w:sz w:val="13"/>
                <w:szCs w:val="13"/>
              </w:rPr>
            </w:pPr>
          </w:p>
        </w:tc>
        <w:tc>
          <w:tcPr>
            <w:tcW w:w="476" w:type="dxa"/>
            <w:vAlign w:val="center"/>
          </w:tcPr>
          <w:p w14:paraId="1D90590F">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27333272">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2A156A9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6260503">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1FA92D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15F00C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8E3068D">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F49A19A">
            <w:pPr>
              <w:spacing w:before="120" w:line="360" w:lineRule="exact"/>
              <w:rPr>
                <w:rFonts w:eastAsia="黑体"/>
                <w:sz w:val="13"/>
                <w:szCs w:val="13"/>
              </w:rPr>
            </w:pPr>
          </w:p>
        </w:tc>
        <w:tc>
          <w:tcPr>
            <w:tcW w:w="477" w:type="dxa"/>
            <w:vAlign w:val="center"/>
          </w:tcPr>
          <w:p w14:paraId="25D6C0C5">
            <w:pPr>
              <w:spacing w:before="120" w:line="360" w:lineRule="exact"/>
              <w:rPr>
                <w:rFonts w:ascii="微软雅黑" w:hAnsi="微软雅黑" w:eastAsia="微软雅黑"/>
                <w:i/>
                <w:sz w:val="13"/>
                <w:szCs w:val="13"/>
              </w:rPr>
            </w:pPr>
          </w:p>
        </w:tc>
        <w:tc>
          <w:tcPr>
            <w:tcW w:w="477" w:type="dxa"/>
            <w:vAlign w:val="center"/>
          </w:tcPr>
          <w:p w14:paraId="7D0232BE">
            <w:pPr>
              <w:spacing w:before="120" w:line="360" w:lineRule="exact"/>
              <w:rPr>
                <w:rFonts w:ascii="微软雅黑" w:hAnsi="微软雅黑" w:eastAsia="微软雅黑"/>
                <w:i/>
                <w:sz w:val="13"/>
                <w:szCs w:val="13"/>
              </w:rPr>
            </w:pPr>
          </w:p>
        </w:tc>
        <w:tc>
          <w:tcPr>
            <w:tcW w:w="477" w:type="dxa"/>
            <w:vAlign w:val="center"/>
          </w:tcPr>
          <w:p w14:paraId="0B8A0039">
            <w:pPr>
              <w:spacing w:before="120" w:line="360" w:lineRule="exact"/>
              <w:rPr>
                <w:rFonts w:ascii="微软雅黑" w:hAnsi="微软雅黑" w:eastAsia="微软雅黑"/>
                <w:i/>
                <w:sz w:val="13"/>
                <w:szCs w:val="13"/>
              </w:rPr>
            </w:pPr>
          </w:p>
        </w:tc>
        <w:tc>
          <w:tcPr>
            <w:tcW w:w="477" w:type="dxa"/>
            <w:vAlign w:val="center"/>
          </w:tcPr>
          <w:p w14:paraId="6E49C536">
            <w:pPr>
              <w:spacing w:before="120" w:line="360" w:lineRule="exact"/>
              <w:rPr>
                <w:rFonts w:ascii="微软雅黑" w:hAnsi="微软雅黑" w:eastAsia="微软雅黑"/>
                <w:i/>
                <w:sz w:val="13"/>
                <w:szCs w:val="13"/>
              </w:rPr>
            </w:pPr>
          </w:p>
        </w:tc>
        <w:tc>
          <w:tcPr>
            <w:tcW w:w="477" w:type="dxa"/>
            <w:vAlign w:val="center"/>
          </w:tcPr>
          <w:p w14:paraId="56B50C67">
            <w:pPr>
              <w:spacing w:before="120" w:line="360" w:lineRule="exact"/>
              <w:rPr>
                <w:rFonts w:ascii="微软雅黑" w:hAnsi="微软雅黑" w:eastAsia="微软雅黑"/>
                <w:i/>
                <w:sz w:val="13"/>
                <w:szCs w:val="13"/>
              </w:rPr>
            </w:pPr>
          </w:p>
        </w:tc>
        <w:tc>
          <w:tcPr>
            <w:tcW w:w="477" w:type="dxa"/>
            <w:vAlign w:val="center"/>
          </w:tcPr>
          <w:p w14:paraId="76E813BF">
            <w:pPr>
              <w:spacing w:before="120" w:line="360" w:lineRule="exact"/>
              <w:rPr>
                <w:rFonts w:ascii="微软雅黑" w:hAnsi="微软雅黑" w:eastAsia="微软雅黑"/>
                <w:i/>
                <w:sz w:val="13"/>
                <w:szCs w:val="13"/>
              </w:rPr>
            </w:pPr>
          </w:p>
        </w:tc>
        <w:tc>
          <w:tcPr>
            <w:tcW w:w="477" w:type="dxa"/>
            <w:vAlign w:val="center"/>
          </w:tcPr>
          <w:p w14:paraId="2BB64ED3">
            <w:pPr>
              <w:spacing w:before="120" w:line="360" w:lineRule="exact"/>
              <w:rPr>
                <w:rFonts w:ascii="微软雅黑" w:hAnsi="微软雅黑" w:eastAsia="微软雅黑"/>
                <w:i/>
                <w:sz w:val="13"/>
                <w:szCs w:val="13"/>
              </w:rPr>
            </w:pPr>
          </w:p>
        </w:tc>
        <w:tc>
          <w:tcPr>
            <w:tcW w:w="477" w:type="dxa"/>
            <w:vAlign w:val="center"/>
          </w:tcPr>
          <w:p w14:paraId="79CE4F07">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EB12B6F">
            <w:pPr>
              <w:spacing w:before="120" w:line="360" w:lineRule="exact"/>
              <w:rPr>
                <w:rFonts w:ascii="微软雅黑" w:hAnsi="微软雅黑" w:eastAsia="微软雅黑"/>
                <w:i/>
                <w:sz w:val="13"/>
                <w:szCs w:val="13"/>
              </w:rPr>
            </w:pPr>
          </w:p>
        </w:tc>
        <w:tc>
          <w:tcPr>
            <w:tcW w:w="477" w:type="dxa"/>
            <w:vAlign w:val="center"/>
          </w:tcPr>
          <w:p w14:paraId="4A8A13C3">
            <w:pPr>
              <w:spacing w:before="120" w:line="360" w:lineRule="exact"/>
              <w:rPr>
                <w:rFonts w:ascii="微软雅黑" w:hAnsi="微软雅黑" w:eastAsia="微软雅黑"/>
                <w:i/>
                <w:sz w:val="13"/>
                <w:szCs w:val="13"/>
              </w:rPr>
            </w:pPr>
          </w:p>
        </w:tc>
        <w:tc>
          <w:tcPr>
            <w:tcW w:w="477" w:type="dxa"/>
            <w:vAlign w:val="center"/>
          </w:tcPr>
          <w:p w14:paraId="1F4D1CDE">
            <w:pPr>
              <w:spacing w:before="120" w:line="360" w:lineRule="exact"/>
              <w:rPr>
                <w:rFonts w:ascii="微软雅黑" w:hAnsi="微软雅黑" w:eastAsia="微软雅黑"/>
                <w:i/>
                <w:sz w:val="13"/>
                <w:szCs w:val="13"/>
              </w:rPr>
            </w:pPr>
          </w:p>
        </w:tc>
        <w:tc>
          <w:tcPr>
            <w:tcW w:w="477" w:type="dxa"/>
            <w:vAlign w:val="center"/>
          </w:tcPr>
          <w:p w14:paraId="0F608212">
            <w:pPr>
              <w:spacing w:before="120" w:line="360" w:lineRule="exact"/>
              <w:rPr>
                <w:rFonts w:eastAsia="黑体"/>
                <w:sz w:val="13"/>
                <w:szCs w:val="13"/>
              </w:rPr>
            </w:pPr>
            <w:r>
              <w:rPr>
                <w:rFonts w:hint="eastAsia" w:eastAsia="黑体"/>
                <w:sz w:val="13"/>
                <w:szCs w:val="13"/>
              </w:rPr>
              <w:t>M</w:t>
            </w:r>
          </w:p>
        </w:tc>
        <w:tc>
          <w:tcPr>
            <w:tcW w:w="477" w:type="dxa"/>
            <w:vAlign w:val="center"/>
          </w:tcPr>
          <w:p w14:paraId="45F9CF07">
            <w:pPr>
              <w:spacing w:before="120" w:line="360" w:lineRule="exact"/>
              <w:rPr>
                <w:rFonts w:eastAsia="黑体"/>
                <w:sz w:val="13"/>
                <w:szCs w:val="13"/>
              </w:rPr>
            </w:pPr>
            <w:r>
              <w:rPr>
                <w:rFonts w:hint="eastAsia" w:eastAsia="黑体"/>
                <w:sz w:val="13"/>
                <w:szCs w:val="13"/>
              </w:rPr>
              <w:t>M</w:t>
            </w:r>
          </w:p>
        </w:tc>
        <w:tc>
          <w:tcPr>
            <w:tcW w:w="477" w:type="dxa"/>
            <w:vAlign w:val="center"/>
          </w:tcPr>
          <w:p w14:paraId="0BE769DF">
            <w:pPr>
              <w:spacing w:before="120" w:line="360" w:lineRule="exact"/>
              <w:rPr>
                <w:rFonts w:eastAsia="黑体"/>
                <w:sz w:val="13"/>
                <w:szCs w:val="13"/>
              </w:rPr>
            </w:pPr>
          </w:p>
        </w:tc>
        <w:tc>
          <w:tcPr>
            <w:tcW w:w="477" w:type="dxa"/>
            <w:vAlign w:val="center"/>
          </w:tcPr>
          <w:p w14:paraId="50312362">
            <w:pPr>
              <w:spacing w:before="120" w:line="360" w:lineRule="exact"/>
              <w:rPr>
                <w:rFonts w:eastAsia="黑体"/>
                <w:sz w:val="13"/>
                <w:szCs w:val="13"/>
              </w:rPr>
            </w:pPr>
          </w:p>
        </w:tc>
        <w:tc>
          <w:tcPr>
            <w:tcW w:w="477" w:type="dxa"/>
            <w:vAlign w:val="center"/>
          </w:tcPr>
          <w:p w14:paraId="24DF8EA9">
            <w:pPr>
              <w:spacing w:before="120" w:line="360" w:lineRule="exact"/>
              <w:rPr>
                <w:rFonts w:eastAsia="黑体"/>
                <w:sz w:val="13"/>
                <w:szCs w:val="13"/>
              </w:rPr>
            </w:pPr>
          </w:p>
        </w:tc>
        <w:tc>
          <w:tcPr>
            <w:tcW w:w="477" w:type="dxa"/>
            <w:vAlign w:val="center"/>
          </w:tcPr>
          <w:p w14:paraId="04FB8080">
            <w:pPr>
              <w:spacing w:before="120" w:line="360" w:lineRule="exact"/>
              <w:rPr>
                <w:rFonts w:eastAsia="黑体"/>
                <w:sz w:val="13"/>
                <w:szCs w:val="13"/>
              </w:rPr>
            </w:pPr>
          </w:p>
        </w:tc>
      </w:tr>
      <w:tr w14:paraId="018C21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74CCC8DC">
            <w:pPr>
              <w:spacing w:before="120" w:line="360" w:lineRule="exact"/>
              <w:rPr>
                <w:rFonts w:eastAsia="黑体"/>
                <w:sz w:val="24"/>
              </w:rPr>
            </w:pPr>
          </w:p>
        </w:tc>
        <w:tc>
          <w:tcPr>
            <w:tcW w:w="1344" w:type="dxa"/>
            <w:vAlign w:val="center"/>
          </w:tcPr>
          <w:p w14:paraId="25CD3871">
            <w:pPr>
              <w:widowControl/>
              <w:rPr>
                <w:color w:val="000000"/>
                <w:sz w:val="20"/>
                <w:szCs w:val="20"/>
              </w:rPr>
            </w:pPr>
            <w:r>
              <w:rPr>
                <w:rFonts w:hint="eastAsia"/>
                <w:color w:val="000000"/>
                <w:sz w:val="20"/>
                <w:szCs w:val="20"/>
              </w:rPr>
              <w:t>直播节目制作</w:t>
            </w:r>
          </w:p>
        </w:tc>
        <w:tc>
          <w:tcPr>
            <w:tcW w:w="476" w:type="dxa"/>
            <w:vAlign w:val="center"/>
          </w:tcPr>
          <w:p w14:paraId="3EC8A9DB">
            <w:pPr>
              <w:spacing w:before="120" w:line="360" w:lineRule="exact"/>
              <w:rPr>
                <w:rFonts w:eastAsia="黑体"/>
                <w:i/>
                <w:sz w:val="13"/>
                <w:szCs w:val="13"/>
              </w:rPr>
            </w:pPr>
          </w:p>
        </w:tc>
        <w:tc>
          <w:tcPr>
            <w:tcW w:w="476" w:type="dxa"/>
            <w:vAlign w:val="center"/>
          </w:tcPr>
          <w:p w14:paraId="06367AD8">
            <w:pPr>
              <w:spacing w:before="120" w:line="360" w:lineRule="exact"/>
              <w:rPr>
                <w:rFonts w:eastAsia="黑体"/>
                <w:i/>
                <w:sz w:val="13"/>
                <w:szCs w:val="13"/>
              </w:rPr>
            </w:pPr>
          </w:p>
        </w:tc>
        <w:tc>
          <w:tcPr>
            <w:tcW w:w="476" w:type="dxa"/>
            <w:vAlign w:val="center"/>
          </w:tcPr>
          <w:p w14:paraId="190DE2EB">
            <w:pPr>
              <w:spacing w:before="120" w:line="360" w:lineRule="exact"/>
              <w:rPr>
                <w:rFonts w:eastAsia="黑体"/>
                <w:sz w:val="13"/>
                <w:szCs w:val="13"/>
              </w:rPr>
            </w:pPr>
          </w:p>
        </w:tc>
        <w:tc>
          <w:tcPr>
            <w:tcW w:w="476" w:type="dxa"/>
            <w:vAlign w:val="center"/>
          </w:tcPr>
          <w:p w14:paraId="475DA2DC">
            <w:pPr>
              <w:spacing w:before="120" w:line="360" w:lineRule="exact"/>
              <w:rPr>
                <w:rFonts w:eastAsia="黑体"/>
                <w:sz w:val="13"/>
                <w:szCs w:val="13"/>
              </w:rPr>
            </w:pPr>
          </w:p>
        </w:tc>
        <w:tc>
          <w:tcPr>
            <w:tcW w:w="476" w:type="dxa"/>
            <w:vAlign w:val="center"/>
          </w:tcPr>
          <w:p w14:paraId="52257719">
            <w:pPr>
              <w:spacing w:before="120" w:line="360" w:lineRule="exact"/>
              <w:rPr>
                <w:rFonts w:eastAsia="黑体"/>
                <w:sz w:val="13"/>
                <w:szCs w:val="13"/>
              </w:rPr>
            </w:pPr>
          </w:p>
        </w:tc>
        <w:tc>
          <w:tcPr>
            <w:tcW w:w="476" w:type="dxa"/>
            <w:vAlign w:val="center"/>
          </w:tcPr>
          <w:p w14:paraId="3E73B256">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54472255">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60E373B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70C1D5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0C5BAF2">
            <w:pPr>
              <w:spacing w:before="120" w:line="360" w:lineRule="exact"/>
              <w:rPr>
                <w:rFonts w:eastAsia="黑体"/>
                <w:sz w:val="13"/>
                <w:szCs w:val="13"/>
              </w:rPr>
            </w:pPr>
          </w:p>
        </w:tc>
        <w:tc>
          <w:tcPr>
            <w:tcW w:w="477" w:type="dxa"/>
            <w:vAlign w:val="center"/>
          </w:tcPr>
          <w:p w14:paraId="20286346">
            <w:pPr>
              <w:spacing w:before="120" w:line="360" w:lineRule="exact"/>
              <w:rPr>
                <w:rFonts w:eastAsia="黑体"/>
                <w:sz w:val="13"/>
                <w:szCs w:val="13"/>
              </w:rPr>
            </w:pPr>
          </w:p>
        </w:tc>
        <w:tc>
          <w:tcPr>
            <w:tcW w:w="477" w:type="dxa"/>
            <w:vAlign w:val="center"/>
          </w:tcPr>
          <w:p w14:paraId="0CA3B33B">
            <w:pPr>
              <w:spacing w:before="120" w:line="360" w:lineRule="exact"/>
              <w:rPr>
                <w:rFonts w:eastAsia="黑体"/>
                <w:sz w:val="13"/>
                <w:szCs w:val="13"/>
              </w:rPr>
            </w:pPr>
          </w:p>
        </w:tc>
        <w:tc>
          <w:tcPr>
            <w:tcW w:w="477" w:type="dxa"/>
            <w:vAlign w:val="center"/>
          </w:tcPr>
          <w:p w14:paraId="22837579">
            <w:pPr>
              <w:spacing w:before="120" w:line="360" w:lineRule="exact"/>
              <w:rPr>
                <w:rFonts w:eastAsia="黑体"/>
                <w:sz w:val="13"/>
                <w:szCs w:val="13"/>
              </w:rPr>
            </w:pPr>
          </w:p>
        </w:tc>
        <w:tc>
          <w:tcPr>
            <w:tcW w:w="477" w:type="dxa"/>
            <w:vAlign w:val="center"/>
          </w:tcPr>
          <w:p w14:paraId="3134241C">
            <w:pPr>
              <w:spacing w:before="120" w:line="360" w:lineRule="exact"/>
              <w:rPr>
                <w:rFonts w:ascii="微软雅黑" w:hAnsi="微软雅黑" w:eastAsia="微软雅黑"/>
                <w:i/>
                <w:sz w:val="13"/>
                <w:szCs w:val="13"/>
              </w:rPr>
            </w:pPr>
          </w:p>
        </w:tc>
        <w:tc>
          <w:tcPr>
            <w:tcW w:w="477" w:type="dxa"/>
            <w:vAlign w:val="center"/>
          </w:tcPr>
          <w:p w14:paraId="1E2BA6A1">
            <w:pPr>
              <w:spacing w:before="120" w:line="360" w:lineRule="exact"/>
              <w:rPr>
                <w:rFonts w:ascii="微软雅黑" w:hAnsi="微软雅黑" w:eastAsia="微软雅黑"/>
                <w:i/>
                <w:sz w:val="13"/>
                <w:szCs w:val="13"/>
              </w:rPr>
            </w:pPr>
          </w:p>
        </w:tc>
        <w:tc>
          <w:tcPr>
            <w:tcW w:w="477" w:type="dxa"/>
            <w:vAlign w:val="center"/>
          </w:tcPr>
          <w:p w14:paraId="1205018E">
            <w:pPr>
              <w:spacing w:before="120" w:line="360" w:lineRule="exact"/>
              <w:rPr>
                <w:rFonts w:ascii="微软雅黑" w:hAnsi="微软雅黑" w:eastAsia="微软雅黑"/>
                <w:i/>
                <w:sz w:val="13"/>
                <w:szCs w:val="13"/>
              </w:rPr>
            </w:pPr>
          </w:p>
        </w:tc>
        <w:tc>
          <w:tcPr>
            <w:tcW w:w="477" w:type="dxa"/>
            <w:vAlign w:val="center"/>
          </w:tcPr>
          <w:p w14:paraId="6634FAC7">
            <w:pPr>
              <w:spacing w:before="120" w:line="360" w:lineRule="exact"/>
              <w:rPr>
                <w:rFonts w:ascii="微软雅黑" w:hAnsi="微软雅黑" w:eastAsia="微软雅黑"/>
                <w:i/>
                <w:sz w:val="13"/>
                <w:szCs w:val="13"/>
              </w:rPr>
            </w:pPr>
          </w:p>
        </w:tc>
        <w:tc>
          <w:tcPr>
            <w:tcW w:w="477" w:type="dxa"/>
            <w:vAlign w:val="center"/>
          </w:tcPr>
          <w:p w14:paraId="67A02C77">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183FCE6A">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331F740A">
            <w:pPr>
              <w:spacing w:before="120" w:line="360" w:lineRule="exact"/>
              <w:rPr>
                <w:rFonts w:ascii="微软雅黑" w:hAnsi="微软雅黑" w:eastAsia="微软雅黑"/>
                <w:i/>
                <w:sz w:val="13"/>
                <w:szCs w:val="13"/>
              </w:rPr>
            </w:pPr>
          </w:p>
        </w:tc>
        <w:tc>
          <w:tcPr>
            <w:tcW w:w="477" w:type="dxa"/>
            <w:vAlign w:val="center"/>
          </w:tcPr>
          <w:p w14:paraId="0CE7BEA5">
            <w:pPr>
              <w:spacing w:before="120" w:line="360" w:lineRule="exact"/>
              <w:rPr>
                <w:rFonts w:ascii="微软雅黑" w:hAnsi="微软雅黑" w:eastAsia="微软雅黑"/>
                <w:i/>
                <w:sz w:val="13"/>
                <w:szCs w:val="13"/>
              </w:rPr>
            </w:pPr>
          </w:p>
        </w:tc>
        <w:tc>
          <w:tcPr>
            <w:tcW w:w="477" w:type="dxa"/>
            <w:vAlign w:val="center"/>
          </w:tcPr>
          <w:p w14:paraId="7C57642F">
            <w:pPr>
              <w:spacing w:before="120" w:line="360" w:lineRule="exact"/>
              <w:rPr>
                <w:rFonts w:ascii="微软雅黑" w:hAnsi="微软雅黑" w:eastAsia="微软雅黑"/>
                <w:i/>
                <w:sz w:val="13"/>
                <w:szCs w:val="13"/>
              </w:rPr>
            </w:pPr>
          </w:p>
        </w:tc>
        <w:tc>
          <w:tcPr>
            <w:tcW w:w="477" w:type="dxa"/>
            <w:vAlign w:val="center"/>
          </w:tcPr>
          <w:p w14:paraId="10987D3C">
            <w:pPr>
              <w:spacing w:before="120" w:line="360" w:lineRule="exact"/>
              <w:rPr>
                <w:rFonts w:ascii="微软雅黑" w:hAnsi="微软雅黑" w:eastAsia="微软雅黑"/>
                <w:i/>
                <w:sz w:val="13"/>
                <w:szCs w:val="13"/>
              </w:rPr>
            </w:pPr>
          </w:p>
        </w:tc>
        <w:tc>
          <w:tcPr>
            <w:tcW w:w="477" w:type="dxa"/>
            <w:vAlign w:val="center"/>
          </w:tcPr>
          <w:p w14:paraId="1AD7490D">
            <w:pPr>
              <w:spacing w:before="120" w:line="360" w:lineRule="exact"/>
              <w:rPr>
                <w:rFonts w:ascii="微软雅黑" w:hAnsi="微软雅黑" w:eastAsia="微软雅黑"/>
                <w:i/>
                <w:sz w:val="13"/>
                <w:szCs w:val="13"/>
              </w:rPr>
            </w:pPr>
          </w:p>
        </w:tc>
        <w:tc>
          <w:tcPr>
            <w:tcW w:w="477" w:type="dxa"/>
            <w:vAlign w:val="center"/>
          </w:tcPr>
          <w:p w14:paraId="5E56E78F">
            <w:pPr>
              <w:spacing w:before="120" w:line="360" w:lineRule="exact"/>
              <w:rPr>
                <w:rFonts w:eastAsia="黑体"/>
                <w:sz w:val="13"/>
                <w:szCs w:val="13"/>
              </w:rPr>
            </w:pPr>
            <w:r>
              <w:rPr>
                <w:rFonts w:hint="eastAsia" w:eastAsia="黑体"/>
                <w:sz w:val="13"/>
                <w:szCs w:val="13"/>
              </w:rPr>
              <w:t>M</w:t>
            </w:r>
          </w:p>
        </w:tc>
        <w:tc>
          <w:tcPr>
            <w:tcW w:w="477" w:type="dxa"/>
            <w:vAlign w:val="center"/>
          </w:tcPr>
          <w:p w14:paraId="5591E03D">
            <w:pPr>
              <w:spacing w:before="120" w:line="360" w:lineRule="exact"/>
              <w:rPr>
                <w:rFonts w:eastAsia="黑体"/>
                <w:sz w:val="13"/>
                <w:szCs w:val="13"/>
              </w:rPr>
            </w:pPr>
            <w:r>
              <w:rPr>
                <w:rFonts w:hint="eastAsia" w:eastAsia="黑体"/>
                <w:sz w:val="13"/>
                <w:szCs w:val="13"/>
              </w:rPr>
              <w:t>M</w:t>
            </w:r>
          </w:p>
        </w:tc>
        <w:tc>
          <w:tcPr>
            <w:tcW w:w="477" w:type="dxa"/>
            <w:vAlign w:val="center"/>
          </w:tcPr>
          <w:p w14:paraId="154F62F6">
            <w:pPr>
              <w:spacing w:before="120" w:line="360" w:lineRule="exact"/>
              <w:rPr>
                <w:rFonts w:eastAsia="黑体"/>
                <w:sz w:val="13"/>
                <w:szCs w:val="13"/>
              </w:rPr>
            </w:pPr>
          </w:p>
        </w:tc>
        <w:tc>
          <w:tcPr>
            <w:tcW w:w="477" w:type="dxa"/>
            <w:vAlign w:val="center"/>
          </w:tcPr>
          <w:p w14:paraId="5445929A">
            <w:pPr>
              <w:spacing w:before="120" w:line="360" w:lineRule="exact"/>
              <w:rPr>
                <w:rFonts w:eastAsia="黑体"/>
                <w:sz w:val="13"/>
                <w:szCs w:val="13"/>
              </w:rPr>
            </w:pPr>
          </w:p>
        </w:tc>
        <w:tc>
          <w:tcPr>
            <w:tcW w:w="477" w:type="dxa"/>
            <w:vAlign w:val="center"/>
          </w:tcPr>
          <w:p w14:paraId="13D47DF1">
            <w:pPr>
              <w:spacing w:before="120" w:line="360" w:lineRule="exact"/>
              <w:rPr>
                <w:rFonts w:eastAsia="黑体"/>
                <w:sz w:val="13"/>
                <w:szCs w:val="13"/>
              </w:rPr>
            </w:pPr>
          </w:p>
        </w:tc>
        <w:tc>
          <w:tcPr>
            <w:tcW w:w="477" w:type="dxa"/>
            <w:vAlign w:val="center"/>
          </w:tcPr>
          <w:p w14:paraId="0BD2D9A2">
            <w:pPr>
              <w:spacing w:before="120" w:line="360" w:lineRule="exact"/>
              <w:rPr>
                <w:rFonts w:eastAsia="黑体"/>
                <w:sz w:val="13"/>
                <w:szCs w:val="13"/>
              </w:rPr>
            </w:pPr>
          </w:p>
        </w:tc>
      </w:tr>
      <w:tr w14:paraId="2D3D15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6C7BD442">
            <w:pPr>
              <w:spacing w:before="120" w:line="360" w:lineRule="exact"/>
              <w:rPr>
                <w:rFonts w:eastAsia="黑体"/>
                <w:sz w:val="24"/>
              </w:rPr>
            </w:pPr>
          </w:p>
        </w:tc>
        <w:tc>
          <w:tcPr>
            <w:tcW w:w="1344" w:type="dxa"/>
            <w:vAlign w:val="center"/>
          </w:tcPr>
          <w:p w14:paraId="26B7D77A">
            <w:pPr>
              <w:jc w:val="left"/>
              <w:rPr>
                <w:color w:val="000000"/>
                <w:sz w:val="20"/>
                <w:szCs w:val="20"/>
              </w:rPr>
            </w:pPr>
            <w:r>
              <w:rPr>
                <w:rFonts w:hint="eastAsia"/>
                <w:color w:val="000000"/>
                <w:sz w:val="20"/>
                <w:szCs w:val="20"/>
              </w:rPr>
              <w:t>信息可视化</w:t>
            </w:r>
          </w:p>
        </w:tc>
        <w:tc>
          <w:tcPr>
            <w:tcW w:w="476" w:type="dxa"/>
            <w:vAlign w:val="center"/>
          </w:tcPr>
          <w:p w14:paraId="0F6C431F">
            <w:pPr>
              <w:spacing w:before="120" w:line="360" w:lineRule="exact"/>
              <w:rPr>
                <w:rFonts w:eastAsia="黑体"/>
                <w:i/>
                <w:sz w:val="13"/>
                <w:szCs w:val="13"/>
              </w:rPr>
            </w:pPr>
          </w:p>
        </w:tc>
        <w:tc>
          <w:tcPr>
            <w:tcW w:w="476" w:type="dxa"/>
            <w:vAlign w:val="center"/>
          </w:tcPr>
          <w:p w14:paraId="2AA5BD03">
            <w:pPr>
              <w:spacing w:before="120" w:line="360" w:lineRule="exact"/>
              <w:rPr>
                <w:rFonts w:eastAsia="黑体"/>
                <w:i/>
                <w:sz w:val="13"/>
                <w:szCs w:val="13"/>
              </w:rPr>
            </w:pPr>
          </w:p>
        </w:tc>
        <w:tc>
          <w:tcPr>
            <w:tcW w:w="476" w:type="dxa"/>
            <w:vAlign w:val="center"/>
          </w:tcPr>
          <w:p w14:paraId="3FE7DAA9">
            <w:pPr>
              <w:spacing w:before="120" w:line="360" w:lineRule="exact"/>
              <w:rPr>
                <w:rFonts w:eastAsia="黑体"/>
                <w:sz w:val="13"/>
                <w:szCs w:val="13"/>
              </w:rPr>
            </w:pPr>
          </w:p>
        </w:tc>
        <w:tc>
          <w:tcPr>
            <w:tcW w:w="476" w:type="dxa"/>
            <w:vAlign w:val="center"/>
          </w:tcPr>
          <w:p w14:paraId="26CDBD62">
            <w:pPr>
              <w:spacing w:before="120" w:line="360" w:lineRule="exact"/>
              <w:rPr>
                <w:rFonts w:eastAsia="黑体"/>
                <w:sz w:val="13"/>
                <w:szCs w:val="13"/>
              </w:rPr>
            </w:pPr>
            <w:r>
              <w:rPr>
                <w:rFonts w:hint="eastAsia" w:eastAsia="黑体"/>
                <w:sz w:val="13"/>
                <w:szCs w:val="13"/>
              </w:rPr>
              <w:t>M</w:t>
            </w:r>
          </w:p>
        </w:tc>
        <w:tc>
          <w:tcPr>
            <w:tcW w:w="476" w:type="dxa"/>
            <w:vAlign w:val="center"/>
          </w:tcPr>
          <w:p w14:paraId="34BCE9BA">
            <w:pPr>
              <w:spacing w:before="120" w:line="360" w:lineRule="exact"/>
              <w:rPr>
                <w:rFonts w:eastAsia="黑体"/>
                <w:sz w:val="13"/>
                <w:szCs w:val="13"/>
              </w:rPr>
            </w:pPr>
          </w:p>
        </w:tc>
        <w:tc>
          <w:tcPr>
            <w:tcW w:w="476" w:type="dxa"/>
            <w:vAlign w:val="center"/>
          </w:tcPr>
          <w:p w14:paraId="6EF12B55">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6" w:type="dxa"/>
            <w:vAlign w:val="center"/>
          </w:tcPr>
          <w:p w14:paraId="69D6C936">
            <w:pPr>
              <w:spacing w:before="120" w:line="360" w:lineRule="exact"/>
              <w:rPr>
                <w:rFonts w:ascii="微软雅黑" w:hAnsi="微软雅黑" w:eastAsia="微软雅黑"/>
                <w:i/>
                <w:sz w:val="13"/>
                <w:szCs w:val="13"/>
              </w:rPr>
            </w:pPr>
          </w:p>
        </w:tc>
        <w:tc>
          <w:tcPr>
            <w:tcW w:w="476" w:type="dxa"/>
            <w:vAlign w:val="center"/>
          </w:tcPr>
          <w:p w14:paraId="0DED4CD4">
            <w:pPr>
              <w:spacing w:before="120" w:line="360" w:lineRule="exact"/>
              <w:rPr>
                <w:rFonts w:ascii="微软雅黑" w:hAnsi="微软雅黑" w:eastAsia="微软雅黑"/>
                <w:i/>
                <w:sz w:val="13"/>
                <w:szCs w:val="13"/>
              </w:rPr>
            </w:pPr>
          </w:p>
        </w:tc>
        <w:tc>
          <w:tcPr>
            <w:tcW w:w="477" w:type="dxa"/>
            <w:vAlign w:val="center"/>
          </w:tcPr>
          <w:p w14:paraId="24F0A7DD">
            <w:pPr>
              <w:spacing w:before="120" w:line="360" w:lineRule="exact"/>
              <w:rPr>
                <w:rFonts w:ascii="微软雅黑" w:hAnsi="微软雅黑" w:eastAsia="微软雅黑"/>
                <w:i/>
                <w:sz w:val="13"/>
                <w:szCs w:val="13"/>
              </w:rPr>
            </w:pPr>
          </w:p>
        </w:tc>
        <w:tc>
          <w:tcPr>
            <w:tcW w:w="477" w:type="dxa"/>
            <w:vAlign w:val="center"/>
          </w:tcPr>
          <w:p w14:paraId="0B581212">
            <w:pPr>
              <w:spacing w:before="120" w:line="360" w:lineRule="exact"/>
              <w:rPr>
                <w:rFonts w:eastAsia="黑体"/>
                <w:sz w:val="13"/>
                <w:szCs w:val="13"/>
              </w:rPr>
            </w:pPr>
          </w:p>
        </w:tc>
        <w:tc>
          <w:tcPr>
            <w:tcW w:w="477" w:type="dxa"/>
            <w:vAlign w:val="center"/>
          </w:tcPr>
          <w:p w14:paraId="5A53A2E7">
            <w:pPr>
              <w:spacing w:before="120" w:line="360" w:lineRule="exact"/>
              <w:rPr>
                <w:rFonts w:eastAsia="黑体"/>
                <w:sz w:val="13"/>
                <w:szCs w:val="13"/>
              </w:rPr>
            </w:pPr>
          </w:p>
        </w:tc>
        <w:tc>
          <w:tcPr>
            <w:tcW w:w="477" w:type="dxa"/>
            <w:vAlign w:val="center"/>
          </w:tcPr>
          <w:p w14:paraId="5DAACED7">
            <w:pPr>
              <w:spacing w:before="120" w:line="360" w:lineRule="exact"/>
              <w:rPr>
                <w:rFonts w:eastAsia="黑体"/>
                <w:sz w:val="13"/>
                <w:szCs w:val="13"/>
              </w:rPr>
            </w:pPr>
          </w:p>
        </w:tc>
        <w:tc>
          <w:tcPr>
            <w:tcW w:w="477" w:type="dxa"/>
            <w:vAlign w:val="center"/>
          </w:tcPr>
          <w:p w14:paraId="018F5480">
            <w:pPr>
              <w:spacing w:before="120" w:line="360" w:lineRule="exact"/>
              <w:rPr>
                <w:rFonts w:ascii="微软雅黑" w:hAnsi="微软雅黑" w:eastAsia="微软雅黑"/>
                <w:i/>
                <w:sz w:val="13"/>
                <w:szCs w:val="13"/>
              </w:rPr>
            </w:pPr>
          </w:p>
        </w:tc>
        <w:tc>
          <w:tcPr>
            <w:tcW w:w="477" w:type="dxa"/>
            <w:vAlign w:val="center"/>
          </w:tcPr>
          <w:p w14:paraId="3518CD33">
            <w:pPr>
              <w:spacing w:before="120" w:line="360" w:lineRule="exact"/>
              <w:rPr>
                <w:rFonts w:ascii="微软雅黑" w:hAnsi="微软雅黑" w:eastAsia="微软雅黑"/>
                <w:i/>
                <w:sz w:val="13"/>
                <w:szCs w:val="13"/>
              </w:rPr>
            </w:pPr>
          </w:p>
        </w:tc>
        <w:tc>
          <w:tcPr>
            <w:tcW w:w="477" w:type="dxa"/>
            <w:vAlign w:val="center"/>
          </w:tcPr>
          <w:p w14:paraId="035F9979">
            <w:pPr>
              <w:spacing w:before="120" w:line="360" w:lineRule="exact"/>
              <w:rPr>
                <w:rFonts w:ascii="微软雅黑" w:hAnsi="微软雅黑" w:eastAsia="微软雅黑"/>
                <w:i/>
                <w:sz w:val="13"/>
                <w:szCs w:val="13"/>
              </w:rPr>
            </w:pPr>
          </w:p>
        </w:tc>
        <w:tc>
          <w:tcPr>
            <w:tcW w:w="477" w:type="dxa"/>
            <w:vAlign w:val="center"/>
          </w:tcPr>
          <w:p w14:paraId="3D47A70A">
            <w:pPr>
              <w:spacing w:before="120" w:line="360" w:lineRule="exact"/>
              <w:rPr>
                <w:rFonts w:ascii="微软雅黑" w:hAnsi="微软雅黑" w:eastAsia="微软雅黑"/>
                <w:i/>
                <w:sz w:val="13"/>
                <w:szCs w:val="13"/>
              </w:rPr>
            </w:pPr>
          </w:p>
        </w:tc>
        <w:tc>
          <w:tcPr>
            <w:tcW w:w="477" w:type="dxa"/>
            <w:vAlign w:val="center"/>
          </w:tcPr>
          <w:p w14:paraId="1CD868C3">
            <w:pPr>
              <w:spacing w:before="120" w:line="360" w:lineRule="exact"/>
              <w:rPr>
                <w:rFonts w:ascii="微软雅黑" w:hAnsi="微软雅黑" w:eastAsia="微软雅黑"/>
                <w:i/>
                <w:sz w:val="13"/>
                <w:szCs w:val="13"/>
              </w:rPr>
            </w:pPr>
          </w:p>
        </w:tc>
        <w:tc>
          <w:tcPr>
            <w:tcW w:w="477" w:type="dxa"/>
            <w:vAlign w:val="center"/>
          </w:tcPr>
          <w:p w14:paraId="24C88E7F">
            <w:pPr>
              <w:spacing w:before="120" w:line="360" w:lineRule="exact"/>
              <w:rPr>
                <w:rFonts w:ascii="微软雅黑" w:hAnsi="微软雅黑" w:eastAsia="微软雅黑"/>
                <w:i/>
                <w:sz w:val="13"/>
                <w:szCs w:val="13"/>
              </w:rPr>
            </w:pPr>
          </w:p>
        </w:tc>
        <w:tc>
          <w:tcPr>
            <w:tcW w:w="477" w:type="dxa"/>
            <w:vAlign w:val="center"/>
          </w:tcPr>
          <w:p w14:paraId="1E918825">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013AA575">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706EAABA">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3F69050">
            <w:pPr>
              <w:spacing w:before="120" w:line="360" w:lineRule="exact"/>
              <w:rPr>
                <w:rFonts w:ascii="微软雅黑" w:hAnsi="微软雅黑" w:eastAsia="微软雅黑"/>
                <w:i/>
                <w:sz w:val="13"/>
                <w:szCs w:val="13"/>
              </w:rPr>
            </w:pPr>
          </w:p>
        </w:tc>
        <w:tc>
          <w:tcPr>
            <w:tcW w:w="477" w:type="dxa"/>
            <w:vAlign w:val="center"/>
          </w:tcPr>
          <w:p w14:paraId="6108431E">
            <w:pPr>
              <w:spacing w:before="120" w:line="360" w:lineRule="exact"/>
              <w:rPr>
                <w:rFonts w:ascii="微软雅黑" w:hAnsi="微软雅黑" w:eastAsia="微软雅黑"/>
                <w:i/>
                <w:sz w:val="13"/>
                <w:szCs w:val="13"/>
              </w:rPr>
            </w:pPr>
          </w:p>
        </w:tc>
        <w:tc>
          <w:tcPr>
            <w:tcW w:w="477" w:type="dxa"/>
            <w:vAlign w:val="center"/>
          </w:tcPr>
          <w:p w14:paraId="1A091AF9">
            <w:pPr>
              <w:spacing w:before="120" w:line="360" w:lineRule="exact"/>
              <w:rPr>
                <w:rFonts w:ascii="微软雅黑" w:hAnsi="微软雅黑" w:eastAsia="微软雅黑"/>
                <w:i/>
                <w:sz w:val="13"/>
                <w:szCs w:val="13"/>
              </w:rPr>
            </w:pPr>
          </w:p>
        </w:tc>
        <w:tc>
          <w:tcPr>
            <w:tcW w:w="477" w:type="dxa"/>
            <w:vAlign w:val="center"/>
          </w:tcPr>
          <w:p w14:paraId="27399522">
            <w:pPr>
              <w:spacing w:before="120" w:line="360" w:lineRule="exact"/>
              <w:rPr>
                <w:rFonts w:eastAsia="黑体"/>
                <w:sz w:val="13"/>
                <w:szCs w:val="13"/>
              </w:rPr>
            </w:pPr>
          </w:p>
        </w:tc>
        <w:tc>
          <w:tcPr>
            <w:tcW w:w="477" w:type="dxa"/>
            <w:vAlign w:val="center"/>
          </w:tcPr>
          <w:p w14:paraId="37735B26">
            <w:pPr>
              <w:spacing w:before="120" w:line="360" w:lineRule="exact"/>
              <w:rPr>
                <w:rFonts w:eastAsia="黑体"/>
                <w:sz w:val="13"/>
                <w:szCs w:val="13"/>
              </w:rPr>
            </w:pPr>
          </w:p>
        </w:tc>
        <w:tc>
          <w:tcPr>
            <w:tcW w:w="477" w:type="dxa"/>
            <w:vAlign w:val="center"/>
          </w:tcPr>
          <w:p w14:paraId="6D18FC97">
            <w:pPr>
              <w:spacing w:before="120" w:line="360" w:lineRule="exact"/>
              <w:rPr>
                <w:rFonts w:eastAsia="黑体"/>
                <w:sz w:val="13"/>
                <w:szCs w:val="13"/>
              </w:rPr>
            </w:pPr>
          </w:p>
        </w:tc>
        <w:tc>
          <w:tcPr>
            <w:tcW w:w="477" w:type="dxa"/>
            <w:vAlign w:val="center"/>
          </w:tcPr>
          <w:p w14:paraId="3CAD055E">
            <w:pPr>
              <w:spacing w:before="120" w:line="360" w:lineRule="exact"/>
              <w:rPr>
                <w:rFonts w:eastAsia="黑体"/>
                <w:sz w:val="13"/>
                <w:szCs w:val="13"/>
              </w:rPr>
            </w:pPr>
          </w:p>
        </w:tc>
        <w:tc>
          <w:tcPr>
            <w:tcW w:w="477" w:type="dxa"/>
            <w:vAlign w:val="center"/>
          </w:tcPr>
          <w:p w14:paraId="33F59439">
            <w:pPr>
              <w:spacing w:before="120" w:line="360" w:lineRule="exact"/>
              <w:rPr>
                <w:rFonts w:eastAsia="黑体"/>
                <w:sz w:val="13"/>
                <w:szCs w:val="13"/>
              </w:rPr>
            </w:pPr>
          </w:p>
        </w:tc>
        <w:tc>
          <w:tcPr>
            <w:tcW w:w="477" w:type="dxa"/>
            <w:vAlign w:val="center"/>
          </w:tcPr>
          <w:p w14:paraId="4BAD1BAA">
            <w:pPr>
              <w:spacing w:before="120" w:line="360" w:lineRule="exact"/>
              <w:rPr>
                <w:rFonts w:eastAsia="黑体"/>
                <w:sz w:val="13"/>
                <w:szCs w:val="13"/>
              </w:rPr>
            </w:pPr>
          </w:p>
        </w:tc>
      </w:tr>
      <w:tr w14:paraId="5D55F1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6DEE481B">
            <w:pPr>
              <w:spacing w:before="120" w:line="360" w:lineRule="exact"/>
              <w:rPr>
                <w:rFonts w:eastAsia="黑体"/>
                <w:sz w:val="24"/>
              </w:rPr>
            </w:pPr>
          </w:p>
        </w:tc>
        <w:tc>
          <w:tcPr>
            <w:tcW w:w="1344" w:type="dxa"/>
            <w:vAlign w:val="center"/>
          </w:tcPr>
          <w:p w14:paraId="3CE28F64">
            <w:pPr>
              <w:jc w:val="left"/>
              <w:rPr>
                <w:color w:val="000000"/>
                <w:sz w:val="20"/>
                <w:szCs w:val="20"/>
              </w:rPr>
            </w:pPr>
            <w:r>
              <w:rPr>
                <w:rFonts w:hint="eastAsia"/>
                <w:color w:val="000000"/>
                <w:sz w:val="20"/>
                <w:szCs w:val="20"/>
              </w:rPr>
              <w:t>数字音频制作</w:t>
            </w:r>
          </w:p>
        </w:tc>
        <w:tc>
          <w:tcPr>
            <w:tcW w:w="476" w:type="dxa"/>
            <w:vAlign w:val="center"/>
          </w:tcPr>
          <w:p w14:paraId="0CD2BD14">
            <w:pPr>
              <w:spacing w:before="120" w:line="360" w:lineRule="exact"/>
              <w:rPr>
                <w:rFonts w:eastAsia="黑体"/>
                <w:i/>
                <w:sz w:val="13"/>
                <w:szCs w:val="13"/>
              </w:rPr>
            </w:pPr>
          </w:p>
        </w:tc>
        <w:tc>
          <w:tcPr>
            <w:tcW w:w="476" w:type="dxa"/>
            <w:vAlign w:val="center"/>
          </w:tcPr>
          <w:p w14:paraId="5AF0E345">
            <w:pPr>
              <w:spacing w:before="120" w:line="360" w:lineRule="exact"/>
              <w:rPr>
                <w:rFonts w:eastAsia="黑体"/>
                <w:i/>
                <w:sz w:val="13"/>
                <w:szCs w:val="13"/>
              </w:rPr>
            </w:pPr>
          </w:p>
        </w:tc>
        <w:tc>
          <w:tcPr>
            <w:tcW w:w="476" w:type="dxa"/>
            <w:vAlign w:val="center"/>
          </w:tcPr>
          <w:p w14:paraId="180ED2C0">
            <w:pPr>
              <w:spacing w:before="120" w:line="360" w:lineRule="exact"/>
              <w:rPr>
                <w:rFonts w:eastAsia="黑体"/>
                <w:sz w:val="13"/>
                <w:szCs w:val="13"/>
              </w:rPr>
            </w:pPr>
          </w:p>
        </w:tc>
        <w:tc>
          <w:tcPr>
            <w:tcW w:w="476" w:type="dxa"/>
            <w:vAlign w:val="center"/>
          </w:tcPr>
          <w:p w14:paraId="0F74D0CC">
            <w:pPr>
              <w:spacing w:before="120" w:line="360" w:lineRule="exact"/>
              <w:rPr>
                <w:rFonts w:eastAsia="黑体"/>
                <w:sz w:val="13"/>
                <w:szCs w:val="13"/>
              </w:rPr>
            </w:pPr>
          </w:p>
        </w:tc>
        <w:tc>
          <w:tcPr>
            <w:tcW w:w="476" w:type="dxa"/>
            <w:vAlign w:val="center"/>
          </w:tcPr>
          <w:p w14:paraId="219D2806">
            <w:pPr>
              <w:spacing w:before="120" w:line="360" w:lineRule="exact"/>
              <w:rPr>
                <w:rFonts w:eastAsia="黑体"/>
                <w:sz w:val="13"/>
                <w:szCs w:val="13"/>
              </w:rPr>
            </w:pPr>
            <w:r>
              <w:rPr>
                <w:rFonts w:hint="eastAsia" w:eastAsia="黑体"/>
                <w:sz w:val="13"/>
                <w:szCs w:val="13"/>
              </w:rPr>
              <w:t>M</w:t>
            </w:r>
          </w:p>
        </w:tc>
        <w:tc>
          <w:tcPr>
            <w:tcW w:w="476" w:type="dxa"/>
            <w:vAlign w:val="center"/>
          </w:tcPr>
          <w:p w14:paraId="37B9EDB4">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6" w:type="dxa"/>
            <w:vAlign w:val="center"/>
          </w:tcPr>
          <w:p w14:paraId="680E5D10">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6" w:type="dxa"/>
            <w:vAlign w:val="center"/>
          </w:tcPr>
          <w:p w14:paraId="75C2E117">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097AA50C">
            <w:pPr>
              <w:spacing w:before="120" w:line="360" w:lineRule="exact"/>
              <w:rPr>
                <w:rFonts w:ascii="微软雅黑" w:hAnsi="微软雅黑" w:eastAsia="微软雅黑"/>
                <w:i/>
                <w:sz w:val="13"/>
                <w:szCs w:val="13"/>
              </w:rPr>
            </w:pPr>
          </w:p>
        </w:tc>
        <w:tc>
          <w:tcPr>
            <w:tcW w:w="477" w:type="dxa"/>
            <w:vAlign w:val="center"/>
          </w:tcPr>
          <w:p w14:paraId="6A52EBEC">
            <w:pPr>
              <w:spacing w:before="120" w:line="360" w:lineRule="exact"/>
              <w:rPr>
                <w:rFonts w:eastAsia="黑体"/>
                <w:sz w:val="13"/>
                <w:szCs w:val="13"/>
              </w:rPr>
            </w:pPr>
          </w:p>
        </w:tc>
        <w:tc>
          <w:tcPr>
            <w:tcW w:w="477" w:type="dxa"/>
            <w:vAlign w:val="center"/>
          </w:tcPr>
          <w:p w14:paraId="093F1C5B">
            <w:pPr>
              <w:spacing w:before="120" w:line="360" w:lineRule="exact"/>
              <w:rPr>
                <w:rFonts w:eastAsia="黑体"/>
                <w:sz w:val="13"/>
                <w:szCs w:val="13"/>
              </w:rPr>
            </w:pPr>
          </w:p>
        </w:tc>
        <w:tc>
          <w:tcPr>
            <w:tcW w:w="477" w:type="dxa"/>
            <w:vAlign w:val="center"/>
          </w:tcPr>
          <w:p w14:paraId="7EFF7FB7">
            <w:pPr>
              <w:spacing w:before="120" w:line="360" w:lineRule="exact"/>
              <w:rPr>
                <w:rFonts w:eastAsia="黑体"/>
                <w:sz w:val="13"/>
                <w:szCs w:val="13"/>
              </w:rPr>
            </w:pPr>
          </w:p>
        </w:tc>
        <w:tc>
          <w:tcPr>
            <w:tcW w:w="477" w:type="dxa"/>
            <w:vAlign w:val="center"/>
          </w:tcPr>
          <w:p w14:paraId="173620D3">
            <w:pPr>
              <w:spacing w:before="120" w:line="360" w:lineRule="exact"/>
              <w:rPr>
                <w:rFonts w:ascii="微软雅黑" w:hAnsi="微软雅黑" w:eastAsia="微软雅黑"/>
                <w:i/>
                <w:sz w:val="13"/>
                <w:szCs w:val="13"/>
              </w:rPr>
            </w:pPr>
          </w:p>
        </w:tc>
        <w:tc>
          <w:tcPr>
            <w:tcW w:w="477" w:type="dxa"/>
            <w:vAlign w:val="center"/>
          </w:tcPr>
          <w:p w14:paraId="68C28A15">
            <w:pPr>
              <w:spacing w:before="120" w:line="360" w:lineRule="exact"/>
              <w:rPr>
                <w:rFonts w:ascii="微软雅黑" w:hAnsi="微软雅黑" w:eastAsia="微软雅黑"/>
                <w:i/>
                <w:sz w:val="13"/>
                <w:szCs w:val="13"/>
              </w:rPr>
            </w:pPr>
          </w:p>
        </w:tc>
        <w:tc>
          <w:tcPr>
            <w:tcW w:w="477" w:type="dxa"/>
            <w:vAlign w:val="center"/>
          </w:tcPr>
          <w:p w14:paraId="5D25C16C">
            <w:pPr>
              <w:spacing w:before="120" w:line="360" w:lineRule="exact"/>
              <w:rPr>
                <w:rFonts w:ascii="微软雅黑" w:hAnsi="微软雅黑" w:eastAsia="微软雅黑"/>
                <w:i/>
                <w:sz w:val="13"/>
                <w:szCs w:val="13"/>
              </w:rPr>
            </w:pPr>
          </w:p>
        </w:tc>
        <w:tc>
          <w:tcPr>
            <w:tcW w:w="477" w:type="dxa"/>
            <w:vAlign w:val="center"/>
          </w:tcPr>
          <w:p w14:paraId="1AFF4882">
            <w:pPr>
              <w:spacing w:before="120" w:line="360" w:lineRule="exact"/>
              <w:rPr>
                <w:rFonts w:ascii="微软雅黑" w:hAnsi="微软雅黑" w:eastAsia="微软雅黑"/>
                <w:i/>
                <w:sz w:val="13"/>
                <w:szCs w:val="13"/>
              </w:rPr>
            </w:pPr>
          </w:p>
        </w:tc>
        <w:tc>
          <w:tcPr>
            <w:tcW w:w="477" w:type="dxa"/>
            <w:vAlign w:val="center"/>
          </w:tcPr>
          <w:p w14:paraId="4EC96592">
            <w:pPr>
              <w:spacing w:before="120" w:line="360" w:lineRule="exact"/>
              <w:rPr>
                <w:rFonts w:ascii="微软雅黑" w:hAnsi="微软雅黑" w:eastAsia="微软雅黑"/>
                <w:i/>
                <w:sz w:val="13"/>
                <w:szCs w:val="13"/>
              </w:rPr>
            </w:pPr>
          </w:p>
        </w:tc>
        <w:tc>
          <w:tcPr>
            <w:tcW w:w="477" w:type="dxa"/>
            <w:vAlign w:val="center"/>
          </w:tcPr>
          <w:p w14:paraId="15E8271F">
            <w:pPr>
              <w:spacing w:before="120" w:line="360" w:lineRule="exact"/>
              <w:rPr>
                <w:rFonts w:ascii="微软雅黑" w:hAnsi="微软雅黑" w:eastAsia="微软雅黑"/>
                <w:i/>
                <w:sz w:val="13"/>
                <w:szCs w:val="13"/>
              </w:rPr>
            </w:pPr>
          </w:p>
        </w:tc>
        <w:tc>
          <w:tcPr>
            <w:tcW w:w="477" w:type="dxa"/>
            <w:vAlign w:val="center"/>
          </w:tcPr>
          <w:p w14:paraId="71B4C643">
            <w:pPr>
              <w:spacing w:before="120" w:line="360" w:lineRule="exact"/>
              <w:rPr>
                <w:rFonts w:ascii="微软雅黑" w:hAnsi="微软雅黑" w:eastAsia="微软雅黑"/>
                <w:i/>
                <w:sz w:val="13"/>
                <w:szCs w:val="13"/>
              </w:rPr>
            </w:pPr>
          </w:p>
        </w:tc>
        <w:tc>
          <w:tcPr>
            <w:tcW w:w="477" w:type="dxa"/>
            <w:vAlign w:val="center"/>
          </w:tcPr>
          <w:p w14:paraId="567B12BE">
            <w:pPr>
              <w:spacing w:before="120" w:line="360" w:lineRule="exact"/>
              <w:rPr>
                <w:rFonts w:ascii="微软雅黑" w:hAnsi="微软雅黑" w:eastAsia="微软雅黑"/>
                <w:i/>
                <w:sz w:val="13"/>
                <w:szCs w:val="13"/>
              </w:rPr>
            </w:pPr>
          </w:p>
        </w:tc>
        <w:tc>
          <w:tcPr>
            <w:tcW w:w="477" w:type="dxa"/>
            <w:vAlign w:val="center"/>
          </w:tcPr>
          <w:p w14:paraId="31E3F909">
            <w:pPr>
              <w:spacing w:before="120" w:line="360" w:lineRule="exact"/>
              <w:rPr>
                <w:rFonts w:ascii="微软雅黑" w:hAnsi="微软雅黑" w:eastAsia="微软雅黑"/>
                <w:i/>
                <w:sz w:val="13"/>
                <w:szCs w:val="13"/>
              </w:rPr>
            </w:pPr>
          </w:p>
        </w:tc>
        <w:tc>
          <w:tcPr>
            <w:tcW w:w="477" w:type="dxa"/>
            <w:vAlign w:val="center"/>
          </w:tcPr>
          <w:p w14:paraId="2F12DD60">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A3A27BA">
            <w:pPr>
              <w:spacing w:before="120" w:line="360" w:lineRule="exact"/>
              <w:rPr>
                <w:rFonts w:ascii="微软雅黑" w:hAnsi="微软雅黑" w:eastAsia="微软雅黑"/>
                <w:i/>
                <w:sz w:val="13"/>
                <w:szCs w:val="13"/>
              </w:rPr>
            </w:pPr>
          </w:p>
        </w:tc>
        <w:tc>
          <w:tcPr>
            <w:tcW w:w="477" w:type="dxa"/>
            <w:vAlign w:val="center"/>
          </w:tcPr>
          <w:p w14:paraId="5BF23E2E">
            <w:pPr>
              <w:spacing w:before="120" w:line="360" w:lineRule="exact"/>
              <w:rPr>
                <w:rFonts w:ascii="微软雅黑" w:hAnsi="微软雅黑" w:eastAsia="微软雅黑"/>
                <w:i/>
                <w:sz w:val="13"/>
                <w:szCs w:val="13"/>
              </w:rPr>
            </w:pPr>
          </w:p>
        </w:tc>
        <w:tc>
          <w:tcPr>
            <w:tcW w:w="477" w:type="dxa"/>
            <w:vAlign w:val="center"/>
          </w:tcPr>
          <w:p w14:paraId="2958A158">
            <w:pPr>
              <w:spacing w:before="120" w:line="360" w:lineRule="exact"/>
              <w:rPr>
                <w:rFonts w:eastAsia="黑体"/>
                <w:sz w:val="13"/>
                <w:szCs w:val="13"/>
              </w:rPr>
            </w:pPr>
          </w:p>
        </w:tc>
        <w:tc>
          <w:tcPr>
            <w:tcW w:w="477" w:type="dxa"/>
            <w:vAlign w:val="center"/>
          </w:tcPr>
          <w:p w14:paraId="310280FF">
            <w:pPr>
              <w:spacing w:before="120" w:line="360" w:lineRule="exact"/>
              <w:rPr>
                <w:rFonts w:eastAsia="黑体"/>
                <w:sz w:val="13"/>
                <w:szCs w:val="13"/>
              </w:rPr>
            </w:pPr>
            <w:r>
              <w:rPr>
                <w:rFonts w:hint="eastAsia" w:eastAsia="黑体"/>
                <w:sz w:val="13"/>
                <w:szCs w:val="13"/>
              </w:rPr>
              <w:t>M</w:t>
            </w:r>
          </w:p>
        </w:tc>
        <w:tc>
          <w:tcPr>
            <w:tcW w:w="477" w:type="dxa"/>
            <w:vAlign w:val="center"/>
          </w:tcPr>
          <w:p w14:paraId="6CF7F4DF">
            <w:pPr>
              <w:spacing w:before="120" w:line="360" w:lineRule="exact"/>
              <w:rPr>
                <w:rFonts w:eastAsia="黑体"/>
                <w:sz w:val="13"/>
                <w:szCs w:val="13"/>
              </w:rPr>
            </w:pPr>
          </w:p>
        </w:tc>
        <w:tc>
          <w:tcPr>
            <w:tcW w:w="477" w:type="dxa"/>
            <w:vAlign w:val="center"/>
          </w:tcPr>
          <w:p w14:paraId="6A722757">
            <w:pPr>
              <w:spacing w:before="120" w:line="360" w:lineRule="exact"/>
              <w:rPr>
                <w:rFonts w:eastAsia="黑体"/>
                <w:sz w:val="13"/>
                <w:szCs w:val="13"/>
              </w:rPr>
            </w:pPr>
          </w:p>
        </w:tc>
        <w:tc>
          <w:tcPr>
            <w:tcW w:w="477" w:type="dxa"/>
            <w:vAlign w:val="center"/>
          </w:tcPr>
          <w:p w14:paraId="727C457D">
            <w:pPr>
              <w:spacing w:before="120" w:line="360" w:lineRule="exact"/>
              <w:rPr>
                <w:rFonts w:eastAsia="黑体"/>
                <w:sz w:val="13"/>
                <w:szCs w:val="13"/>
              </w:rPr>
            </w:pPr>
          </w:p>
        </w:tc>
        <w:tc>
          <w:tcPr>
            <w:tcW w:w="477" w:type="dxa"/>
            <w:vAlign w:val="center"/>
          </w:tcPr>
          <w:p w14:paraId="2B4F2C57">
            <w:pPr>
              <w:spacing w:before="120" w:line="360" w:lineRule="exact"/>
              <w:rPr>
                <w:rFonts w:eastAsia="黑体"/>
                <w:sz w:val="13"/>
                <w:szCs w:val="13"/>
              </w:rPr>
            </w:pPr>
          </w:p>
        </w:tc>
      </w:tr>
      <w:tr w14:paraId="390261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2B02EF2E">
            <w:pPr>
              <w:spacing w:before="120" w:line="360" w:lineRule="exact"/>
              <w:rPr>
                <w:rFonts w:eastAsia="黑体"/>
                <w:sz w:val="24"/>
              </w:rPr>
            </w:pPr>
          </w:p>
        </w:tc>
        <w:tc>
          <w:tcPr>
            <w:tcW w:w="1344" w:type="dxa"/>
            <w:vAlign w:val="center"/>
          </w:tcPr>
          <w:p w14:paraId="1159DA1A">
            <w:pPr>
              <w:widowControl/>
              <w:rPr>
                <w:color w:val="000000"/>
                <w:sz w:val="20"/>
                <w:szCs w:val="20"/>
              </w:rPr>
            </w:pPr>
            <w:r>
              <w:rPr>
                <w:rFonts w:hint="eastAsia"/>
                <w:color w:val="000000"/>
                <w:sz w:val="20"/>
                <w:szCs w:val="20"/>
              </w:rPr>
              <w:t>数字营销</w:t>
            </w:r>
          </w:p>
        </w:tc>
        <w:tc>
          <w:tcPr>
            <w:tcW w:w="476" w:type="dxa"/>
            <w:vAlign w:val="center"/>
          </w:tcPr>
          <w:p w14:paraId="42AD9E2F">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vAlign w:val="center"/>
          </w:tcPr>
          <w:p w14:paraId="28FC0F81">
            <w:pPr>
              <w:spacing w:before="120" w:line="360" w:lineRule="exact"/>
              <w:rPr>
                <w:rFonts w:eastAsia="黑体"/>
                <w:sz w:val="13"/>
                <w:szCs w:val="13"/>
              </w:rPr>
            </w:pPr>
            <w:r>
              <w:rPr>
                <w:rFonts w:hint="eastAsia" w:ascii="宋体" w:hAnsi="宋体"/>
                <w:szCs w:val="21"/>
              </w:rPr>
              <w:t>H</w:t>
            </w:r>
          </w:p>
        </w:tc>
        <w:tc>
          <w:tcPr>
            <w:tcW w:w="476" w:type="dxa"/>
            <w:vAlign w:val="center"/>
          </w:tcPr>
          <w:p w14:paraId="7DD23BEB">
            <w:pPr>
              <w:spacing w:before="120" w:line="360" w:lineRule="exact"/>
              <w:rPr>
                <w:rFonts w:eastAsia="黑体"/>
                <w:sz w:val="13"/>
                <w:szCs w:val="13"/>
              </w:rPr>
            </w:pPr>
          </w:p>
        </w:tc>
        <w:tc>
          <w:tcPr>
            <w:tcW w:w="476" w:type="dxa"/>
            <w:vAlign w:val="center"/>
          </w:tcPr>
          <w:p w14:paraId="4C89AE20">
            <w:pPr>
              <w:spacing w:before="120" w:line="360" w:lineRule="exact"/>
              <w:rPr>
                <w:rFonts w:eastAsia="黑体"/>
                <w:b/>
                <w:bCs/>
                <w:sz w:val="13"/>
                <w:szCs w:val="13"/>
              </w:rPr>
            </w:pPr>
          </w:p>
        </w:tc>
        <w:tc>
          <w:tcPr>
            <w:tcW w:w="476" w:type="dxa"/>
            <w:vAlign w:val="center"/>
          </w:tcPr>
          <w:p w14:paraId="4DDD862E">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5FAF932E">
            <w:pPr>
              <w:spacing w:before="120" w:line="360" w:lineRule="exact"/>
              <w:rPr>
                <w:rFonts w:eastAsia="黑体"/>
                <w:sz w:val="13"/>
                <w:szCs w:val="13"/>
              </w:rPr>
            </w:pPr>
          </w:p>
        </w:tc>
        <w:tc>
          <w:tcPr>
            <w:tcW w:w="476" w:type="dxa"/>
            <w:vAlign w:val="center"/>
          </w:tcPr>
          <w:p w14:paraId="6647614D">
            <w:pPr>
              <w:spacing w:before="120" w:line="360" w:lineRule="exact"/>
              <w:rPr>
                <w:rFonts w:eastAsia="黑体"/>
                <w:sz w:val="13"/>
                <w:szCs w:val="13"/>
              </w:rPr>
            </w:pPr>
          </w:p>
        </w:tc>
        <w:tc>
          <w:tcPr>
            <w:tcW w:w="476" w:type="dxa"/>
            <w:vAlign w:val="center"/>
          </w:tcPr>
          <w:p w14:paraId="48EBFBE4">
            <w:pPr>
              <w:spacing w:before="120" w:line="360" w:lineRule="exact"/>
              <w:rPr>
                <w:rFonts w:eastAsia="黑体"/>
                <w:sz w:val="13"/>
                <w:szCs w:val="13"/>
              </w:rPr>
            </w:pPr>
          </w:p>
        </w:tc>
        <w:tc>
          <w:tcPr>
            <w:tcW w:w="477" w:type="dxa"/>
            <w:vAlign w:val="center"/>
          </w:tcPr>
          <w:p w14:paraId="554C89C2">
            <w:pPr>
              <w:spacing w:before="120" w:line="360" w:lineRule="exact"/>
              <w:rPr>
                <w:rFonts w:eastAsia="黑体"/>
                <w:sz w:val="13"/>
                <w:szCs w:val="13"/>
              </w:rPr>
            </w:pPr>
          </w:p>
        </w:tc>
        <w:tc>
          <w:tcPr>
            <w:tcW w:w="477" w:type="dxa"/>
            <w:vAlign w:val="center"/>
          </w:tcPr>
          <w:p w14:paraId="37A9705E">
            <w:pPr>
              <w:spacing w:before="120" w:line="360" w:lineRule="exact"/>
              <w:rPr>
                <w:rFonts w:eastAsia="黑体"/>
                <w:sz w:val="13"/>
                <w:szCs w:val="13"/>
              </w:rPr>
            </w:pPr>
          </w:p>
        </w:tc>
        <w:tc>
          <w:tcPr>
            <w:tcW w:w="477" w:type="dxa"/>
            <w:vAlign w:val="center"/>
          </w:tcPr>
          <w:p w14:paraId="3AF3A5C4">
            <w:pPr>
              <w:spacing w:before="120" w:line="360" w:lineRule="exact"/>
              <w:rPr>
                <w:rFonts w:eastAsia="黑体"/>
                <w:sz w:val="13"/>
                <w:szCs w:val="13"/>
              </w:rPr>
            </w:pPr>
          </w:p>
        </w:tc>
        <w:tc>
          <w:tcPr>
            <w:tcW w:w="477" w:type="dxa"/>
            <w:vAlign w:val="center"/>
          </w:tcPr>
          <w:p w14:paraId="24250AFC">
            <w:pPr>
              <w:spacing w:before="120" w:line="360" w:lineRule="exact"/>
              <w:rPr>
                <w:rFonts w:eastAsia="黑体"/>
                <w:sz w:val="13"/>
                <w:szCs w:val="13"/>
              </w:rPr>
            </w:pPr>
          </w:p>
        </w:tc>
        <w:tc>
          <w:tcPr>
            <w:tcW w:w="477" w:type="dxa"/>
            <w:vAlign w:val="center"/>
          </w:tcPr>
          <w:p w14:paraId="70BDEF54">
            <w:pPr>
              <w:spacing w:before="120" w:line="360" w:lineRule="exact"/>
              <w:rPr>
                <w:rFonts w:eastAsia="黑体"/>
                <w:sz w:val="13"/>
                <w:szCs w:val="13"/>
              </w:rPr>
            </w:pPr>
          </w:p>
        </w:tc>
        <w:tc>
          <w:tcPr>
            <w:tcW w:w="477" w:type="dxa"/>
            <w:vAlign w:val="center"/>
          </w:tcPr>
          <w:p w14:paraId="0CA93B20">
            <w:pPr>
              <w:spacing w:before="120" w:line="360" w:lineRule="exact"/>
              <w:rPr>
                <w:rFonts w:eastAsia="黑体"/>
                <w:sz w:val="13"/>
                <w:szCs w:val="13"/>
              </w:rPr>
            </w:pPr>
          </w:p>
        </w:tc>
        <w:tc>
          <w:tcPr>
            <w:tcW w:w="477" w:type="dxa"/>
            <w:vAlign w:val="center"/>
          </w:tcPr>
          <w:p w14:paraId="60B5484C">
            <w:pPr>
              <w:spacing w:before="120" w:line="360" w:lineRule="exact"/>
              <w:rPr>
                <w:rFonts w:eastAsia="黑体"/>
                <w:sz w:val="13"/>
                <w:szCs w:val="13"/>
              </w:rPr>
            </w:pPr>
          </w:p>
        </w:tc>
        <w:tc>
          <w:tcPr>
            <w:tcW w:w="477" w:type="dxa"/>
            <w:vAlign w:val="center"/>
          </w:tcPr>
          <w:p w14:paraId="197D8D6F">
            <w:pPr>
              <w:spacing w:before="120" w:line="360" w:lineRule="exact"/>
              <w:rPr>
                <w:rFonts w:eastAsia="黑体"/>
                <w:sz w:val="13"/>
                <w:szCs w:val="13"/>
              </w:rPr>
            </w:pPr>
          </w:p>
        </w:tc>
        <w:tc>
          <w:tcPr>
            <w:tcW w:w="477" w:type="dxa"/>
            <w:vAlign w:val="center"/>
          </w:tcPr>
          <w:p w14:paraId="78271270">
            <w:pPr>
              <w:spacing w:before="120" w:line="360" w:lineRule="exact"/>
              <w:rPr>
                <w:rFonts w:eastAsia="黑体"/>
                <w:sz w:val="13"/>
                <w:szCs w:val="13"/>
              </w:rPr>
            </w:pPr>
          </w:p>
        </w:tc>
        <w:tc>
          <w:tcPr>
            <w:tcW w:w="477" w:type="dxa"/>
            <w:vAlign w:val="center"/>
          </w:tcPr>
          <w:p w14:paraId="7F495152">
            <w:pPr>
              <w:spacing w:before="120" w:line="360" w:lineRule="exact"/>
              <w:rPr>
                <w:rFonts w:eastAsia="黑体"/>
                <w:sz w:val="13"/>
                <w:szCs w:val="13"/>
              </w:rPr>
            </w:pPr>
          </w:p>
        </w:tc>
        <w:tc>
          <w:tcPr>
            <w:tcW w:w="477" w:type="dxa"/>
            <w:vAlign w:val="center"/>
          </w:tcPr>
          <w:p w14:paraId="52D39865">
            <w:pPr>
              <w:spacing w:before="120" w:line="360" w:lineRule="exact"/>
              <w:rPr>
                <w:rFonts w:eastAsia="黑体"/>
                <w:sz w:val="13"/>
                <w:szCs w:val="13"/>
              </w:rPr>
            </w:pPr>
          </w:p>
        </w:tc>
        <w:tc>
          <w:tcPr>
            <w:tcW w:w="477" w:type="dxa"/>
            <w:vAlign w:val="center"/>
          </w:tcPr>
          <w:p w14:paraId="206676B2">
            <w:pPr>
              <w:spacing w:before="120" w:line="360" w:lineRule="exact"/>
              <w:rPr>
                <w:rFonts w:eastAsia="黑体"/>
                <w:sz w:val="13"/>
                <w:szCs w:val="13"/>
              </w:rPr>
            </w:pPr>
          </w:p>
        </w:tc>
        <w:tc>
          <w:tcPr>
            <w:tcW w:w="477" w:type="dxa"/>
            <w:vAlign w:val="center"/>
          </w:tcPr>
          <w:p w14:paraId="15F79FC7">
            <w:pPr>
              <w:spacing w:before="120" w:line="360" w:lineRule="exact"/>
              <w:rPr>
                <w:rFonts w:eastAsia="黑体"/>
                <w:sz w:val="13"/>
                <w:szCs w:val="13"/>
              </w:rPr>
            </w:pPr>
          </w:p>
        </w:tc>
        <w:tc>
          <w:tcPr>
            <w:tcW w:w="477" w:type="dxa"/>
            <w:vAlign w:val="center"/>
          </w:tcPr>
          <w:p w14:paraId="702C9D9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09B487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F95A6F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CF83ECC">
            <w:pPr>
              <w:spacing w:before="120" w:line="360" w:lineRule="exact"/>
              <w:rPr>
                <w:rFonts w:eastAsia="黑体"/>
                <w:sz w:val="13"/>
                <w:szCs w:val="13"/>
              </w:rPr>
            </w:pPr>
          </w:p>
        </w:tc>
        <w:tc>
          <w:tcPr>
            <w:tcW w:w="477" w:type="dxa"/>
            <w:vAlign w:val="center"/>
          </w:tcPr>
          <w:p w14:paraId="28747089">
            <w:pPr>
              <w:spacing w:before="120" w:line="360" w:lineRule="exact"/>
              <w:rPr>
                <w:rFonts w:eastAsia="黑体"/>
                <w:sz w:val="13"/>
                <w:szCs w:val="13"/>
              </w:rPr>
            </w:pPr>
          </w:p>
        </w:tc>
        <w:tc>
          <w:tcPr>
            <w:tcW w:w="477" w:type="dxa"/>
            <w:vAlign w:val="center"/>
          </w:tcPr>
          <w:p w14:paraId="0326A5F2">
            <w:pPr>
              <w:spacing w:before="120" w:line="360" w:lineRule="exact"/>
              <w:rPr>
                <w:rFonts w:eastAsia="黑体"/>
                <w:sz w:val="13"/>
                <w:szCs w:val="13"/>
              </w:rPr>
            </w:pPr>
          </w:p>
        </w:tc>
        <w:tc>
          <w:tcPr>
            <w:tcW w:w="477" w:type="dxa"/>
            <w:vAlign w:val="center"/>
          </w:tcPr>
          <w:p w14:paraId="1F23AE4A">
            <w:pPr>
              <w:spacing w:before="120" w:line="360" w:lineRule="exact"/>
              <w:rPr>
                <w:rFonts w:eastAsia="黑体"/>
                <w:sz w:val="13"/>
                <w:szCs w:val="13"/>
              </w:rPr>
            </w:pPr>
          </w:p>
        </w:tc>
        <w:tc>
          <w:tcPr>
            <w:tcW w:w="477" w:type="dxa"/>
            <w:vAlign w:val="center"/>
          </w:tcPr>
          <w:p w14:paraId="4432EEC1">
            <w:pPr>
              <w:spacing w:before="120" w:line="360" w:lineRule="exact"/>
              <w:rPr>
                <w:rFonts w:eastAsia="黑体"/>
                <w:sz w:val="13"/>
                <w:szCs w:val="13"/>
              </w:rPr>
            </w:pPr>
          </w:p>
        </w:tc>
        <w:tc>
          <w:tcPr>
            <w:tcW w:w="477" w:type="dxa"/>
            <w:vAlign w:val="center"/>
          </w:tcPr>
          <w:p w14:paraId="6CE6C625">
            <w:pPr>
              <w:spacing w:before="120" w:line="360" w:lineRule="exact"/>
              <w:rPr>
                <w:rFonts w:eastAsia="黑体"/>
                <w:sz w:val="13"/>
                <w:szCs w:val="13"/>
              </w:rPr>
            </w:pPr>
          </w:p>
        </w:tc>
      </w:tr>
      <w:tr w14:paraId="5F32F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1A34F353">
            <w:pPr>
              <w:spacing w:before="120" w:line="360" w:lineRule="exact"/>
              <w:rPr>
                <w:rFonts w:eastAsia="黑体"/>
                <w:sz w:val="24"/>
              </w:rPr>
            </w:pPr>
          </w:p>
        </w:tc>
        <w:tc>
          <w:tcPr>
            <w:tcW w:w="1344" w:type="dxa"/>
            <w:vAlign w:val="center"/>
          </w:tcPr>
          <w:p w14:paraId="1B2E70A8">
            <w:pPr>
              <w:widowControl/>
              <w:rPr>
                <w:color w:val="000000"/>
                <w:sz w:val="20"/>
                <w:szCs w:val="20"/>
              </w:rPr>
            </w:pPr>
            <w:r>
              <w:rPr>
                <w:rFonts w:hint="eastAsia"/>
                <w:color w:val="000000"/>
                <w:sz w:val="20"/>
                <w:szCs w:val="20"/>
              </w:rPr>
              <w:t>网络舆情分析</w:t>
            </w:r>
          </w:p>
        </w:tc>
        <w:tc>
          <w:tcPr>
            <w:tcW w:w="476" w:type="dxa"/>
            <w:vAlign w:val="center"/>
          </w:tcPr>
          <w:p w14:paraId="071B22D4">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6" w:type="dxa"/>
            <w:vAlign w:val="center"/>
          </w:tcPr>
          <w:p w14:paraId="6454DCB7">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6" w:type="dxa"/>
            <w:vAlign w:val="center"/>
          </w:tcPr>
          <w:p w14:paraId="75FC2B34">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6" w:type="dxa"/>
            <w:vAlign w:val="center"/>
          </w:tcPr>
          <w:p w14:paraId="5F2ADE4C">
            <w:pPr>
              <w:spacing w:before="120" w:line="360" w:lineRule="exact"/>
              <w:rPr>
                <w:rFonts w:ascii="微软雅黑" w:hAnsi="微软雅黑" w:eastAsia="微软雅黑"/>
                <w:i/>
                <w:sz w:val="13"/>
                <w:szCs w:val="13"/>
              </w:rPr>
            </w:pPr>
          </w:p>
        </w:tc>
        <w:tc>
          <w:tcPr>
            <w:tcW w:w="476" w:type="dxa"/>
            <w:vAlign w:val="center"/>
          </w:tcPr>
          <w:p w14:paraId="3042307F">
            <w:pPr>
              <w:spacing w:before="120" w:line="360" w:lineRule="exact"/>
              <w:rPr>
                <w:rFonts w:ascii="微软雅黑" w:hAnsi="微软雅黑" w:eastAsia="微软雅黑"/>
                <w:i/>
                <w:sz w:val="13"/>
                <w:szCs w:val="13"/>
              </w:rPr>
            </w:pPr>
          </w:p>
        </w:tc>
        <w:tc>
          <w:tcPr>
            <w:tcW w:w="476" w:type="dxa"/>
            <w:vAlign w:val="center"/>
          </w:tcPr>
          <w:p w14:paraId="7E825E01">
            <w:pPr>
              <w:spacing w:before="120" w:line="360" w:lineRule="exact"/>
              <w:rPr>
                <w:rFonts w:ascii="微软雅黑" w:hAnsi="微软雅黑" w:eastAsia="微软雅黑"/>
                <w:i/>
                <w:sz w:val="13"/>
                <w:szCs w:val="13"/>
              </w:rPr>
            </w:pPr>
          </w:p>
        </w:tc>
        <w:tc>
          <w:tcPr>
            <w:tcW w:w="476" w:type="dxa"/>
            <w:vAlign w:val="center"/>
          </w:tcPr>
          <w:p w14:paraId="0A53C18D">
            <w:pPr>
              <w:spacing w:before="120" w:line="360" w:lineRule="exact"/>
              <w:rPr>
                <w:rFonts w:ascii="微软雅黑" w:hAnsi="微软雅黑" w:eastAsia="微软雅黑"/>
                <w:i/>
                <w:sz w:val="13"/>
                <w:szCs w:val="13"/>
              </w:rPr>
            </w:pPr>
          </w:p>
        </w:tc>
        <w:tc>
          <w:tcPr>
            <w:tcW w:w="476" w:type="dxa"/>
            <w:vAlign w:val="center"/>
          </w:tcPr>
          <w:p w14:paraId="723D7061">
            <w:pPr>
              <w:spacing w:before="120" w:line="360" w:lineRule="exact"/>
              <w:rPr>
                <w:rFonts w:ascii="微软雅黑" w:hAnsi="微软雅黑" w:eastAsia="微软雅黑"/>
                <w:i/>
                <w:sz w:val="13"/>
                <w:szCs w:val="13"/>
              </w:rPr>
            </w:pPr>
          </w:p>
        </w:tc>
        <w:tc>
          <w:tcPr>
            <w:tcW w:w="477" w:type="dxa"/>
            <w:vAlign w:val="center"/>
          </w:tcPr>
          <w:p w14:paraId="673517FE">
            <w:pPr>
              <w:spacing w:before="120" w:line="360" w:lineRule="exact"/>
              <w:rPr>
                <w:rFonts w:ascii="微软雅黑" w:hAnsi="微软雅黑" w:eastAsia="微软雅黑"/>
                <w:i/>
                <w:sz w:val="13"/>
                <w:szCs w:val="13"/>
              </w:rPr>
            </w:pPr>
          </w:p>
        </w:tc>
        <w:tc>
          <w:tcPr>
            <w:tcW w:w="477" w:type="dxa"/>
            <w:vAlign w:val="center"/>
          </w:tcPr>
          <w:p w14:paraId="427D2378">
            <w:pPr>
              <w:spacing w:before="120" w:line="360" w:lineRule="exact"/>
              <w:rPr>
                <w:rFonts w:ascii="微软雅黑" w:hAnsi="微软雅黑" w:eastAsia="微软雅黑"/>
                <w:i/>
                <w:sz w:val="13"/>
                <w:szCs w:val="13"/>
              </w:rPr>
            </w:pPr>
          </w:p>
        </w:tc>
        <w:tc>
          <w:tcPr>
            <w:tcW w:w="477" w:type="dxa"/>
            <w:vAlign w:val="center"/>
          </w:tcPr>
          <w:p w14:paraId="03B76ADD">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752FE7C1">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55586AC0">
            <w:pPr>
              <w:spacing w:before="120" w:line="360" w:lineRule="exact"/>
              <w:rPr>
                <w:rFonts w:ascii="微软雅黑" w:hAnsi="微软雅黑" w:eastAsia="微软雅黑"/>
                <w:i/>
                <w:sz w:val="13"/>
                <w:szCs w:val="13"/>
              </w:rPr>
            </w:pPr>
          </w:p>
        </w:tc>
        <w:tc>
          <w:tcPr>
            <w:tcW w:w="477" w:type="dxa"/>
            <w:vAlign w:val="center"/>
          </w:tcPr>
          <w:p w14:paraId="7FF2AB0E">
            <w:pPr>
              <w:spacing w:before="120" w:line="360" w:lineRule="exact"/>
              <w:rPr>
                <w:rFonts w:ascii="微软雅黑" w:hAnsi="微软雅黑" w:eastAsia="微软雅黑"/>
                <w:i/>
                <w:sz w:val="13"/>
                <w:szCs w:val="13"/>
              </w:rPr>
            </w:pPr>
          </w:p>
        </w:tc>
        <w:tc>
          <w:tcPr>
            <w:tcW w:w="477" w:type="dxa"/>
            <w:vAlign w:val="center"/>
          </w:tcPr>
          <w:p w14:paraId="19D3B177">
            <w:pPr>
              <w:spacing w:before="120" w:line="360" w:lineRule="exact"/>
              <w:rPr>
                <w:rFonts w:ascii="微软雅黑" w:hAnsi="微软雅黑" w:eastAsia="微软雅黑"/>
                <w:i/>
                <w:sz w:val="13"/>
                <w:szCs w:val="13"/>
              </w:rPr>
            </w:pPr>
          </w:p>
        </w:tc>
        <w:tc>
          <w:tcPr>
            <w:tcW w:w="477" w:type="dxa"/>
            <w:vAlign w:val="center"/>
          </w:tcPr>
          <w:p w14:paraId="42B1305B">
            <w:pPr>
              <w:spacing w:before="120" w:line="360" w:lineRule="exact"/>
              <w:rPr>
                <w:rFonts w:ascii="微软雅黑" w:hAnsi="微软雅黑" w:eastAsia="微软雅黑"/>
                <w:i/>
                <w:sz w:val="13"/>
                <w:szCs w:val="13"/>
              </w:rPr>
            </w:pPr>
          </w:p>
        </w:tc>
        <w:tc>
          <w:tcPr>
            <w:tcW w:w="477" w:type="dxa"/>
            <w:vAlign w:val="center"/>
          </w:tcPr>
          <w:p w14:paraId="24D89ADF">
            <w:pPr>
              <w:spacing w:before="120" w:line="360" w:lineRule="exact"/>
              <w:rPr>
                <w:rFonts w:ascii="微软雅黑" w:hAnsi="微软雅黑" w:eastAsia="微软雅黑"/>
                <w:i/>
                <w:sz w:val="13"/>
                <w:szCs w:val="13"/>
              </w:rPr>
            </w:pPr>
          </w:p>
        </w:tc>
        <w:tc>
          <w:tcPr>
            <w:tcW w:w="477" w:type="dxa"/>
            <w:vAlign w:val="center"/>
          </w:tcPr>
          <w:p w14:paraId="79359046">
            <w:pPr>
              <w:spacing w:before="120" w:line="360" w:lineRule="exact"/>
              <w:rPr>
                <w:rFonts w:ascii="微软雅黑" w:hAnsi="微软雅黑" w:eastAsia="微软雅黑"/>
                <w:i/>
                <w:sz w:val="13"/>
                <w:szCs w:val="13"/>
              </w:rPr>
            </w:pPr>
          </w:p>
        </w:tc>
        <w:tc>
          <w:tcPr>
            <w:tcW w:w="477" w:type="dxa"/>
            <w:vAlign w:val="center"/>
          </w:tcPr>
          <w:p w14:paraId="464CE44B">
            <w:pPr>
              <w:spacing w:before="120" w:line="360" w:lineRule="exact"/>
              <w:rPr>
                <w:rFonts w:ascii="微软雅黑" w:hAnsi="微软雅黑" w:eastAsia="微软雅黑"/>
                <w:i/>
                <w:sz w:val="13"/>
                <w:szCs w:val="13"/>
              </w:rPr>
            </w:pPr>
          </w:p>
        </w:tc>
        <w:tc>
          <w:tcPr>
            <w:tcW w:w="477" w:type="dxa"/>
            <w:vAlign w:val="center"/>
          </w:tcPr>
          <w:p w14:paraId="5656F314">
            <w:pPr>
              <w:spacing w:before="120" w:line="360" w:lineRule="exact"/>
              <w:rPr>
                <w:rFonts w:ascii="微软雅黑" w:hAnsi="微软雅黑" w:eastAsia="微软雅黑"/>
                <w:i/>
                <w:sz w:val="13"/>
                <w:szCs w:val="13"/>
              </w:rPr>
            </w:pPr>
          </w:p>
        </w:tc>
        <w:tc>
          <w:tcPr>
            <w:tcW w:w="477" w:type="dxa"/>
            <w:vAlign w:val="center"/>
          </w:tcPr>
          <w:p w14:paraId="0ED57290">
            <w:pPr>
              <w:spacing w:before="120" w:line="360" w:lineRule="exact"/>
              <w:rPr>
                <w:rFonts w:ascii="微软雅黑" w:hAnsi="微软雅黑" w:eastAsia="微软雅黑"/>
                <w:i/>
                <w:sz w:val="13"/>
                <w:szCs w:val="13"/>
              </w:rPr>
            </w:pPr>
          </w:p>
        </w:tc>
        <w:tc>
          <w:tcPr>
            <w:tcW w:w="477" w:type="dxa"/>
            <w:vAlign w:val="center"/>
          </w:tcPr>
          <w:p w14:paraId="5609778A">
            <w:pPr>
              <w:spacing w:before="120" w:line="360" w:lineRule="exact"/>
              <w:rPr>
                <w:rFonts w:ascii="微软雅黑" w:hAnsi="微软雅黑" w:eastAsia="微软雅黑"/>
                <w:i/>
                <w:sz w:val="13"/>
                <w:szCs w:val="13"/>
              </w:rPr>
            </w:pPr>
          </w:p>
        </w:tc>
        <w:tc>
          <w:tcPr>
            <w:tcW w:w="477" w:type="dxa"/>
            <w:vAlign w:val="center"/>
          </w:tcPr>
          <w:p w14:paraId="73564EC1">
            <w:pPr>
              <w:spacing w:before="120" w:line="360" w:lineRule="exact"/>
              <w:rPr>
                <w:rFonts w:ascii="微软雅黑" w:hAnsi="微软雅黑" w:eastAsia="微软雅黑"/>
                <w:i/>
                <w:sz w:val="13"/>
                <w:szCs w:val="13"/>
              </w:rPr>
            </w:pPr>
          </w:p>
        </w:tc>
        <w:tc>
          <w:tcPr>
            <w:tcW w:w="477" w:type="dxa"/>
            <w:vAlign w:val="center"/>
          </w:tcPr>
          <w:p w14:paraId="701B2DD6">
            <w:pPr>
              <w:spacing w:before="120" w:line="360" w:lineRule="exact"/>
              <w:rPr>
                <w:rFonts w:ascii="微软雅黑" w:hAnsi="微软雅黑" w:eastAsia="微软雅黑"/>
                <w:i/>
                <w:sz w:val="13"/>
                <w:szCs w:val="13"/>
              </w:rPr>
            </w:pPr>
          </w:p>
        </w:tc>
        <w:tc>
          <w:tcPr>
            <w:tcW w:w="477" w:type="dxa"/>
            <w:vAlign w:val="center"/>
          </w:tcPr>
          <w:p w14:paraId="3A071ACE">
            <w:pPr>
              <w:widowControl/>
              <w:rPr>
                <w:color w:val="000000"/>
                <w:sz w:val="13"/>
                <w:szCs w:val="13"/>
              </w:rPr>
            </w:pPr>
          </w:p>
        </w:tc>
        <w:tc>
          <w:tcPr>
            <w:tcW w:w="477" w:type="dxa"/>
            <w:vAlign w:val="center"/>
          </w:tcPr>
          <w:p w14:paraId="1451D4B0">
            <w:pPr>
              <w:widowControl/>
              <w:rPr>
                <w:color w:val="000000"/>
                <w:sz w:val="13"/>
                <w:szCs w:val="13"/>
              </w:rPr>
            </w:pPr>
          </w:p>
        </w:tc>
        <w:tc>
          <w:tcPr>
            <w:tcW w:w="477" w:type="dxa"/>
            <w:vAlign w:val="center"/>
          </w:tcPr>
          <w:p w14:paraId="73B0D609">
            <w:pPr>
              <w:widowControl/>
              <w:rPr>
                <w:color w:val="000000"/>
                <w:sz w:val="13"/>
                <w:szCs w:val="13"/>
              </w:rPr>
            </w:pPr>
          </w:p>
        </w:tc>
        <w:tc>
          <w:tcPr>
            <w:tcW w:w="477" w:type="dxa"/>
            <w:vAlign w:val="center"/>
          </w:tcPr>
          <w:p w14:paraId="702795A5">
            <w:pPr>
              <w:widowControl/>
              <w:rPr>
                <w:color w:val="000000"/>
                <w:sz w:val="13"/>
                <w:szCs w:val="13"/>
              </w:rPr>
            </w:pPr>
          </w:p>
        </w:tc>
        <w:tc>
          <w:tcPr>
            <w:tcW w:w="477" w:type="dxa"/>
            <w:vAlign w:val="center"/>
          </w:tcPr>
          <w:p w14:paraId="078D31C6">
            <w:pPr>
              <w:widowControl/>
              <w:rPr>
                <w:color w:val="000000"/>
                <w:sz w:val="13"/>
                <w:szCs w:val="13"/>
              </w:rPr>
            </w:pPr>
          </w:p>
        </w:tc>
        <w:tc>
          <w:tcPr>
            <w:tcW w:w="477" w:type="dxa"/>
            <w:vAlign w:val="center"/>
          </w:tcPr>
          <w:p w14:paraId="725B9D63">
            <w:pPr>
              <w:widowControl/>
              <w:rPr>
                <w:color w:val="FF0000"/>
                <w:sz w:val="13"/>
                <w:szCs w:val="13"/>
              </w:rPr>
            </w:pPr>
            <w:r>
              <w:rPr>
                <w:rFonts w:ascii="微软雅黑" w:hAnsi="微软雅黑" w:eastAsia="微软雅黑"/>
                <w:i/>
                <w:color w:val="FF0000"/>
                <w:sz w:val="13"/>
                <w:szCs w:val="13"/>
              </w:rPr>
              <w:t>Z</w:t>
            </w:r>
          </w:p>
        </w:tc>
      </w:tr>
      <w:tr w14:paraId="619B3D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14F242B3">
            <w:pPr>
              <w:spacing w:before="120" w:line="360" w:lineRule="exact"/>
              <w:rPr>
                <w:rFonts w:eastAsia="黑体"/>
                <w:sz w:val="24"/>
              </w:rPr>
            </w:pPr>
          </w:p>
        </w:tc>
        <w:tc>
          <w:tcPr>
            <w:tcW w:w="1344" w:type="dxa"/>
            <w:vAlign w:val="center"/>
          </w:tcPr>
          <w:p w14:paraId="2C2DA7D2">
            <w:pPr>
              <w:widowControl/>
              <w:rPr>
                <w:color w:val="000000"/>
                <w:sz w:val="20"/>
                <w:szCs w:val="20"/>
              </w:rPr>
            </w:pPr>
            <w:r>
              <w:rPr>
                <w:rFonts w:hint="eastAsia"/>
                <w:color w:val="000000"/>
                <w:sz w:val="20"/>
                <w:szCs w:val="20"/>
              </w:rPr>
              <w:t>新媒体产品设计与运营</w:t>
            </w:r>
          </w:p>
        </w:tc>
        <w:tc>
          <w:tcPr>
            <w:tcW w:w="476" w:type="dxa"/>
            <w:vAlign w:val="center"/>
          </w:tcPr>
          <w:p w14:paraId="611AD606">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6" w:type="dxa"/>
            <w:vAlign w:val="center"/>
          </w:tcPr>
          <w:p w14:paraId="5F028FB6">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6" w:type="dxa"/>
            <w:vAlign w:val="center"/>
          </w:tcPr>
          <w:p w14:paraId="44C5F7E8">
            <w:pPr>
              <w:spacing w:before="120" w:line="360" w:lineRule="exact"/>
              <w:rPr>
                <w:rFonts w:ascii="微软雅黑" w:hAnsi="微软雅黑" w:eastAsia="微软雅黑"/>
                <w:i/>
                <w:sz w:val="13"/>
                <w:szCs w:val="13"/>
              </w:rPr>
            </w:pPr>
            <w:r>
              <w:rPr>
                <w:rFonts w:hint="eastAsia" w:ascii="宋体" w:hAnsi="宋体"/>
                <w:szCs w:val="21"/>
              </w:rPr>
              <w:t>H</w:t>
            </w:r>
          </w:p>
        </w:tc>
        <w:tc>
          <w:tcPr>
            <w:tcW w:w="476" w:type="dxa"/>
            <w:vAlign w:val="center"/>
          </w:tcPr>
          <w:p w14:paraId="5380704A">
            <w:pPr>
              <w:spacing w:before="120" w:line="360" w:lineRule="exact"/>
              <w:rPr>
                <w:rFonts w:ascii="微软雅黑" w:hAnsi="微软雅黑" w:eastAsia="微软雅黑"/>
                <w:i/>
                <w:sz w:val="13"/>
                <w:szCs w:val="13"/>
              </w:rPr>
            </w:pPr>
          </w:p>
        </w:tc>
        <w:tc>
          <w:tcPr>
            <w:tcW w:w="476" w:type="dxa"/>
            <w:vAlign w:val="center"/>
          </w:tcPr>
          <w:p w14:paraId="577027D7">
            <w:pPr>
              <w:spacing w:before="120" w:line="360" w:lineRule="exact"/>
              <w:rPr>
                <w:rFonts w:ascii="微软雅黑" w:hAnsi="微软雅黑" w:eastAsia="微软雅黑"/>
                <w:i/>
                <w:sz w:val="13"/>
                <w:szCs w:val="13"/>
              </w:rPr>
            </w:pPr>
          </w:p>
        </w:tc>
        <w:tc>
          <w:tcPr>
            <w:tcW w:w="476" w:type="dxa"/>
            <w:vAlign w:val="center"/>
          </w:tcPr>
          <w:p w14:paraId="511CAB1E">
            <w:pPr>
              <w:spacing w:before="120" w:line="360" w:lineRule="exact"/>
              <w:rPr>
                <w:rFonts w:ascii="微软雅黑" w:hAnsi="微软雅黑" w:eastAsia="微软雅黑"/>
                <w:i/>
                <w:sz w:val="13"/>
                <w:szCs w:val="13"/>
              </w:rPr>
            </w:pPr>
          </w:p>
        </w:tc>
        <w:tc>
          <w:tcPr>
            <w:tcW w:w="476" w:type="dxa"/>
            <w:vAlign w:val="center"/>
          </w:tcPr>
          <w:p w14:paraId="643639C5">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6" w:type="dxa"/>
            <w:vAlign w:val="center"/>
          </w:tcPr>
          <w:p w14:paraId="5649656A">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51AB1701">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0058C681">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4D7D861A">
            <w:pPr>
              <w:spacing w:before="120" w:line="360" w:lineRule="exact"/>
              <w:rPr>
                <w:rFonts w:ascii="微软雅黑" w:hAnsi="微软雅黑" w:eastAsia="微软雅黑"/>
                <w:i/>
                <w:sz w:val="13"/>
                <w:szCs w:val="13"/>
              </w:rPr>
            </w:pPr>
          </w:p>
        </w:tc>
        <w:tc>
          <w:tcPr>
            <w:tcW w:w="477" w:type="dxa"/>
            <w:vAlign w:val="center"/>
          </w:tcPr>
          <w:p w14:paraId="034296BF">
            <w:pPr>
              <w:spacing w:before="120" w:line="360" w:lineRule="exact"/>
              <w:rPr>
                <w:rFonts w:ascii="微软雅黑" w:hAnsi="微软雅黑" w:eastAsia="微软雅黑"/>
                <w:i/>
                <w:sz w:val="13"/>
                <w:szCs w:val="13"/>
              </w:rPr>
            </w:pPr>
          </w:p>
        </w:tc>
        <w:tc>
          <w:tcPr>
            <w:tcW w:w="477" w:type="dxa"/>
            <w:vAlign w:val="center"/>
          </w:tcPr>
          <w:p w14:paraId="78D5D132">
            <w:pPr>
              <w:spacing w:before="120" w:line="360" w:lineRule="exact"/>
              <w:rPr>
                <w:rFonts w:ascii="微软雅黑" w:hAnsi="微软雅黑" w:eastAsia="微软雅黑"/>
                <w:i/>
                <w:sz w:val="13"/>
                <w:szCs w:val="13"/>
              </w:rPr>
            </w:pPr>
          </w:p>
        </w:tc>
        <w:tc>
          <w:tcPr>
            <w:tcW w:w="477" w:type="dxa"/>
            <w:vAlign w:val="center"/>
          </w:tcPr>
          <w:p w14:paraId="5F507E49">
            <w:pPr>
              <w:spacing w:before="120" w:line="360" w:lineRule="exact"/>
              <w:rPr>
                <w:rFonts w:ascii="微软雅黑" w:hAnsi="微软雅黑" w:eastAsia="微软雅黑"/>
                <w:i/>
                <w:sz w:val="13"/>
                <w:szCs w:val="13"/>
              </w:rPr>
            </w:pPr>
          </w:p>
        </w:tc>
        <w:tc>
          <w:tcPr>
            <w:tcW w:w="477" w:type="dxa"/>
            <w:vAlign w:val="center"/>
          </w:tcPr>
          <w:p w14:paraId="21D43E0B">
            <w:pPr>
              <w:spacing w:before="120" w:line="360" w:lineRule="exact"/>
              <w:rPr>
                <w:rFonts w:ascii="微软雅黑" w:hAnsi="微软雅黑" w:eastAsia="微软雅黑"/>
                <w:i/>
                <w:sz w:val="13"/>
                <w:szCs w:val="13"/>
              </w:rPr>
            </w:pPr>
          </w:p>
        </w:tc>
        <w:tc>
          <w:tcPr>
            <w:tcW w:w="477" w:type="dxa"/>
            <w:vAlign w:val="center"/>
          </w:tcPr>
          <w:p w14:paraId="6A452662">
            <w:pPr>
              <w:spacing w:before="120" w:line="360" w:lineRule="exact"/>
              <w:rPr>
                <w:rFonts w:ascii="微软雅黑" w:hAnsi="微软雅黑" w:eastAsia="微软雅黑"/>
                <w:i/>
                <w:sz w:val="13"/>
                <w:szCs w:val="13"/>
              </w:rPr>
            </w:pPr>
          </w:p>
        </w:tc>
        <w:tc>
          <w:tcPr>
            <w:tcW w:w="477" w:type="dxa"/>
            <w:vAlign w:val="center"/>
          </w:tcPr>
          <w:p w14:paraId="6E4F0998">
            <w:pPr>
              <w:spacing w:before="120" w:line="360" w:lineRule="exact"/>
              <w:rPr>
                <w:rFonts w:ascii="微软雅黑" w:hAnsi="微软雅黑" w:eastAsia="微软雅黑"/>
                <w:i/>
                <w:sz w:val="13"/>
                <w:szCs w:val="13"/>
              </w:rPr>
            </w:pPr>
          </w:p>
        </w:tc>
        <w:tc>
          <w:tcPr>
            <w:tcW w:w="477" w:type="dxa"/>
            <w:vAlign w:val="center"/>
          </w:tcPr>
          <w:p w14:paraId="12E69F60">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223FF36E">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26FDA5B2">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690E06E8">
            <w:pPr>
              <w:spacing w:before="120" w:line="360" w:lineRule="exact"/>
              <w:rPr>
                <w:rFonts w:ascii="微软雅黑" w:hAnsi="微软雅黑" w:eastAsia="微软雅黑"/>
                <w:i/>
                <w:sz w:val="13"/>
                <w:szCs w:val="13"/>
              </w:rPr>
            </w:pPr>
          </w:p>
        </w:tc>
        <w:tc>
          <w:tcPr>
            <w:tcW w:w="477" w:type="dxa"/>
            <w:vAlign w:val="center"/>
          </w:tcPr>
          <w:p w14:paraId="79BE6DFF">
            <w:pPr>
              <w:spacing w:before="120" w:line="360" w:lineRule="exact"/>
              <w:rPr>
                <w:rFonts w:ascii="微软雅黑" w:hAnsi="微软雅黑" w:eastAsia="微软雅黑"/>
                <w:i/>
                <w:sz w:val="13"/>
                <w:szCs w:val="13"/>
              </w:rPr>
            </w:pPr>
          </w:p>
        </w:tc>
        <w:tc>
          <w:tcPr>
            <w:tcW w:w="477" w:type="dxa"/>
            <w:vAlign w:val="center"/>
          </w:tcPr>
          <w:p w14:paraId="0C5DD597">
            <w:pPr>
              <w:spacing w:before="120" w:line="360" w:lineRule="exact"/>
              <w:rPr>
                <w:rFonts w:ascii="微软雅黑" w:hAnsi="微软雅黑" w:eastAsia="微软雅黑"/>
                <w:i/>
                <w:sz w:val="13"/>
                <w:szCs w:val="13"/>
              </w:rPr>
            </w:pPr>
          </w:p>
        </w:tc>
        <w:tc>
          <w:tcPr>
            <w:tcW w:w="477" w:type="dxa"/>
            <w:vAlign w:val="center"/>
          </w:tcPr>
          <w:p w14:paraId="7A0BE381">
            <w:pPr>
              <w:spacing w:before="120" w:line="360" w:lineRule="exact"/>
              <w:rPr>
                <w:rFonts w:ascii="微软雅黑" w:hAnsi="微软雅黑" w:eastAsia="微软雅黑"/>
                <w:i/>
                <w:sz w:val="13"/>
                <w:szCs w:val="13"/>
              </w:rPr>
            </w:pPr>
          </w:p>
        </w:tc>
        <w:tc>
          <w:tcPr>
            <w:tcW w:w="477" w:type="dxa"/>
            <w:vAlign w:val="center"/>
          </w:tcPr>
          <w:p w14:paraId="3E8AD40C">
            <w:pPr>
              <w:spacing w:before="120"/>
              <w:rPr>
                <w:color w:val="000000"/>
                <w:sz w:val="13"/>
                <w:szCs w:val="13"/>
              </w:rPr>
            </w:pPr>
          </w:p>
        </w:tc>
        <w:tc>
          <w:tcPr>
            <w:tcW w:w="477" w:type="dxa"/>
            <w:vAlign w:val="center"/>
          </w:tcPr>
          <w:p w14:paraId="117D0C21">
            <w:pPr>
              <w:spacing w:before="120"/>
              <w:rPr>
                <w:color w:val="000000"/>
                <w:sz w:val="13"/>
                <w:szCs w:val="13"/>
              </w:rPr>
            </w:pPr>
          </w:p>
        </w:tc>
        <w:tc>
          <w:tcPr>
            <w:tcW w:w="477" w:type="dxa"/>
            <w:vAlign w:val="center"/>
          </w:tcPr>
          <w:p w14:paraId="00ED1E25">
            <w:pPr>
              <w:spacing w:before="120"/>
              <w:rPr>
                <w:color w:val="000000"/>
                <w:sz w:val="13"/>
                <w:szCs w:val="13"/>
              </w:rPr>
            </w:pPr>
            <w:r>
              <w:rPr>
                <w:rFonts w:hint="eastAsia"/>
                <w:color w:val="000000"/>
                <w:sz w:val="13"/>
                <w:szCs w:val="13"/>
              </w:rPr>
              <w:t>L</w:t>
            </w:r>
          </w:p>
        </w:tc>
        <w:tc>
          <w:tcPr>
            <w:tcW w:w="477" w:type="dxa"/>
            <w:vAlign w:val="center"/>
          </w:tcPr>
          <w:p w14:paraId="50D928A8">
            <w:pPr>
              <w:spacing w:before="120"/>
              <w:rPr>
                <w:color w:val="000000"/>
                <w:sz w:val="13"/>
                <w:szCs w:val="13"/>
              </w:rPr>
            </w:pPr>
            <w:r>
              <w:rPr>
                <w:rFonts w:hint="eastAsia"/>
                <w:color w:val="000000"/>
                <w:sz w:val="13"/>
                <w:szCs w:val="13"/>
              </w:rPr>
              <w:t>L</w:t>
            </w:r>
          </w:p>
        </w:tc>
        <w:tc>
          <w:tcPr>
            <w:tcW w:w="477" w:type="dxa"/>
            <w:vAlign w:val="center"/>
          </w:tcPr>
          <w:p w14:paraId="2BA02CB8">
            <w:pPr>
              <w:spacing w:before="120"/>
              <w:rPr>
                <w:rFonts w:eastAsia="黑体"/>
                <w:sz w:val="13"/>
                <w:szCs w:val="13"/>
              </w:rPr>
            </w:pPr>
            <w:r>
              <w:rPr>
                <w:rFonts w:hint="eastAsia" w:ascii="宋体" w:hAnsi="宋体"/>
                <w:szCs w:val="21"/>
              </w:rPr>
              <w:t>H</w:t>
            </w:r>
          </w:p>
        </w:tc>
        <w:tc>
          <w:tcPr>
            <w:tcW w:w="477" w:type="dxa"/>
            <w:vAlign w:val="center"/>
          </w:tcPr>
          <w:p w14:paraId="1AE872EF">
            <w:pPr>
              <w:spacing w:before="120"/>
              <w:rPr>
                <w:rFonts w:eastAsia="黑体"/>
                <w:color w:val="FF0000"/>
                <w:sz w:val="13"/>
                <w:szCs w:val="13"/>
              </w:rPr>
            </w:pPr>
            <w:r>
              <w:rPr>
                <w:rFonts w:ascii="微软雅黑" w:hAnsi="微软雅黑" w:eastAsia="微软雅黑"/>
                <w:i/>
                <w:color w:val="FF0000"/>
                <w:sz w:val="13"/>
                <w:szCs w:val="13"/>
              </w:rPr>
              <w:t>Z</w:t>
            </w:r>
            <w:r>
              <w:rPr>
                <w:rFonts w:hint="eastAsia" w:ascii="宋体" w:hAnsi="宋体"/>
                <w:szCs w:val="21"/>
              </w:rPr>
              <w:t>H</w:t>
            </w:r>
          </w:p>
        </w:tc>
      </w:tr>
      <w:tr w14:paraId="620A18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5E88682E">
            <w:pPr>
              <w:spacing w:before="120" w:line="360" w:lineRule="exact"/>
              <w:rPr>
                <w:rFonts w:eastAsia="黑体"/>
                <w:sz w:val="24"/>
              </w:rPr>
            </w:pPr>
          </w:p>
        </w:tc>
        <w:tc>
          <w:tcPr>
            <w:tcW w:w="1344" w:type="dxa"/>
            <w:vAlign w:val="center"/>
          </w:tcPr>
          <w:p w14:paraId="3C6A4D4B">
            <w:pPr>
              <w:jc w:val="left"/>
              <w:rPr>
                <w:color w:val="000000"/>
                <w:sz w:val="20"/>
                <w:szCs w:val="20"/>
              </w:rPr>
            </w:pPr>
            <w:r>
              <w:rPr>
                <w:rFonts w:hint="eastAsia"/>
                <w:color w:val="000000"/>
                <w:sz w:val="20"/>
                <w:szCs w:val="20"/>
              </w:rPr>
              <w:t>网络信息安全</w:t>
            </w:r>
          </w:p>
        </w:tc>
        <w:tc>
          <w:tcPr>
            <w:tcW w:w="476" w:type="dxa"/>
            <w:vAlign w:val="center"/>
          </w:tcPr>
          <w:p w14:paraId="348907C8">
            <w:pPr>
              <w:spacing w:before="120" w:line="360" w:lineRule="exact"/>
              <w:rPr>
                <w:rFonts w:ascii="微软雅黑" w:hAnsi="微软雅黑" w:eastAsia="微软雅黑"/>
                <w:i/>
                <w:sz w:val="13"/>
                <w:szCs w:val="13"/>
              </w:rPr>
            </w:pPr>
          </w:p>
        </w:tc>
        <w:tc>
          <w:tcPr>
            <w:tcW w:w="476" w:type="dxa"/>
            <w:vAlign w:val="center"/>
          </w:tcPr>
          <w:p w14:paraId="1BAFC73E">
            <w:pPr>
              <w:spacing w:before="120" w:line="360" w:lineRule="exact"/>
              <w:rPr>
                <w:rFonts w:ascii="微软雅黑" w:hAnsi="微软雅黑" w:eastAsia="微软雅黑"/>
                <w:i/>
                <w:sz w:val="13"/>
                <w:szCs w:val="13"/>
              </w:rPr>
            </w:pPr>
          </w:p>
        </w:tc>
        <w:tc>
          <w:tcPr>
            <w:tcW w:w="476" w:type="dxa"/>
            <w:vAlign w:val="center"/>
          </w:tcPr>
          <w:p w14:paraId="5F8E4832">
            <w:pPr>
              <w:spacing w:before="120" w:line="360" w:lineRule="exact"/>
              <w:rPr>
                <w:rFonts w:ascii="微软雅黑" w:hAnsi="微软雅黑" w:eastAsia="微软雅黑"/>
                <w:i/>
                <w:sz w:val="13"/>
                <w:szCs w:val="13"/>
              </w:rPr>
            </w:pPr>
          </w:p>
        </w:tc>
        <w:tc>
          <w:tcPr>
            <w:tcW w:w="476" w:type="dxa"/>
            <w:vAlign w:val="center"/>
          </w:tcPr>
          <w:p w14:paraId="23DF39D7">
            <w:pPr>
              <w:spacing w:before="120" w:line="360" w:lineRule="exact"/>
              <w:rPr>
                <w:rFonts w:ascii="微软雅黑" w:hAnsi="微软雅黑" w:eastAsia="微软雅黑"/>
                <w:i/>
                <w:sz w:val="13"/>
                <w:szCs w:val="13"/>
              </w:rPr>
            </w:pPr>
          </w:p>
        </w:tc>
        <w:tc>
          <w:tcPr>
            <w:tcW w:w="476" w:type="dxa"/>
            <w:vAlign w:val="center"/>
          </w:tcPr>
          <w:p w14:paraId="3239B01E">
            <w:pPr>
              <w:spacing w:before="120" w:line="360" w:lineRule="exact"/>
              <w:rPr>
                <w:rFonts w:ascii="微软雅黑" w:hAnsi="微软雅黑" w:eastAsia="微软雅黑"/>
                <w:i/>
                <w:sz w:val="13"/>
                <w:szCs w:val="13"/>
              </w:rPr>
            </w:pPr>
          </w:p>
        </w:tc>
        <w:tc>
          <w:tcPr>
            <w:tcW w:w="476" w:type="dxa"/>
            <w:vAlign w:val="center"/>
          </w:tcPr>
          <w:p w14:paraId="1473E1CD">
            <w:pPr>
              <w:spacing w:before="120" w:line="360" w:lineRule="exact"/>
              <w:rPr>
                <w:rFonts w:ascii="微软雅黑" w:hAnsi="微软雅黑" w:eastAsia="微软雅黑"/>
                <w:i/>
                <w:sz w:val="13"/>
                <w:szCs w:val="13"/>
              </w:rPr>
            </w:pPr>
          </w:p>
        </w:tc>
        <w:tc>
          <w:tcPr>
            <w:tcW w:w="476" w:type="dxa"/>
            <w:vAlign w:val="center"/>
          </w:tcPr>
          <w:p w14:paraId="13034411">
            <w:pPr>
              <w:spacing w:before="120" w:line="360" w:lineRule="exact"/>
              <w:rPr>
                <w:rFonts w:ascii="微软雅黑" w:hAnsi="微软雅黑" w:eastAsia="微软雅黑"/>
                <w:i/>
                <w:sz w:val="13"/>
                <w:szCs w:val="13"/>
              </w:rPr>
            </w:pPr>
          </w:p>
        </w:tc>
        <w:tc>
          <w:tcPr>
            <w:tcW w:w="476" w:type="dxa"/>
            <w:vAlign w:val="center"/>
          </w:tcPr>
          <w:p w14:paraId="0C156497">
            <w:pPr>
              <w:spacing w:before="120" w:line="360" w:lineRule="exact"/>
              <w:rPr>
                <w:rFonts w:ascii="微软雅黑" w:hAnsi="微软雅黑" w:eastAsia="微软雅黑"/>
                <w:i/>
                <w:sz w:val="13"/>
                <w:szCs w:val="13"/>
              </w:rPr>
            </w:pPr>
          </w:p>
        </w:tc>
        <w:tc>
          <w:tcPr>
            <w:tcW w:w="477" w:type="dxa"/>
            <w:vAlign w:val="center"/>
          </w:tcPr>
          <w:p w14:paraId="7FA69F78">
            <w:pPr>
              <w:spacing w:before="120" w:line="360" w:lineRule="exact"/>
              <w:rPr>
                <w:rFonts w:ascii="微软雅黑" w:hAnsi="微软雅黑" w:eastAsia="微软雅黑"/>
                <w:i/>
                <w:sz w:val="13"/>
                <w:szCs w:val="13"/>
              </w:rPr>
            </w:pPr>
          </w:p>
        </w:tc>
        <w:tc>
          <w:tcPr>
            <w:tcW w:w="477" w:type="dxa"/>
            <w:vAlign w:val="center"/>
          </w:tcPr>
          <w:p w14:paraId="36B62321">
            <w:pPr>
              <w:spacing w:before="120" w:line="360" w:lineRule="exact"/>
              <w:rPr>
                <w:rFonts w:ascii="微软雅黑" w:hAnsi="微软雅黑" w:eastAsia="微软雅黑"/>
                <w:i/>
                <w:sz w:val="13"/>
                <w:szCs w:val="13"/>
              </w:rPr>
            </w:pPr>
          </w:p>
        </w:tc>
        <w:tc>
          <w:tcPr>
            <w:tcW w:w="477" w:type="dxa"/>
            <w:vAlign w:val="center"/>
          </w:tcPr>
          <w:p w14:paraId="71B40E21">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5BFCCA00">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7A73EF10">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7AB3B578">
            <w:pPr>
              <w:spacing w:before="120" w:line="360" w:lineRule="exact"/>
              <w:rPr>
                <w:rFonts w:ascii="微软雅黑" w:hAnsi="微软雅黑" w:eastAsia="微软雅黑"/>
                <w:i/>
                <w:sz w:val="13"/>
                <w:szCs w:val="13"/>
              </w:rPr>
            </w:pPr>
          </w:p>
        </w:tc>
        <w:tc>
          <w:tcPr>
            <w:tcW w:w="477" w:type="dxa"/>
            <w:vAlign w:val="center"/>
          </w:tcPr>
          <w:p w14:paraId="24EFF23D">
            <w:pPr>
              <w:spacing w:before="120" w:line="360" w:lineRule="exact"/>
              <w:rPr>
                <w:rFonts w:ascii="微软雅黑" w:hAnsi="微软雅黑" w:eastAsia="微软雅黑"/>
                <w:i/>
                <w:sz w:val="13"/>
                <w:szCs w:val="13"/>
              </w:rPr>
            </w:pPr>
          </w:p>
        </w:tc>
        <w:tc>
          <w:tcPr>
            <w:tcW w:w="477" w:type="dxa"/>
            <w:vAlign w:val="center"/>
          </w:tcPr>
          <w:p w14:paraId="1BB3029D">
            <w:pPr>
              <w:spacing w:before="120" w:line="360" w:lineRule="exact"/>
              <w:rPr>
                <w:rFonts w:ascii="微软雅黑" w:hAnsi="微软雅黑" w:eastAsia="微软雅黑"/>
                <w:i/>
                <w:sz w:val="13"/>
                <w:szCs w:val="13"/>
              </w:rPr>
            </w:pPr>
          </w:p>
        </w:tc>
        <w:tc>
          <w:tcPr>
            <w:tcW w:w="477" w:type="dxa"/>
            <w:vAlign w:val="center"/>
          </w:tcPr>
          <w:p w14:paraId="224F9894">
            <w:pPr>
              <w:spacing w:before="120" w:line="360" w:lineRule="exact"/>
              <w:rPr>
                <w:rFonts w:ascii="微软雅黑" w:hAnsi="微软雅黑" w:eastAsia="微软雅黑"/>
                <w:i/>
                <w:sz w:val="13"/>
                <w:szCs w:val="13"/>
              </w:rPr>
            </w:pPr>
          </w:p>
        </w:tc>
        <w:tc>
          <w:tcPr>
            <w:tcW w:w="477" w:type="dxa"/>
            <w:vAlign w:val="center"/>
          </w:tcPr>
          <w:p w14:paraId="66722C23">
            <w:pPr>
              <w:spacing w:before="120" w:line="360" w:lineRule="exact"/>
              <w:rPr>
                <w:rFonts w:ascii="微软雅黑" w:hAnsi="微软雅黑" w:eastAsia="微软雅黑"/>
                <w:i/>
                <w:sz w:val="13"/>
                <w:szCs w:val="13"/>
              </w:rPr>
            </w:pPr>
          </w:p>
        </w:tc>
        <w:tc>
          <w:tcPr>
            <w:tcW w:w="477" w:type="dxa"/>
            <w:vAlign w:val="center"/>
          </w:tcPr>
          <w:p w14:paraId="66607C37">
            <w:pPr>
              <w:spacing w:before="120" w:line="360" w:lineRule="exact"/>
              <w:rPr>
                <w:rFonts w:ascii="微软雅黑" w:hAnsi="微软雅黑" w:eastAsia="微软雅黑"/>
                <w:i/>
                <w:sz w:val="13"/>
                <w:szCs w:val="13"/>
              </w:rPr>
            </w:pPr>
          </w:p>
        </w:tc>
        <w:tc>
          <w:tcPr>
            <w:tcW w:w="477" w:type="dxa"/>
            <w:vAlign w:val="center"/>
          </w:tcPr>
          <w:p w14:paraId="4009989F">
            <w:pPr>
              <w:spacing w:before="120" w:line="360" w:lineRule="exact"/>
              <w:rPr>
                <w:rFonts w:ascii="微软雅黑" w:hAnsi="微软雅黑" w:eastAsia="微软雅黑"/>
                <w:i/>
                <w:sz w:val="13"/>
                <w:szCs w:val="13"/>
              </w:rPr>
            </w:pPr>
          </w:p>
        </w:tc>
        <w:tc>
          <w:tcPr>
            <w:tcW w:w="477" w:type="dxa"/>
            <w:vAlign w:val="center"/>
          </w:tcPr>
          <w:p w14:paraId="6FBBDEFA">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2BF80887">
            <w:pPr>
              <w:spacing w:before="120" w:line="360" w:lineRule="exact"/>
              <w:rPr>
                <w:rFonts w:ascii="微软雅黑" w:hAnsi="微软雅黑" w:eastAsia="微软雅黑"/>
                <w:i/>
                <w:sz w:val="13"/>
                <w:szCs w:val="13"/>
              </w:rPr>
            </w:pPr>
            <w:r>
              <w:rPr>
                <w:rFonts w:hint="eastAsia" w:ascii="微软雅黑" w:hAnsi="微软雅黑" w:eastAsia="微软雅黑"/>
                <w:i/>
                <w:sz w:val="13"/>
                <w:szCs w:val="13"/>
              </w:rPr>
              <w:t>M</w:t>
            </w:r>
          </w:p>
        </w:tc>
        <w:tc>
          <w:tcPr>
            <w:tcW w:w="477" w:type="dxa"/>
            <w:vAlign w:val="center"/>
          </w:tcPr>
          <w:p w14:paraId="54DE957A">
            <w:pPr>
              <w:spacing w:before="120" w:line="360" w:lineRule="exact"/>
              <w:rPr>
                <w:rFonts w:ascii="微软雅黑" w:hAnsi="微软雅黑" w:eastAsia="微软雅黑"/>
                <w:i/>
                <w:sz w:val="13"/>
                <w:szCs w:val="13"/>
              </w:rPr>
            </w:pPr>
          </w:p>
        </w:tc>
        <w:tc>
          <w:tcPr>
            <w:tcW w:w="477" w:type="dxa"/>
            <w:vAlign w:val="center"/>
          </w:tcPr>
          <w:p w14:paraId="11EAD8AA">
            <w:pPr>
              <w:spacing w:before="120" w:line="360" w:lineRule="exact"/>
              <w:rPr>
                <w:rFonts w:ascii="微软雅黑" w:hAnsi="微软雅黑" w:eastAsia="微软雅黑"/>
                <w:i/>
                <w:sz w:val="13"/>
                <w:szCs w:val="13"/>
              </w:rPr>
            </w:pPr>
          </w:p>
        </w:tc>
        <w:tc>
          <w:tcPr>
            <w:tcW w:w="477" w:type="dxa"/>
            <w:vAlign w:val="center"/>
          </w:tcPr>
          <w:p w14:paraId="3117D203">
            <w:pPr>
              <w:widowControl/>
              <w:rPr>
                <w:color w:val="000000"/>
                <w:sz w:val="13"/>
                <w:szCs w:val="13"/>
              </w:rPr>
            </w:pPr>
          </w:p>
        </w:tc>
        <w:tc>
          <w:tcPr>
            <w:tcW w:w="477" w:type="dxa"/>
            <w:vAlign w:val="center"/>
          </w:tcPr>
          <w:p w14:paraId="75ACC056">
            <w:pPr>
              <w:widowControl/>
              <w:rPr>
                <w:color w:val="000000"/>
                <w:sz w:val="13"/>
                <w:szCs w:val="13"/>
              </w:rPr>
            </w:pPr>
          </w:p>
        </w:tc>
        <w:tc>
          <w:tcPr>
            <w:tcW w:w="477" w:type="dxa"/>
            <w:vAlign w:val="center"/>
          </w:tcPr>
          <w:p w14:paraId="2986079B">
            <w:pPr>
              <w:widowControl/>
              <w:rPr>
                <w:color w:val="000000"/>
                <w:sz w:val="13"/>
                <w:szCs w:val="13"/>
              </w:rPr>
            </w:pPr>
          </w:p>
        </w:tc>
        <w:tc>
          <w:tcPr>
            <w:tcW w:w="477" w:type="dxa"/>
            <w:vAlign w:val="center"/>
          </w:tcPr>
          <w:p w14:paraId="4C68F65B">
            <w:pPr>
              <w:widowControl/>
              <w:rPr>
                <w:color w:val="000000"/>
                <w:sz w:val="13"/>
                <w:szCs w:val="13"/>
              </w:rPr>
            </w:pPr>
          </w:p>
        </w:tc>
        <w:tc>
          <w:tcPr>
            <w:tcW w:w="477" w:type="dxa"/>
            <w:vAlign w:val="center"/>
          </w:tcPr>
          <w:p w14:paraId="41E23C53">
            <w:pPr>
              <w:widowControl/>
              <w:rPr>
                <w:color w:val="000000"/>
                <w:sz w:val="13"/>
                <w:szCs w:val="13"/>
              </w:rPr>
            </w:pPr>
          </w:p>
        </w:tc>
        <w:tc>
          <w:tcPr>
            <w:tcW w:w="477" w:type="dxa"/>
            <w:vAlign w:val="center"/>
          </w:tcPr>
          <w:p w14:paraId="3C818ADA">
            <w:pPr>
              <w:widowControl/>
              <w:rPr>
                <w:rFonts w:ascii="微软雅黑" w:hAnsi="微软雅黑" w:eastAsia="微软雅黑"/>
                <w:i/>
                <w:sz w:val="13"/>
                <w:szCs w:val="13"/>
              </w:rPr>
            </w:pPr>
          </w:p>
        </w:tc>
      </w:tr>
      <w:tr w14:paraId="666FD8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60609BA0">
            <w:pPr>
              <w:spacing w:before="120" w:line="360" w:lineRule="exact"/>
              <w:rPr>
                <w:rFonts w:eastAsia="黑体"/>
                <w:sz w:val="24"/>
              </w:rPr>
            </w:pPr>
          </w:p>
        </w:tc>
        <w:tc>
          <w:tcPr>
            <w:tcW w:w="1344" w:type="dxa"/>
            <w:vAlign w:val="center"/>
          </w:tcPr>
          <w:p w14:paraId="7F278301">
            <w:pPr>
              <w:jc w:val="left"/>
              <w:rPr>
                <w:color w:val="000000"/>
                <w:sz w:val="20"/>
                <w:szCs w:val="20"/>
              </w:rPr>
            </w:pPr>
            <w:r>
              <w:rPr>
                <w:color w:val="000000"/>
                <w:sz w:val="20"/>
                <w:szCs w:val="20"/>
              </w:rPr>
              <w:t>心理学与危机公关</w:t>
            </w:r>
          </w:p>
        </w:tc>
        <w:tc>
          <w:tcPr>
            <w:tcW w:w="476" w:type="dxa"/>
            <w:vAlign w:val="center"/>
          </w:tcPr>
          <w:p w14:paraId="0096E95A">
            <w:pPr>
              <w:spacing w:before="120" w:line="360" w:lineRule="exact"/>
              <w:rPr>
                <w:rFonts w:ascii="微软雅黑" w:hAnsi="微软雅黑" w:eastAsia="微软雅黑"/>
                <w:i/>
                <w:sz w:val="13"/>
                <w:szCs w:val="13"/>
              </w:rPr>
            </w:pPr>
          </w:p>
        </w:tc>
        <w:tc>
          <w:tcPr>
            <w:tcW w:w="476" w:type="dxa"/>
            <w:vAlign w:val="center"/>
          </w:tcPr>
          <w:p w14:paraId="40DFD187">
            <w:pPr>
              <w:spacing w:before="120" w:line="360" w:lineRule="exact"/>
              <w:rPr>
                <w:rFonts w:ascii="微软雅黑" w:hAnsi="微软雅黑" w:eastAsia="微软雅黑"/>
                <w:i/>
                <w:sz w:val="13"/>
                <w:szCs w:val="13"/>
              </w:rPr>
            </w:pPr>
          </w:p>
        </w:tc>
        <w:tc>
          <w:tcPr>
            <w:tcW w:w="476" w:type="dxa"/>
            <w:vAlign w:val="center"/>
          </w:tcPr>
          <w:p w14:paraId="602BE136">
            <w:pPr>
              <w:spacing w:before="120" w:line="360" w:lineRule="exact"/>
              <w:rPr>
                <w:rFonts w:ascii="微软雅黑" w:hAnsi="微软雅黑" w:eastAsia="微软雅黑"/>
                <w:i/>
                <w:sz w:val="13"/>
                <w:szCs w:val="13"/>
              </w:rPr>
            </w:pPr>
          </w:p>
        </w:tc>
        <w:tc>
          <w:tcPr>
            <w:tcW w:w="476" w:type="dxa"/>
            <w:vAlign w:val="center"/>
          </w:tcPr>
          <w:p w14:paraId="17029073">
            <w:pPr>
              <w:spacing w:before="120" w:line="360" w:lineRule="exact"/>
              <w:rPr>
                <w:rFonts w:ascii="微软雅黑" w:hAnsi="微软雅黑" w:eastAsia="微软雅黑"/>
                <w:i/>
                <w:sz w:val="13"/>
                <w:szCs w:val="13"/>
              </w:rPr>
            </w:pPr>
          </w:p>
        </w:tc>
        <w:tc>
          <w:tcPr>
            <w:tcW w:w="476" w:type="dxa"/>
            <w:vAlign w:val="center"/>
          </w:tcPr>
          <w:p w14:paraId="6AD0079A">
            <w:pPr>
              <w:spacing w:before="120" w:line="360" w:lineRule="exact"/>
              <w:rPr>
                <w:rFonts w:ascii="微软雅黑" w:hAnsi="微软雅黑" w:eastAsia="微软雅黑"/>
                <w:i/>
                <w:sz w:val="13"/>
                <w:szCs w:val="13"/>
              </w:rPr>
            </w:pPr>
          </w:p>
        </w:tc>
        <w:tc>
          <w:tcPr>
            <w:tcW w:w="476" w:type="dxa"/>
            <w:vAlign w:val="center"/>
          </w:tcPr>
          <w:p w14:paraId="76773395">
            <w:pPr>
              <w:spacing w:before="120" w:line="360" w:lineRule="exact"/>
              <w:rPr>
                <w:rFonts w:ascii="微软雅黑" w:hAnsi="微软雅黑" w:eastAsia="微软雅黑"/>
                <w:i/>
                <w:sz w:val="13"/>
                <w:szCs w:val="13"/>
              </w:rPr>
            </w:pPr>
          </w:p>
        </w:tc>
        <w:tc>
          <w:tcPr>
            <w:tcW w:w="476" w:type="dxa"/>
            <w:vAlign w:val="center"/>
          </w:tcPr>
          <w:p w14:paraId="2C854337">
            <w:pPr>
              <w:spacing w:before="120" w:line="360" w:lineRule="exact"/>
              <w:rPr>
                <w:rFonts w:ascii="微软雅黑" w:hAnsi="微软雅黑" w:eastAsia="微软雅黑"/>
                <w:i/>
                <w:sz w:val="13"/>
                <w:szCs w:val="13"/>
              </w:rPr>
            </w:pPr>
          </w:p>
        </w:tc>
        <w:tc>
          <w:tcPr>
            <w:tcW w:w="476" w:type="dxa"/>
            <w:vAlign w:val="center"/>
          </w:tcPr>
          <w:p w14:paraId="7ADC9A5F">
            <w:pPr>
              <w:spacing w:before="120" w:line="360" w:lineRule="exact"/>
              <w:rPr>
                <w:rFonts w:ascii="微软雅黑" w:hAnsi="微软雅黑" w:eastAsia="微软雅黑"/>
                <w:i/>
                <w:sz w:val="13"/>
                <w:szCs w:val="13"/>
              </w:rPr>
            </w:pPr>
          </w:p>
        </w:tc>
        <w:tc>
          <w:tcPr>
            <w:tcW w:w="477" w:type="dxa"/>
            <w:vAlign w:val="center"/>
          </w:tcPr>
          <w:p w14:paraId="485C6689">
            <w:pPr>
              <w:spacing w:before="120" w:line="360" w:lineRule="exact"/>
              <w:rPr>
                <w:rFonts w:ascii="微软雅黑" w:hAnsi="微软雅黑" w:eastAsia="微软雅黑"/>
                <w:i/>
                <w:sz w:val="13"/>
                <w:szCs w:val="13"/>
              </w:rPr>
            </w:pPr>
          </w:p>
        </w:tc>
        <w:tc>
          <w:tcPr>
            <w:tcW w:w="477" w:type="dxa"/>
            <w:vAlign w:val="center"/>
          </w:tcPr>
          <w:p w14:paraId="3A038026">
            <w:pPr>
              <w:spacing w:before="120" w:line="360" w:lineRule="exact"/>
              <w:rPr>
                <w:rFonts w:ascii="微软雅黑" w:hAnsi="微软雅黑" w:eastAsia="微软雅黑"/>
                <w:i/>
                <w:sz w:val="13"/>
                <w:szCs w:val="13"/>
              </w:rPr>
            </w:pPr>
          </w:p>
        </w:tc>
        <w:tc>
          <w:tcPr>
            <w:tcW w:w="477" w:type="dxa"/>
            <w:vAlign w:val="center"/>
          </w:tcPr>
          <w:p w14:paraId="5F5A9791">
            <w:pPr>
              <w:spacing w:before="120" w:line="360" w:lineRule="exact"/>
              <w:rPr>
                <w:rFonts w:ascii="微软雅黑" w:hAnsi="微软雅黑" w:eastAsia="微软雅黑"/>
                <w:i/>
                <w:sz w:val="13"/>
                <w:szCs w:val="13"/>
              </w:rPr>
            </w:pPr>
          </w:p>
        </w:tc>
        <w:tc>
          <w:tcPr>
            <w:tcW w:w="477" w:type="dxa"/>
            <w:vAlign w:val="center"/>
          </w:tcPr>
          <w:p w14:paraId="6488D8AA">
            <w:pPr>
              <w:spacing w:before="120" w:line="360" w:lineRule="exact"/>
              <w:rPr>
                <w:rFonts w:ascii="微软雅黑" w:hAnsi="微软雅黑" w:eastAsia="微软雅黑"/>
                <w:i/>
                <w:sz w:val="13"/>
                <w:szCs w:val="13"/>
              </w:rPr>
            </w:pPr>
          </w:p>
        </w:tc>
        <w:tc>
          <w:tcPr>
            <w:tcW w:w="477" w:type="dxa"/>
            <w:vAlign w:val="center"/>
          </w:tcPr>
          <w:p w14:paraId="3821ECE7">
            <w:pPr>
              <w:spacing w:before="120" w:line="360" w:lineRule="exact"/>
              <w:rPr>
                <w:rFonts w:ascii="微软雅黑" w:hAnsi="微软雅黑" w:eastAsia="微软雅黑"/>
                <w:i/>
                <w:sz w:val="13"/>
                <w:szCs w:val="13"/>
              </w:rPr>
            </w:pPr>
          </w:p>
        </w:tc>
        <w:tc>
          <w:tcPr>
            <w:tcW w:w="477" w:type="dxa"/>
            <w:vAlign w:val="center"/>
          </w:tcPr>
          <w:p w14:paraId="522ED688">
            <w:pPr>
              <w:spacing w:before="120" w:line="360" w:lineRule="exact"/>
              <w:rPr>
                <w:rFonts w:ascii="微软雅黑" w:hAnsi="微软雅黑" w:eastAsia="微软雅黑"/>
                <w:i/>
                <w:sz w:val="13"/>
                <w:szCs w:val="13"/>
              </w:rPr>
            </w:pPr>
          </w:p>
        </w:tc>
        <w:tc>
          <w:tcPr>
            <w:tcW w:w="477" w:type="dxa"/>
            <w:vAlign w:val="center"/>
          </w:tcPr>
          <w:p w14:paraId="23F616C3">
            <w:pPr>
              <w:spacing w:before="120" w:line="360" w:lineRule="exact"/>
              <w:rPr>
                <w:rFonts w:ascii="微软雅黑" w:hAnsi="微软雅黑" w:eastAsia="微软雅黑"/>
                <w:i/>
                <w:sz w:val="13"/>
                <w:szCs w:val="13"/>
              </w:rPr>
            </w:pPr>
          </w:p>
        </w:tc>
        <w:tc>
          <w:tcPr>
            <w:tcW w:w="477" w:type="dxa"/>
            <w:vAlign w:val="center"/>
          </w:tcPr>
          <w:p w14:paraId="67D475B9">
            <w:pPr>
              <w:spacing w:before="120" w:line="360" w:lineRule="exact"/>
              <w:rPr>
                <w:rFonts w:ascii="微软雅黑" w:hAnsi="微软雅黑" w:eastAsia="微软雅黑"/>
                <w:i/>
                <w:sz w:val="13"/>
                <w:szCs w:val="13"/>
              </w:rPr>
            </w:pPr>
          </w:p>
        </w:tc>
        <w:tc>
          <w:tcPr>
            <w:tcW w:w="477" w:type="dxa"/>
            <w:vAlign w:val="center"/>
          </w:tcPr>
          <w:p w14:paraId="64A9BB50">
            <w:pPr>
              <w:spacing w:before="120" w:line="360" w:lineRule="exact"/>
              <w:rPr>
                <w:rFonts w:ascii="微软雅黑" w:hAnsi="微软雅黑" w:eastAsia="微软雅黑"/>
                <w:i/>
                <w:sz w:val="13"/>
                <w:szCs w:val="13"/>
              </w:rPr>
            </w:pPr>
          </w:p>
        </w:tc>
        <w:tc>
          <w:tcPr>
            <w:tcW w:w="477" w:type="dxa"/>
            <w:vAlign w:val="center"/>
          </w:tcPr>
          <w:p w14:paraId="134BCF47">
            <w:pPr>
              <w:spacing w:before="120" w:line="360" w:lineRule="exact"/>
              <w:rPr>
                <w:rFonts w:ascii="微软雅黑" w:hAnsi="微软雅黑" w:eastAsia="微软雅黑"/>
                <w:i/>
                <w:sz w:val="13"/>
                <w:szCs w:val="13"/>
              </w:rPr>
            </w:pPr>
          </w:p>
        </w:tc>
        <w:tc>
          <w:tcPr>
            <w:tcW w:w="477" w:type="dxa"/>
            <w:vAlign w:val="center"/>
          </w:tcPr>
          <w:p w14:paraId="1C40C546">
            <w:pPr>
              <w:spacing w:before="120" w:line="360" w:lineRule="exact"/>
              <w:rPr>
                <w:rFonts w:ascii="微软雅黑" w:hAnsi="微软雅黑" w:eastAsia="微软雅黑"/>
                <w:i/>
                <w:sz w:val="13"/>
                <w:szCs w:val="13"/>
              </w:rPr>
            </w:pPr>
          </w:p>
        </w:tc>
        <w:tc>
          <w:tcPr>
            <w:tcW w:w="477" w:type="dxa"/>
            <w:vAlign w:val="center"/>
          </w:tcPr>
          <w:p w14:paraId="7F866720">
            <w:pPr>
              <w:spacing w:before="120" w:line="360" w:lineRule="exact"/>
              <w:rPr>
                <w:rFonts w:ascii="微软雅黑" w:hAnsi="微软雅黑" w:eastAsia="微软雅黑"/>
                <w:i/>
                <w:sz w:val="13"/>
                <w:szCs w:val="13"/>
              </w:rPr>
            </w:pPr>
          </w:p>
        </w:tc>
        <w:tc>
          <w:tcPr>
            <w:tcW w:w="477" w:type="dxa"/>
            <w:vAlign w:val="center"/>
          </w:tcPr>
          <w:p w14:paraId="427FE559">
            <w:pPr>
              <w:spacing w:before="120" w:line="360" w:lineRule="exact"/>
              <w:rPr>
                <w:rFonts w:ascii="微软雅黑" w:hAnsi="微软雅黑" w:eastAsia="微软雅黑"/>
                <w:i/>
                <w:sz w:val="13"/>
                <w:szCs w:val="13"/>
              </w:rPr>
            </w:pPr>
            <w:r>
              <w:rPr>
                <w:rFonts w:hint="eastAsia" w:eastAsia="黑体"/>
                <w:sz w:val="13"/>
                <w:szCs w:val="13"/>
              </w:rPr>
              <w:t>M</w:t>
            </w:r>
          </w:p>
        </w:tc>
        <w:tc>
          <w:tcPr>
            <w:tcW w:w="477" w:type="dxa"/>
            <w:vAlign w:val="center"/>
          </w:tcPr>
          <w:p w14:paraId="378CD5E2">
            <w:pPr>
              <w:spacing w:before="120" w:line="360" w:lineRule="exact"/>
              <w:rPr>
                <w:rFonts w:ascii="微软雅黑" w:hAnsi="微软雅黑" w:eastAsia="微软雅黑"/>
                <w:i/>
                <w:sz w:val="13"/>
                <w:szCs w:val="13"/>
              </w:rPr>
            </w:pPr>
            <w:r>
              <w:rPr>
                <w:rFonts w:hint="eastAsia" w:eastAsia="黑体"/>
                <w:sz w:val="13"/>
                <w:szCs w:val="13"/>
              </w:rPr>
              <w:t>M</w:t>
            </w:r>
          </w:p>
        </w:tc>
        <w:tc>
          <w:tcPr>
            <w:tcW w:w="477" w:type="dxa"/>
            <w:vAlign w:val="center"/>
          </w:tcPr>
          <w:p w14:paraId="29568C9F">
            <w:pPr>
              <w:spacing w:before="120" w:line="360" w:lineRule="exact"/>
              <w:rPr>
                <w:rFonts w:ascii="微软雅黑" w:hAnsi="微软雅黑" w:eastAsia="微软雅黑"/>
                <w:i/>
                <w:sz w:val="13"/>
                <w:szCs w:val="13"/>
              </w:rPr>
            </w:pPr>
            <w:r>
              <w:rPr>
                <w:rFonts w:hint="eastAsia" w:eastAsia="黑体"/>
                <w:sz w:val="13"/>
                <w:szCs w:val="13"/>
              </w:rPr>
              <w:t>M</w:t>
            </w:r>
          </w:p>
        </w:tc>
        <w:tc>
          <w:tcPr>
            <w:tcW w:w="477" w:type="dxa"/>
            <w:vAlign w:val="center"/>
          </w:tcPr>
          <w:p w14:paraId="265C2C57">
            <w:pPr>
              <w:spacing w:before="120" w:line="360" w:lineRule="exact"/>
              <w:rPr>
                <w:rFonts w:ascii="微软雅黑" w:hAnsi="微软雅黑" w:eastAsia="微软雅黑"/>
                <w:i/>
                <w:sz w:val="13"/>
                <w:szCs w:val="13"/>
              </w:rPr>
            </w:pPr>
            <w:r>
              <w:rPr>
                <w:rFonts w:hint="eastAsia" w:eastAsia="黑体"/>
                <w:sz w:val="13"/>
                <w:szCs w:val="13"/>
              </w:rPr>
              <w:t>M</w:t>
            </w:r>
          </w:p>
        </w:tc>
        <w:tc>
          <w:tcPr>
            <w:tcW w:w="477" w:type="dxa"/>
            <w:vAlign w:val="center"/>
          </w:tcPr>
          <w:p w14:paraId="03AE8406">
            <w:pPr>
              <w:spacing w:before="120"/>
              <w:rPr>
                <w:color w:val="000000"/>
                <w:sz w:val="13"/>
                <w:szCs w:val="13"/>
              </w:rPr>
            </w:pPr>
          </w:p>
        </w:tc>
        <w:tc>
          <w:tcPr>
            <w:tcW w:w="477" w:type="dxa"/>
            <w:vAlign w:val="center"/>
          </w:tcPr>
          <w:p w14:paraId="28799ACC">
            <w:pPr>
              <w:spacing w:before="120"/>
              <w:rPr>
                <w:color w:val="000000"/>
                <w:sz w:val="13"/>
                <w:szCs w:val="13"/>
              </w:rPr>
            </w:pPr>
          </w:p>
        </w:tc>
        <w:tc>
          <w:tcPr>
            <w:tcW w:w="477" w:type="dxa"/>
            <w:vAlign w:val="center"/>
          </w:tcPr>
          <w:p w14:paraId="1033F422">
            <w:pPr>
              <w:spacing w:before="120"/>
              <w:rPr>
                <w:color w:val="000000"/>
                <w:sz w:val="13"/>
                <w:szCs w:val="13"/>
              </w:rPr>
            </w:pPr>
          </w:p>
        </w:tc>
        <w:tc>
          <w:tcPr>
            <w:tcW w:w="477" w:type="dxa"/>
            <w:vAlign w:val="center"/>
          </w:tcPr>
          <w:p w14:paraId="7261148E">
            <w:pPr>
              <w:spacing w:before="120"/>
              <w:rPr>
                <w:color w:val="000000"/>
                <w:sz w:val="13"/>
                <w:szCs w:val="13"/>
              </w:rPr>
            </w:pPr>
          </w:p>
        </w:tc>
        <w:tc>
          <w:tcPr>
            <w:tcW w:w="477" w:type="dxa"/>
            <w:vAlign w:val="center"/>
          </w:tcPr>
          <w:p w14:paraId="1CCFB7BC">
            <w:pPr>
              <w:spacing w:before="120"/>
              <w:rPr>
                <w:rFonts w:eastAsia="黑体"/>
                <w:sz w:val="13"/>
                <w:szCs w:val="13"/>
              </w:rPr>
            </w:pPr>
          </w:p>
        </w:tc>
        <w:tc>
          <w:tcPr>
            <w:tcW w:w="477" w:type="dxa"/>
            <w:vAlign w:val="center"/>
          </w:tcPr>
          <w:p w14:paraId="28B37D41">
            <w:pPr>
              <w:spacing w:before="120"/>
              <w:rPr>
                <w:rFonts w:eastAsia="黑体"/>
                <w:sz w:val="13"/>
                <w:szCs w:val="13"/>
              </w:rPr>
            </w:pPr>
          </w:p>
        </w:tc>
      </w:tr>
      <w:tr w14:paraId="08EC85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restart"/>
            <w:vAlign w:val="center"/>
          </w:tcPr>
          <w:p w14:paraId="494808D2">
            <w:pPr>
              <w:spacing w:before="120" w:line="360" w:lineRule="exact"/>
              <w:rPr>
                <w:rFonts w:eastAsia="黑体"/>
                <w:sz w:val="24"/>
              </w:rPr>
            </w:pPr>
          </w:p>
          <w:p w14:paraId="77803C53">
            <w:pPr>
              <w:spacing w:before="120" w:line="360" w:lineRule="exact"/>
              <w:rPr>
                <w:rFonts w:eastAsia="黑体"/>
                <w:sz w:val="24"/>
              </w:rPr>
            </w:pPr>
            <w:r>
              <w:rPr>
                <w:rFonts w:hint="eastAsia" w:eastAsia="黑体"/>
                <w:sz w:val="24"/>
              </w:rPr>
              <w:t>创新创业与实践</w:t>
            </w:r>
          </w:p>
        </w:tc>
        <w:tc>
          <w:tcPr>
            <w:tcW w:w="1344" w:type="dxa"/>
            <w:vAlign w:val="center"/>
          </w:tcPr>
          <w:p w14:paraId="47212379">
            <w:pPr>
              <w:widowControl/>
              <w:jc w:val="left"/>
              <w:rPr>
                <w:color w:val="333333"/>
                <w:kern w:val="0"/>
                <w:szCs w:val="21"/>
              </w:rPr>
            </w:pPr>
            <w:r>
              <w:rPr>
                <w:rFonts w:hint="eastAsia"/>
                <w:color w:val="000000"/>
                <w:sz w:val="20"/>
                <w:szCs w:val="20"/>
              </w:rPr>
              <w:t>创新创业基础</w:t>
            </w:r>
          </w:p>
        </w:tc>
        <w:tc>
          <w:tcPr>
            <w:tcW w:w="476" w:type="dxa"/>
            <w:vAlign w:val="center"/>
          </w:tcPr>
          <w:p w14:paraId="4CE78733">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vAlign w:val="center"/>
          </w:tcPr>
          <w:p w14:paraId="1A71B559">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vAlign w:val="center"/>
          </w:tcPr>
          <w:p w14:paraId="3DEC71C0">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5A93938F">
            <w:pPr>
              <w:spacing w:before="120" w:line="360" w:lineRule="exact"/>
              <w:rPr>
                <w:rFonts w:eastAsia="黑体"/>
                <w:sz w:val="13"/>
                <w:szCs w:val="13"/>
              </w:rPr>
            </w:pPr>
          </w:p>
        </w:tc>
        <w:tc>
          <w:tcPr>
            <w:tcW w:w="476" w:type="dxa"/>
            <w:vAlign w:val="center"/>
          </w:tcPr>
          <w:p w14:paraId="20D9B1AF">
            <w:pPr>
              <w:spacing w:before="120" w:line="360" w:lineRule="exact"/>
              <w:rPr>
                <w:rFonts w:eastAsia="黑体"/>
                <w:sz w:val="13"/>
                <w:szCs w:val="13"/>
              </w:rPr>
            </w:pPr>
          </w:p>
        </w:tc>
        <w:tc>
          <w:tcPr>
            <w:tcW w:w="476" w:type="dxa"/>
            <w:vAlign w:val="center"/>
          </w:tcPr>
          <w:p w14:paraId="6CAE4F0A">
            <w:pPr>
              <w:spacing w:before="120" w:line="360" w:lineRule="exact"/>
              <w:rPr>
                <w:rFonts w:eastAsia="黑体"/>
                <w:sz w:val="13"/>
                <w:szCs w:val="13"/>
              </w:rPr>
            </w:pPr>
          </w:p>
        </w:tc>
        <w:tc>
          <w:tcPr>
            <w:tcW w:w="476" w:type="dxa"/>
            <w:vAlign w:val="center"/>
          </w:tcPr>
          <w:p w14:paraId="15EE75DC">
            <w:pPr>
              <w:spacing w:before="120" w:line="360" w:lineRule="exact"/>
              <w:rPr>
                <w:rFonts w:eastAsia="黑体"/>
                <w:sz w:val="13"/>
                <w:szCs w:val="13"/>
              </w:rPr>
            </w:pPr>
            <w:r>
              <w:rPr>
                <w:rFonts w:hint="eastAsia" w:eastAsia="黑体"/>
                <w:sz w:val="13"/>
                <w:szCs w:val="13"/>
              </w:rPr>
              <w:t>M</w:t>
            </w:r>
          </w:p>
        </w:tc>
        <w:tc>
          <w:tcPr>
            <w:tcW w:w="476" w:type="dxa"/>
            <w:vAlign w:val="center"/>
          </w:tcPr>
          <w:p w14:paraId="128DB801">
            <w:pPr>
              <w:spacing w:before="120" w:line="360" w:lineRule="exact"/>
              <w:rPr>
                <w:rFonts w:eastAsia="黑体"/>
                <w:sz w:val="13"/>
                <w:szCs w:val="13"/>
              </w:rPr>
            </w:pPr>
          </w:p>
        </w:tc>
        <w:tc>
          <w:tcPr>
            <w:tcW w:w="477" w:type="dxa"/>
            <w:vAlign w:val="center"/>
          </w:tcPr>
          <w:p w14:paraId="024079CF">
            <w:pPr>
              <w:spacing w:before="120" w:line="360" w:lineRule="exact"/>
              <w:rPr>
                <w:rFonts w:eastAsia="黑体"/>
                <w:sz w:val="13"/>
                <w:szCs w:val="13"/>
              </w:rPr>
            </w:pPr>
          </w:p>
        </w:tc>
        <w:tc>
          <w:tcPr>
            <w:tcW w:w="477" w:type="dxa"/>
            <w:vAlign w:val="center"/>
          </w:tcPr>
          <w:p w14:paraId="03344F2A">
            <w:pPr>
              <w:spacing w:before="120" w:line="360" w:lineRule="exact"/>
              <w:rPr>
                <w:rFonts w:eastAsia="黑体"/>
                <w:sz w:val="13"/>
                <w:szCs w:val="13"/>
              </w:rPr>
            </w:pPr>
          </w:p>
        </w:tc>
        <w:tc>
          <w:tcPr>
            <w:tcW w:w="477" w:type="dxa"/>
            <w:vAlign w:val="center"/>
          </w:tcPr>
          <w:p w14:paraId="39B25722">
            <w:pPr>
              <w:spacing w:before="120" w:line="360" w:lineRule="exact"/>
              <w:rPr>
                <w:rFonts w:eastAsia="黑体"/>
                <w:sz w:val="13"/>
                <w:szCs w:val="13"/>
              </w:rPr>
            </w:pPr>
          </w:p>
        </w:tc>
        <w:tc>
          <w:tcPr>
            <w:tcW w:w="477" w:type="dxa"/>
            <w:vAlign w:val="center"/>
          </w:tcPr>
          <w:p w14:paraId="242A92D4">
            <w:pPr>
              <w:spacing w:before="120" w:line="360" w:lineRule="exact"/>
              <w:rPr>
                <w:rFonts w:eastAsia="黑体"/>
                <w:sz w:val="13"/>
                <w:szCs w:val="13"/>
              </w:rPr>
            </w:pPr>
          </w:p>
        </w:tc>
        <w:tc>
          <w:tcPr>
            <w:tcW w:w="477" w:type="dxa"/>
            <w:vAlign w:val="center"/>
          </w:tcPr>
          <w:p w14:paraId="2C6CC921">
            <w:pPr>
              <w:spacing w:before="120" w:line="360" w:lineRule="exact"/>
              <w:rPr>
                <w:rFonts w:eastAsia="黑体"/>
                <w:sz w:val="13"/>
                <w:szCs w:val="13"/>
              </w:rPr>
            </w:pPr>
          </w:p>
        </w:tc>
        <w:tc>
          <w:tcPr>
            <w:tcW w:w="477" w:type="dxa"/>
            <w:vAlign w:val="center"/>
          </w:tcPr>
          <w:p w14:paraId="285D6F3B">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3902D1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62FEA5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670CFF1">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84FF6B9">
            <w:pPr>
              <w:spacing w:before="120" w:line="360" w:lineRule="exact"/>
              <w:rPr>
                <w:rFonts w:eastAsia="黑体"/>
                <w:sz w:val="13"/>
                <w:szCs w:val="13"/>
              </w:rPr>
            </w:pPr>
          </w:p>
        </w:tc>
        <w:tc>
          <w:tcPr>
            <w:tcW w:w="477" w:type="dxa"/>
            <w:vAlign w:val="center"/>
          </w:tcPr>
          <w:p w14:paraId="3CF1541C">
            <w:pPr>
              <w:spacing w:before="120" w:line="360" w:lineRule="exact"/>
              <w:rPr>
                <w:rFonts w:eastAsia="黑体"/>
                <w:sz w:val="13"/>
                <w:szCs w:val="13"/>
              </w:rPr>
            </w:pPr>
          </w:p>
        </w:tc>
        <w:tc>
          <w:tcPr>
            <w:tcW w:w="477" w:type="dxa"/>
            <w:vAlign w:val="center"/>
          </w:tcPr>
          <w:p w14:paraId="3493380C">
            <w:pPr>
              <w:spacing w:before="120" w:line="360" w:lineRule="exact"/>
              <w:rPr>
                <w:rFonts w:eastAsia="黑体"/>
                <w:sz w:val="13"/>
                <w:szCs w:val="13"/>
              </w:rPr>
            </w:pPr>
          </w:p>
        </w:tc>
        <w:tc>
          <w:tcPr>
            <w:tcW w:w="477" w:type="dxa"/>
            <w:vAlign w:val="center"/>
          </w:tcPr>
          <w:p w14:paraId="702D7440">
            <w:pPr>
              <w:spacing w:before="120" w:line="360" w:lineRule="exact"/>
              <w:rPr>
                <w:rFonts w:eastAsia="黑体"/>
                <w:sz w:val="13"/>
                <w:szCs w:val="13"/>
              </w:rPr>
            </w:pPr>
          </w:p>
        </w:tc>
        <w:tc>
          <w:tcPr>
            <w:tcW w:w="477" w:type="dxa"/>
            <w:vAlign w:val="center"/>
          </w:tcPr>
          <w:p w14:paraId="52241748">
            <w:pPr>
              <w:spacing w:before="120" w:line="360" w:lineRule="exact"/>
              <w:rPr>
                <w:rFonts w:eastAsia="黑体"/>
                <w:sz w:val="13"/>
                <w:szCs w:val="13"/>
              </w:rPr>
            </w:pPr>
            <w:r>
              <w:rPr>
                <w:rFonts w:hint="eastAsia" w:eastAsia="黑体"/>
                <w:sz w:val="13"/>
                <w:szCs w:val="13"/>
              </w:rPr>
              <w:t>M</w:t>
            </w:r>
          </w:p>
        </w:tc>
        <w:tc>
          <w:tcPr>
            <w:tcW w:w="477" w:type="dxa"/>
            <w:vAlign w:val="center"/>
          </w:tcPr>
          <w:p w14:paraId="4B98F810">
            <w:pPr>
              <w:spacing w:before="120" w:line="360" w:lineRule="exact"/>
              <w:rPr>
                <w:rFonts w:eastAsia="黑体"/>
                <w:sz w:val="13"/>
                <w:szCs w:val="13"/>
              </w:rPr>
            </w:pPr>
            <w:r>
              <w:rPr>
                <w:rFonts w:hint="eastAsia" w:eastAsia="黑体"/>
                <w:sz w:val="13"/>
                <w:szCs w:val="13"/>
              </w:rPr>
              <w:t>M</w:t>
            </w:r>
          </w:p>
        </w:tc>
        <w:tc>
          <w:tcPr>
            <w:tcW w:w="477" w:type="dxa"/>
            <w:vAlign w:val="center"/>
          </w:tcPr>
          <w:p w14:paraId="0C8AC4F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450EA77">
            <w:pPr>
              <w:spacing w:before="120" w:line="360" w:lineRule="exact"/>
              <w:rPr>
                <w:rFonts w:eastAsia="黑体"/>
                <w:sz w:val="13"/>
                <w:szCs w:val="13"/>
              </w:rPr>
            </w:pPr>
            <w:r>
              <w:rPr>
                <w:rFonts w:hint="eastAsia" w:eastAsia="黑体"/>
                <w:sz w:val="13"/>
                <w:szCs w:val="13"/>
              </w:rPr>
              <w:t>M</w:t>
            </w:r>
          </w:p>
        </w:tc>
        <w:tc>
          <w:tcPr>
            <w:tcW w:w="477" w:type="dxa"/>
            <w:vAlign w:val="center"/>
          </w:tcPr>
          <w:p w14:paraId="22BDE710">
            <w:pPr>
              <w:spacing w:before="120" w:line="360" w:lineRule="exact"/>
              <w:rPr>
                <w:rFonts w:eastAsia="黑体"/>
                <w:sz w:val="13"/>
                <w:szCs w:val="13"/>
              </w:rPr>
            </w:pPr>
          </w:p>
        </w:tc>
        <w:tc>
          <w:tcPr>
            <w:tcW w:w="477" w:type="dxa"/>
            <w:vAlign w:val="center"/>
          </w:tcPr>
          <w:p w14:paraId="4730BC45">
            <w:pPr>
              <w:spacing w:before="120" w:line="360" w:lineRule="exact"/>
              <w:rPr>
                <w:rFonts w:eastAsia="黑体"/>
                <w:sz w:val="13"/>
                <w:szCs w:val="13"/>
              </w:rPr>
            </w:pPr>
            <w:r>
              <w:rPr>
                <w:rFonts w:hint="eastAsia" w:eastAsia="黑体"/>
                <w:sz w:val="13"/>
                <w:szCs w:val="13"/>
              </w:rPr>
              <w:t>M</w:t>
            </w:r>
          </w:p>
        </w:tc>
        <w:tc>
          <w:tcPr>
            <w:tcW w:w="477" w:type="dxa"/>
            <w:vAlign w:val="center"/>
          </w:tcPr>
          <w:p w14:paraId="6DFDFD2F">
            <w:pPr>
              <w:spacing w:before="120" w:line="360" w:lineRule="exact"/>
              <w:rPr>
                <w:rFonts w:eastAsia="黑体"/>
                <w:sz w:val="13"/>
                <w:szCs w:val="13"/>
              </w:rPr>
            </w:pPr>
            <w:r>
              <w:rPr>
                <w:rFonts w:hint="eastAsia" w:eastAsia="黑体"/>
                <w:sz w:val="13"/>
                <w:szCs w:val="13"/>
              </w:rPr>
              <w:t>M</w:t>
            </w:r>
          </w:p>
        </w:tc>
        <w:tc>
          <w:tcPr>
            <w:tcW w:w="477" w:type="dxa"/>
            <w:vAlign w:val="center"/>
          </w:tcPr>
          <w:p w14:paraId="5A0A9B72">
            <w:pPr>
              <w:spacing w:before="120" w:line="360" w:lineRule="exact"/>
              <w:rPr>
                <w:rFonts w:eastAsia="黑体"/>
                <w:sz w:val="13"/>
                <w:szCs w:val="13"/>
              </w:rPr>
            </w:pPr>
            <w:r>
              <w:rPr>
                <w:rFonts w:hint="eastAsia" w:eastAsia="黑体"/>
                <w:sz w:val="13"/>
                <w:szCs w:val="13"/>
              </w:rPr>
              <w:t>M</w:t>
            </w:r>
          </w:p>
        </w:tc>
        <w:tc>
          <w:tcPr>
            <w:tcW w:w="477" w:type="dxa"/>
            <w:vAlign w:val="center"/>
          </w:tcPr>
          <w:p w14:paraId="641A4839">
            <w:pPr>
              <w:spacing w:before="120" w:line="360" w:lineRule="exact"/>
              <w:rPr>
                <w:rFonts w:eastAsia="黑体"/>
                <w:sz w:val="13"/>
                <w:szCs w:val="13"/>
              </w:rPr>
            </w:pPr>
            <w:r>
              <w:rPr>
                <w:rFonts w:hint="eastAsia" w:ascii="宋体" w:hAnsi="宋体"/>
                <w:szCs w:val="21"/>
              </w:rPr>
              <w:t>H</w:t>
            </w:r>
          </w:p>
        </w:tc>
      </w:tr>
      <w:tr w14:paraId="678B05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74CBE9D0">
            <w:pPr>
              <w:spacing w:before="120" w:line="360" w:lineRule="exact"/>
              <w:rPr>
                <w:rFonts w:eastAsia="黑体"/>
                <w:sz w:val="24"/>
              </w:rPr>
            </w:pPr>
          </w:p>
        </w:tc>
        <w:tc>
          <w:tcPr>
            <w:tcW w:w="1344" w:type="dxa"/>
            <w:vAlign w:val="center"/>
          </w:tcPr>
          <w:p w14:paraId="44257FB4">
            <w:pPr>
              <w:jc w:val="left"/>
              <w:rPr>
                <w:color w:val="333333"/>
                <w:szCs w:val="21"/>
              </w:rPr>
            </w:pPr>
            <w:r>
              <w:rPr>
                <w:rFonts w:hint="eastAsia"/>
                <w:color w:val="000000"/>
                <w:sz w:val="20"/>
                <w:szCs w:val="20"/>
              </w:rPr>
              <w:t>劳动教育</w:t>
            </w:r>
            <w:r>
              <w:rPr>
                <w:rFonts w:hint="eastAsia"/>
                <w:color w:val="000000"/>
                <w:sz w:val="20"/>
                <w:szCs w:val="20"/>
              </w:rPr>
              <w:br w:type="textWrapping" w:clear="all"/>
            </w:r>
            <w:r>
              <w:rPr>
                <w:color w:val="000000"/>
                <w:sz w:val="20"/>
                <w:szCs w:val="20"/>
              </w:rPr>
              <w:t>Labor Education</w:t>
            </w:r>
          </w:p>
        </w:tc>
        <w:tc>
          <w:tcPr>
            <w:tcW w:w="476" w:type="dxa"/>
            <w:vAlign w:val="center"/>
          </w:tcPr>
          <w:p w14:paraId="681A7935">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vAlign w:val="center"/>
          </w:tcPr>
          <w:p w14:paraId="0FA28D1A">
            <w:pPr>
              <w:spacing w:before="120" w:line="360" w:lineRule="exact"/>
              <w:rPr>
                <w:rFonts w:eastAsia="黑体"/>
                <w:i/>
                <w:sz w:val="13"/>
                <w:szCs w:val="13"/>
              </w:rPr>
            </w:pPr>
          </w:p>
        </w:tc>
        <w:tc>
          <w:tcPr>
            <w:tcW w:w="476" w:type="dxa"/>
            <w:vAlign w:val="center"/>
          </w:tcPr>
          <w:p w14:paraId="2C7F61A1">
            <w:pPr>
              <w:spacing w:before="120" w:line="360" w:lineRule="exact"/>
              <w:rPr>
                <w:rFonts w:eastAsia="黑体"/>
                <w:sz w:val="13"/>
                <w:szCs w:val="13"/>
              </w:rPr>
            </w:pPr>
          </w:p>
        </w:tc>
        <w:tc>
          <w:tcPr>
            <w:tcW w:w="476" w:type="dxa"/>
            <w:vAlign w:val="center"/>
          </w:tcPr>
          <w:p w14:paraId="17BEBB25">
            <w:pPr>
              <w:spacing w:before="120" w:line="360" w:lineRule="exact"/>
              <w:rPr>
                <w:rFonts w:eastAsia="黑体"/>
                <w:sz w:val="13"/>
                <w:szCs w:val="13"/>
              </w:rPr>
            </w:pPr>
          </w:p>
        </w:tc>
        <w:tc>
          <w:tcPr>
            <w:tcW w:w="476" w:type="dxa"/>
            <w:vAlign w:val="center"/>
          </w:tcPr>
          <w:p w14:paraId="551E37F7">
            <w:pPr>
              <w:spacing w:before="120" w:line="360" w:lineRule="exact"/>
              <w:rPr>
                <w:rFonts w:eastAsia="黑体"/>
                <w:sz w:val="13"/>
                <w:szCs w:val="13"/>
              </w:rPr>
            </w:pPr>
          </w:p>
        </w:tc>
        <w:tc>
          <w:tcPr>
            <w:tcW w:w="476" w:type="dxa"/>
            <w:vAlign w:val="center"/>
          </w:tcPr>
          <w:p w14:paraId="5F73CD2B">
            <w:pPr>
              <w:spacing w:before="120" w:line="360" w:lineRule="exact"/>
              <w:rPr>
                <w:rFonts w:eastAsia="黑体"/>
                <w:sz w:val="13"/>
                <w:szCs w:val="13"/>
              </w:rPr>
            </w:pPr>
          </w:p>
        </w:tc>
        <w:tc>
          <w:tcPr>
            <w:tcW w:w="476" w:type="dxa"/>
            <w:vAlign w:val="center"/>
          </w:tcPr>
          <w:p w14:paraId="30D6C92D">
            <w:pPr>
              <w:spacing w:before="120" w:line="360" w:lineRule="exact"/>
              <w:rPr>
                <w:rFonts w:eastAsia="黑体"/>
                <w:sz w:val="13"/>
                <w:szCs w:val="13"/>
              </w:rPr>
            </w:pPr>
          </w:p>
        </w:tc>
        <w:tc>
          <w:tcPr>
            <w:tcW w:w="476" w:type="dxa"/>
            <w:vAlign w:val="center"/>
          </w:tcPr>
          <w:p w14:paraId="27C714B5">
            <w:pPr>
              <w:spacing w:before="120" w:line="360" w:lineRule="exact"/>
              <w:rPr>
                <w:rFonts w:eastAsia="黑体"/>
                <w:sz w:val="13"/>
                <w:szCs w:val="13"/>
              </w:rPr>
            </w:pPr>
          </w:p>
        </w:tc>
        <w:tc>
          <w:tcPr>
            <w:tcW w:w="477" w:type="dxa"/>
            <w:vAlign w:val="center"/>
          </w:tcPr>
          <w:p w14:paraId="6CE7E631">
            <w:pPr>
              <w:spacing w:before="120" w:line="360" w:lineRule="exact"/>
              <w:rPr>
                <w:rFonts w:eastAsia="黑体"/>
                <w:sz w:val="13"/>
                <w:szCs w:val="13"/>
              </w:rPr>
            </w:pPr>
          </w:p>
        </w:tc>
        <w:tc>
          <w:tcPr>
            <w:tcW w:w="477" w:type="dxa"/>
            <w:vAlign w:val="center"/>
          </w:tcPr>
          <w:p w14:paraId="11B5B89B">
            <w:pPr>
              <w:spacing w:before="120" w:line="360" w:lineRule="exact"/>
              <w:rPr>
                <w:rFonts w:eastAsia="黑体"/>
                <w:sz w:val="13"/>
                <w:szCs w:val="13"/>
              </w:rPr>
            </w:pPr>
          </w:p>
        </w:tc>
        <w:tc>
          <w:tcPr>
            <w:tcW w:w="477" w:type="dxa"/>
            <w:vAlign w:val="center"/>
          </w:tcPr>
          <w:p w14:paraId="3F3B1EC5">
            <w:pPr>
              <w:spacing w:before="120" w:line="360" w:lineRule="exact"/>
              <w:rPr>
                <w:rFonts w:eastAsia="黑体"/>
                <w:sz w:val="13"/>
                <w:szCs w:val="13"/>
              </w:rPr>
            </w:pPr>
          </w:p>
        </w:tc>
        <w:tc>
          <w:tcPr>
            <w:tcW w:w="477" w:type="dxa"/>
            <w:vAlign w:val="center"/>
          </w:tcPr>
          <w:p w14:paraId="3BB1D813">
            <w:pPr>
              <w:spacing w:before="120" w:line="360" w:lineRule="exact"/>
              <w:rPr>
                <w:rFonts w:eastAsia="黑体"/>
                <w:sz w:val="13"/>
                <w:szCs w:val="13"/>
              </w:rPr>
            </w:pPr>
          </w:p>
        </w:tc>
        <w:tc>
          <w:tcPr>
            <w:tcW w:w="477" w:type="dxa"/>
            <w:vAlign w:val="center"/>
          </w:tcPr>
          <w:p w14:paraId="0D5EF3C1">
            <w:pPr>
              <w:spacing w:before="120" w:line="360" w:lineRule="exact"/>
              <w:rPr>
                <w:rFonts w:eastAsia="黑体"/>
                <w:sz w:val="13"/>
                <w:szCs w:val="13"/>
              </w:rPr>
            </w:pPr>
          </w:p>
        </w:tc>
        <w:tc>
          <w:tcPr>
            <w:tcW w:w="477" w:type="dxa"/>
            <w:vAlign w:val="center"/>
          </w:tcPr>
          <w:p w14:paraId="67991ADA">
            <w:pPr>
              <w:spacing w:before="120" w:line="360" w:lineRule="exact"/>
              <w:rPr>
                <w:rFonts w:eastAsia="黑体"/>
                <w:sz w:val="13"/>
                <w:szCs w:val="13"/>
              </w:rPr>
            </w:pPr>
          </w:p>
        </w:tc>
        <w:tc>
          <w:tcPr>
            <w:tcW w:w="477" w:type="dxa"/>
            <w:vAlign w:val="center"/>
          </w:tcPr>
          <w:p w14:paraId="28DE2C61">
            <w:pPr>
              <w:spacing w:before="120" w:line="360" w:lineRule="exact"/>
              <w:rPr>
                <w:rFonts w:eastAsia="黑体"/>
                <w:sz w:val="13"/>
                <w:szCs w:val="13"/>
              </w:rPr>
            </w:pPr>
          </w:p>
        </w:tc>
        <w:tc>
          <w:tcPr>
            <w:tcW w:w="477" w:type="dxa"/>
            <w:vAlign w:val="center"/>
          </w:tcPr>
          <w:p w14:paraId="157B75C3">
            <w:pPr>
              <w:spacing w:before="120" w:line="360" w:lineRule="exact"/>
              <w:rPr>
                <w:rFonts w:eastAsia="黑体"/>
                <w:sz w:val="13"/>
                <w:szCs w:val="13"/>
              </w:rPr>
            </w:pPr>
          </w:p>
        </w:tc>
        <w:tc>
          <w:tcPr>
            <w:tcW w:w="477" w:type="dxa"/>
            <w:vAlign w:val="center"/>
          </w:tcPr>
          <w:p w14:paraId="23345A4F">
            <w:pPr>
              <w:spacing w:before="120" w:line="360" w:lineRule="exact"/>
              <w:rPr>
                <w:rFonts w:eastAsia="黑体"/>
                <w:sz w:val="13"/>
                <w:szCs w:val="13"/>
              </w:rPr>
            </w:pPr>
          </w:p>
        </w:tc>
        <w:tc>
          <w:tcPr>
            <w:tcW w:w="477" w:type="dxa"/>
            <w:vAlign w:val="center"/>
          </w:tcPr>
          <w:p w14:paraId="4A33C960">
            <w:pPr>
              <w:spacing w:before="120" w:line="360" w:lineRule="exact"/>
              <w:rPr>
                <w:rFonts w:eastAsia="黑体"/>
                <w:sz w:val="13"/>
                <w:szCs w:val="13"/>
              </w:rPr>
            </w:pPr>
          </w:p>
        </w:tc>
        <w:tc>
          <w:tcPr>
            <w:tcW w:w="477" w:type="dxa"/>
            <w:vAlign w:val="center"/>
          </w:tcPr>
          <w:p w14:paraId="56AFB26E">
            <w:pPr>
              <w:spacing w:before="120" w:line="360" w:lineRule="exact"/>
              <w:rPr>
                <w:rFonts w:eastAsia="黑体"/>
                <w:sz w:val="13"/>
                <w:szCs w:val="13"/>
              </w:rPr>
            </w:pPr>
          </w:p>
        </w:tc>
        <w:tc>
          <w:tcPr>
            <w:tcW w:w="477" w:type="dxa"/>
            <w:vAlign w:val="center"/>
          </w:tcPr>
          <w:p w14:paraId="093922FE">
            <w:pPr>
              <w:spacing w:before="120" w:line="360" w:lineRule="exact"/>
              <w:rPr>
                <w:rFonts w:eastAsia="黑体"/>
                <w:sz w:val="13"/>
                <w:szCs w:val="13"/>
              </w:rPr>
            </w:pPr>
          </w:p>
        </w:tc>
        <w:tc>
          <w:tcPr>
            <w:tcW w:w="477" w:type="dxa"/>
            <w:vAlign w:val="center"/>
          </w:tcPr>
          <w:p w14:paraId="42480A23">
            <w:pPr>
              <w:spacing w:before="120" w:line="360" w:lineRule="exact"/>
              <w:rPr>
                <w:rFonts w:eastAsia="黑体"/>
                <w:sz w:val="13"/>
                <w:szCs w:val="13"/>
              </w:rPr>
            </w:pPr>
            <w:r>
              <w:rPr>
                <w:rFonts w:hint="eastAsia" w:eastAsia="黑体"/>
                <w:sz w:val="13"/>
                <w:szCs w:val="13"/>
              </w:rPr>
              <w:t>M</w:t>
            </w:r>
          </w:p>
        </w:tc>
        <w:tc>
          <w:tcPr>
            <w:tcW w:w="477" w:type="dxa"/>
            <w:vAlign w:val="center"/>
          </w:tcPr>
          <w:p w14:paraId="7853673D">
            <w:pPr>
              <w:spacing w:before="120" w:line="360" w:lineRule="exact"/>
              <w:rPr>
                <w:rFonts w:eastAsia="黑体"/>
                <w:sz w:val="13"/>
                <w:szCs w:val="13"/>
              </w:rPr>
            </w:pPr>
            <w:r>
              <w:rPr>
                <w:rFonts w:hint="eastAsia" w:eastAsia="黑体"/>
                <w:sz w:val="13"/>
                <w:szCs w:val="13"/>
              </w:rPr>
              <w:t>M</w:t>
            </w:r>
          </w:p>
        </w:tc>
        <w:tc>
          <w:tcPr>
            <w:tcW w:w="477" w:type="dxa"/>
            <w:vAlign w:val="center"/>
          </w:tcPr>
          <w:p w14:paraId="683C3672">
            <w:pPr>
              <w:spacing w:before="120" w:line="360" w:lineRule="exact"/>
              <w:rPr>
                <w:rFonts w:eastAsia="黑体"/>
                <w:sz w:val="13"/>
                <w:szCs w:val="13"/>
              </w:rPr>
            </w:pPr>
            <w:r>
              <w:rPr>
                <w:rFonts w:hint="eastAsia" w:eastAsia="黑体"/>
                <w:sz w:val="13"/>
                <w:szCs w:val="13"/>
              </w:rPr>
              <w:t>M</w:t>
            </w:r>
          </w:p>
        </w:tc>
        <w:tc>
          <w:tcPr>
            <w:tcW w:w="477" w:type="dxa"/>
            <w:vAlign w:val="center"/>
          </w:tcPr>
          <w:p w14:paraId="200DDD5E">
            <w:pPr>
              <w:spacing w:before="120" w:line="360" w:lineRule="exact"/>
              <w:rPr>
                <w:rFonts w:eastAsia="黑体"/>
                <w:sz w:val="13"/>
                <w:szCs w:val="13"/>
              </w:rPr>
            </w:pPr>
            <w:r>
              <w:rPr>
                <w:rFonts w:hint="eastAsia" w:eastAsia="黑体"/>
                <w:sz w:val="13"/>
                <w:szCs w:val="13"/>
              </w:rPr>
              <w:t>M</w:t>
            </w:r>
          </w:p>
        </w:tc>
        <w:tc>
          <w:tcPr>
            <w:tcW w:w="477" w:type="dxa"/>
            <w:vAlign w:val="center"/>
          </w:tcPr>
          <w:p w14:paraId="3BBC6ED8">
            <w:pPr>
              <w:spacing w:before="120" w:line="360" w:lineRule="exact"/>
              <w:rPr>
                <w:rFonts w:eastAsia="黑体"/>
                <w:sz w:val="13"/>
                <w:szCs w:val="13"/>
              </w:rPr>
            </w:pPr>
          </w:p>
        </w:tc>
        <w:tc>
          <w:tcPr>
            <w:tcW w:w="477" w:type="dxa"/>
            <w:vAlign w:val="center"/>
          </w:tcPr>
          <w:p w14:paraId="6B490FD5">
            <w:pPr>
              <w:spacing w:before="120" w:line="360" w:lineRule="exact"/>
              <w:rPr>
                <w:rFonts w:eastAsia="黑体"/>
                <w:sz w:val="13"/>
                <w:szCs w:val="13"/>
              </w:rPr>
            </w:pPr>
          </w:p>
        </w:tc>
        <w:tc>
          <w:tcPr>
            <w:tcW w:w="477" w:type="dxa"/>
            <w:vAlign w:val="center"/>
          </w:tcPr>
          <w:p w14:paraId="0DC2F4FB">
            <w:pPr>
              <w:spacing w:before="120" w:line="360" w:lineRule="exact"/>
              <w:rPr>
                <w:rFonts w:eastAsia="黑体"/>
                <w:sz w:val="13"/>
                <w:szCs w:val="13"/>
              </w:rPr>
            </w:pPr>
          </w:p>
        </w:tc>
        <w:tc>
          <w:tcPr>
            <w:tcW w:w="477" w:type="dxa"/>
            <w:vAlign w:val="center"/>
          </w:tcPr>
          <w:p w14:paraId="2FCE2940">
            <w:pPr>
              <w:spacing w:before="120" w:line="360" w:lineRule="exact"/>
              <w:rPr>
                <w:rFonts w:eastAsia="黑体"/>
                <w:sz w:val="13"/>
                <w:szCs w:val="13"/>
              </w:rPr>
            </w:pPr>
          </w:p>
        </w:tc>
        <w:tc>
          <w:tcPr>
            <w:tcW w:w="477" w:type="dxa"/>
            <w:vAlign w:val="center"/>
          </w:tcPr>
          <w:p w14:paraId="36AAF97B">
            <w:pPr>
              <w:spacing w:before="120" w:line="360" w:lineRule="exact"/>
              <w:rPr>
                <w:rFonts w:eastAsia="黑体"/>
                <w:sz w:val="13"/>
                <w:szCs w:val="13"/>
              </w:rPr>
            </w:pPr>
          </w:p>
        </w:tc>
        <w:tc>
          <w:tcPr>
            <w:tcW w:w="477" w:type="dxa"/>
            <w:vAlign w:val="center"/>
          </w:tcPr>
          <w:p w14:paraId="4AA9C9C8">
            <w:pPr>
              <w:spacing w:before="120" w:line="360" w:lineRule="exact"/>
              <w:rPr>
                <w:rFonts w:eastAsia="黑体"/>
                <w:sz w:val="13"/>
                <w:szCs w:val="13"/>
              </w:rPr>
            </w:pPr>
          </w:p>
        </w:tc>
      </w:tr>
      <w:tr w14:paraId="24198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220C30A3">
            <w:pPr>
              <w:spacing w:before="120" w:line="360" w:lineRule="exact"/>
              <w:rPr>
                <w:rFonts w:eastAsia="黑体"/>
                <w:sz w:val="24"/>
              </w:rPr>
            </w:pPr>
          </w:p>
        </w:tc>
        <w:tc>
          <w:tcPr>
            <w:tcW w:w="1344" w:type="dxa"/>
            <w:vAlign w:val="center"/>
          </w:tcPr>
          <w:p w14:paraId="07AC234D">
            <w:pPr>
              <w:jc w:val="left"/>
              <w:rPr>
                <w:color w:val="333333"/>
                <w:szCs w:val="21"/>
              </w:rPr>
            </w:pPr>
            <w:r>
              <w:rPr>
                <w:rFonts w:hint="eastAsia"/>
                <w:color w:val="333333"/>
                <w:szCs w:val="21"/>
              </w:rPr>
              <w:t>职业发展与就业指导</w:t>
            </w:r>
            <w:ins w:id="131" w:author="好好说话" w:date="2024-08-15T08:40:33Z">
              <w:r>
                <w:rPr>
                  <w:rFonts w:hint="eastAsia"/>
                  <w:color w:val="333333"/>
                  <w:szCs w:val="21"/>
                  <w:lang w:val="en-US" w:eastAsia="zh-CN"/>
                </w:rPr>
                <w:t>1</w:t>
              </w:r>
            </w:ins>
            <w:del w:id="132" w:author="好好说话" w:date="2024-08-15T08:39:54Z">
              <w:r>
                <w:rPr>
                  <w:rFonts w:hint="eastAsia"/>
                  <w:color w:val="333333"/>
                  <w:szCs w:val="21"/>
                </w:rPr>
                <w:delText>1</w:delText>
              </w:r>
            </w:del>
            <w:del w:id="133" w:author="好好说话" w:date="2024-08-15T08:39:53Z">
              <w:r>
                <w:rPr>
                  <w:rFonts w:hint="eastAsia"/>
                  <w:color w:val="333333"/>
                  <w:szCs w:val="21"/>
                </w:rPr>
                <w:delText xml:space="preserve"> </w:delText>
              </w:r>
            </w:del>
          </w:p>
        </w:tc>
        <w:tc>
          <w:tcPr>
            <w:tcW w:w="476" w:type="dxa"/>
            <w:vAlign w:val="center"/>
          </w:tcPr>
          <w:p w14:paraId="6B0F0DF3">
            <w:pPr>
              <w:spacing w:before="120" w:line="360" w:lineRule="exact"/>
              <w:rPr>
                <w:rFonts w:eastAsia="黑体"/>
                <w:i/>
                <w:sz w:val="13"/>
                <w:szCs w:val="13"/>
              </w:rPr>
            </w:pPr>
          </w:p>
        </w:tc>
        <w:tc>
          <w:tcPr>
            <w:tcW w:w="476" w:type="dxa"/>
            <w:vAlign w:val="center"/>
          </w:tcPr>
          <w:p w14:paraId="4B43FDC7">
            <w:pPr>
              <w:spacing w:before="120" w:line="360" w:lineRule="exact"/>
              <w:rPr>
                <w:rFonts w:eastAsia="黑体"/>
                <w:i/>
                <w:sz w:val="13"/>
                <w:szCs w:val="13"/>
              </w:rPr>
            </w:pPr>
          </w:p>
        </w:tc>
        <w:tc>
          <w:tcPr>
            <w:tcW w:w="476" w:type="dxa"/>
            <w:vAlign w:val="center"/>
          </w:tcPr>
          <w:p w14:paraId="055CCE7C">
            <w:pPr>
              <w:spacing w:before="120" w:line="360" w:lineRule="exact"/>
              <w:rPr>
                <w:rFonts w:eastAsia="黑体"/>
                <w:sz w:val="13"/>
                <w:szCs w:val="13"/>
              </w:rPr>
            </w:pPr>
          </w:p>
        </w:tc>
        <w:tc>
          <w:tcPr>
            <w:tcW w:w="476" w:type="dxa"/>
            <w:vAlign w:val="center"/>
          </w:tcPr>
          <w:p w14:paraId="12A293CC">
            <w:pPr>
              <w:spacing w:before="120" w:line="360" w:lineRule="exact"/>
              <w:rPr>
                <w:rFonts w:eastAsia="黑体"/>
                <w:sz w:val="13"/>
                <w:szCs w:val="13"/>
              </w:rPr>
            </w:pPr>
          </w:p>
        </w:tc>
        <w:tc>
          <w:tcPr>
            <w:tcW w:w="476" w:type="dxa"/>
            <w:vAlign w:val="center"/>
          </w:tcPr>
          <w:p w14:paraId="6EF5AB39">
            <w:pPr>
              <w:spacing w:before="120" w:line="360" w:lineRule="exact"/>
              <w:rPr>
                <w:rFonts w:eastAsia="黑体"/>
                <w:sz w:val="13"/>
                <w:szCs w:val="13"/>
              </w:rPr>
            </w:pPr>
          </w:p>
        </w:tc>
        <w:tc>
          <w:tcPr>
            <w:tcW w:w="476" w:type="dxa"/>
            <w:vAlign w:val="center"/>
          </w:tcPr>
          <w:p w14:paraId="4947B06E">
            <w:pPr>
              <w:spacing w:before="120" w:line="360" w:lineRule="exact"/>
              <w:rPr>
                <w:rFonts w:eastAsia="黑体"/>
                <w:sz w:val="13"/>
                <w:szCs w:val="13"/>
              </w:rPr>
            </w:pPr>
          </w:p>
        </w:tc>
        <w:tc>
          <w:tcPr>
            <w:tcW w:w="476" w:type="dxa"/>
            <w:vAlign w:val="center"/>
          </w:tcPr>
          <w:p w14:paraId="6993BABE">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7F2F8579">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72504A1">
            <w:pPr>
              <w:spacing w:before="120" w:line="360" w:lineRule="exact"/>
            </w:pPr>
            <w:r>
              <w:rPr>
                <w:rFonts w:hint="eastAsia" w:ascii="微软雅黑" w:hAnsi="微软雅黑" w:eastAsia="微软雅黑"/>
                <w:i/>
                <w:sz w:val="13"/>
                <w:szCs w:val="13"/>
              </w:rPr>
              <w:t>M</w:t>
            </w:r>
          </w:p>
        </w:tc>
        <w:tc>
          <w:tcPr>
            <w:tcW w:w="477" w:type="dxa"/>
            <w:vAlign w:val="center"/>
          </w:tcPr>
          <w:p w14:paraId="605EC332">
            <w:pPr>
              <w:spacing w:before="120" w:line="360" w:lineRule="exact"/>
              <w:rPr>
                <w:rFonts w:eastAsia="黑体"/>
                <w:sz w:val="13"/>
                <w:szCs w:val="13"/>
              </w:rPr>
            </w:pPr>
          </w:p>
        </w:tc>
        <w:tc>
          <w:tcPr>
            <w:tcW w:w="477" w:type="dxa"/>
            <w:vAlign w:val="center"/>
          </w:tcPr>
          <w:p w14:paraId="0B777130">
            <w:pPr>
              <w:spacing w:before="120" w:line="360" w:lineRule="exact"/>
              <w:rPr>
                <w:rFonts w:eastAsia="黑体"/>
                <w:sz w:val="13"/>
                <w:szCs w:val="13"/>
              </w:rPr>
            </w:pPr>
          </w:p>
        </w:tc>
        <w:tc>
          <w:tcPr>
            <w:tcW w:w="477" w:type="dxa"/>
            <w:vAlign w:val="center"/>
          </w:tcPr>
          <w:p w14:paraId="14CF5EB7">
            <w:pPr>
              <w:spacing w:before="120" w:line="360" w:lineRule="exact"/>
              <w:rPr>
                <w:rFonts w:eastAsia="黑体"/>
                <w:sz w:val="13"/>
                <w:szCs w:val="13"/>
              </w:rPr>
            </w:pPr>
          </w:p>
        </w:tc>
        <w:tc>
          <w:tcPr>
            <w:tcW w:w="477" w:type="dxa"/>
            <w:vAlign w:val="center"/>
          </w:tcPr>
          <w:p w14:paraId="39EB21D2">
            <w:pPr>
              <w:spacing w:before="120" w:line="360" w:lineRule="exact"/>
              <w:rPr>
                <w:rFonts w:eastAsia="黑体"/>
                <w:sz w:val="13"/>
                <w:szCs w:val="13"/>
              </w:rPr>
            </w:pPr>
          </w:p>
        </w:tc>
        <w:tc>
          <w:tcPr>
            <w:tcW w:w="477" w:type="dxa"/>
            <w:vAlign w:val="center"/>
          </w:tcPr>
          <w:p w14:paraId="32224F9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016E28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CBD28D5">
            <w:pPr>
              <w:spacing w:before="120" w:line="360" w:lineRule="exact"/>
              <w:rPr>
                <w:rFonts w:eastAsia="黑体"/>
                <w:sz w:val="13"/>
                <w:szCs w:val="13"/>
              </w:rPr>
            </w:pPr>
          </w:p>
        </w:tc>
        <w:tc>
          <w:tcPr>
            <w:tcW w:w="477" w:type="dxa"/>
            <w:vAlign w:val="center"/>
          </w:tcPr>
          <w:p w14:paraId="4E8631C7">
            <w:pPr>
              <w:spacing w:before="120" w:line="360" w:lineRule="exact"/>
              <w:rPr>
                <w:rFonts w:eastAsia="黑体"/>
                <w:sz w:val="13"/>
                <w:szCs w:val="13"/>
              </w:rPr>
            </w:pPr>
          </w:p>
        </w:tc>
        <w:tc>
          <w:tcPr>
            <w:tcW w:w="477" w:type="dxa"/>
            <w:vAlign w:val="center"/>
          </w:tcPr>
          <w:p w14:paraId="67011DB6">
            <w:pPr>
              <w:spacing w:before="120" w:line="360" w:lineRule="exact"/>
              <w:rPr>
                <w:rFonts w:eastAsia="黑体"/>
                <w:sz w:val="13"/>
                <w:szCs w:val="13"/>
              </w:rPr>
            </w:pPr>
          </w:p>
        </w:tc>
        <w:tc>
          <w:tcPr>
            <w:tcW w:w="477" w:type="dxa"/>
            <w:vAlign w:val="center"/>
          </w:tcPr>
          <w:p w14:paraId="1541BDAB">
            <w:pPr>
              <w:spacing w:before="120" w:line="360" w:lineRule="exact"/>
              <w:rPr>
                <w:rFonts w:eastAsia="黑体"/>
                <w:sz w:val="13"/>
                <w:szCs w:val="13"/>
              </w:rPr>
            </w:pPr>
          </w:p>
        </w:tc>
        <w:tc>
          <w:tcPr>
            <w:tcW w:w="477" w:type="dxa"/>
            <w:vAlign w:val="center"/>
          </w:tcPr>
          <w:p w14:paraId="5C70A264">
            <w:pPr>
              <w:spacing w:before="120" w:line="360" w:lineRule="exact"/>
              <w:rPr>
                <w:rFonts w:eastAsia="黑体"/>
                <w:sz w:val="13"/>
                <w:szCs w:val="13"/>
              </w:rPr>
            </w:pPr>
          </w:p>
        </w:tc>
        <w:tc>
          <w:tcPr>
            <w:tcW w:w="477" w:type="dxa"/>
            <w:vAlign w:val="center"/>
          </w:tcPr>
          <w:p w14:paraId="24ACE66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3C1E08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A11F16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DFF5AAD">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A19FFAA">
            <w:pPr>
              <w:spacing w:before="120" w:line="360" w:lineRule="exact"/>
              <w:rPr>
                <w:rFonts w:eastAsia="黑体"/>
                <w:sz w:val="13"/>
                <w:szCs w:val="13"/>
              </w:rPr>
            </w:pPr>
          </w:p>
        </w:tc>
        <w:tc>
          <w:tcPr>
            <w:tcW w:w="477" w:type="dxa"/>
            <w:vAlign w:val="center"/>
          </w:tcPr>
          <w:p w14:paraId="7D15E6B4">
            <w:pPr>
              <w:spacing w:before="120" w:line="360" w:lineRule="exact"/>
              <w:rPr>
                <w:rFonts w:eastAsia="黑体"/>
                <w:sz w:val="13"/>
                <w:szCs w:val="13"/>
              </w:rPr>
            </w:pPr>
          </w:p>
        </w:tc>
        <w:tc>
          <w:tcPr>
            <w:tcW w:w="477" w:type="dxa"/>
            <w:vAlign w:val="center"/>
          </w:tcPr>
          <w:p w14:paraId="7D892812">
            <w:pPr>
              <w:spacing w:before="120" w:line="360" w:lineRule="exact"/>
              <w:rPr>
                <w:rFonts w:eastAsia="黑体"/>
                <w:sz w:val="13"/>
                <w:szCs w:val="13"/>
              </w:rPr>
            </w:pPr>
          </w:p>
        </w:tc>
        <w:tc>
          <w:tcPr>
            <w:tcW w:w="477" w:type="dxa"/>
            <w:vAlign w:val="center"/>
          </w:tcPr>
          <w:p w14:paraId="069A8483">
            <w:pPr>
              <w:spacing w:before="120" w:line="360" w:lineRule="exact"/>
              <w:rPr>
                <w:rFonts w:eastAsia="黑体"/>
                <w:sz w:val="13"/>
                <w:szCs w:val="13"/>
              </w:rPr>
            </w:pPr>
          </w:p>
        </w:tc>
        <w:tc>
          <w:tcPr>
            <w:tcW w:w="477" w:type="dxa"/>
            <w:vAlign w:val="center"/>
          </w:tcPr>
          <w:p w14:paraId="16F4E6B9">
            <w:pPr>
              <w:spacing w:before="120" w:line="360" w:lineRule="exact"/>
              <w:rPr>
                <w:rFonts w:eastAsia="黑体"/>
                <w:sz w:val="13"/>
                <w:szCs w:val="13"/>
              </w:rPr>
            </w:pPr>
          </w:p>
        </w:tc>
        <w:tc>
          <w:tcPr>
            <w:tcW w:w="477" w:type="dxa"/>
            <w:vAlign w:val="center"/>
          </w:tcPr>
          <w:p w14:paraId="1F16CE09">
            <w:pPr>
              <w:spacing w:before="120" w:line="360" w:lineRule="exact"/>
              <w:rPr>
                <w:rFonts w:eastAsia="黑体"/>
                <w:sz w:val="13"/>
                <w:szCs w:val="13"/>
              </w:rPr>
            </w:pPr>
            <w:r>
              <w:rPr>
                <w:rFonts w:hint="eastAsia" w:ascii="宋体" w:hAnsi="宋体"/>
                <w:szCs w:val="21"/>
              </w:rPr>
              <w:t>H</w:t>
            </w:r>
          </w:p>
        </w:tc>
      </w:tr>
      <w:tr w14:paraId="3D6AAD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134" w:author="好好说话" w:date="2024-08-15T08:40:41Z"/>
        </w:trPr>
        <w:tc>
          <w:tcPr>
            <w:tcW w:w="373" w:type="dxa"/>
            <w:vMerge w:val="continue"/>
            <w:vAlign w:val="center"/>
          </w:tcPr>
          <w:p w14:paraId="5E47AC49">
            <w:pPr>
              <w:spacing w:before="120" w:line="360" w:lineRule="exact"/>
              <w:rPr>
                <w:ins w:id="135" w:author="好好说话" w:date="2024-08-15T08:40:41Z"/>
                <w:rFonts w:eastAsia="黑体"/>
                <w:sz w:val="24"/>
              </w:rPr>
            </w:pPr>
          </w:p>
        </w:tc>
        <w:tc>
          <w:tcPr>
            <w:tcW w:w="1344" w:type="dxa"/>
            <w:vAlign w:val="center"/>
          </w:tcPr>
          <w:p w14:paraId="7DFC2F66">
            <w:pPr>
              <w:jc w:val="left"/>
              <w:rPr>
                <w:ins w:id="136" w:author="好好说话" w:date="2024-08-15T08:40:41Z"/>
                <w:rFonts w:hint="eastAsia"/>
                <w:color w:val="333333"/>
                <w:szCs w:val="21"/>
              </w:rPr>
            </w:pPr>
            <w:ins w:id="137" w:author="好好说话" w:date="2024-08-15T08:40:47Z">
              <w:r>
                <w:rPr>
                  <w:rFonts w:hint="eastAsia"/>
                  <w:color w:val="333333"/>
                  <w:szCs w:val="21"/>
                </w:rPr>
                <w:t>职业发展与就业指导</w:t>
              </w:r>
            </w:ins>
            <w:ins w:id="138" w:author="好好说话" w:date="2024-08-15T08:40:48Z">
              <w:r>
                <w:rPr>
                  <w:rFonts w:hint="eastAsia"/>
                  <w:color w:val="333333"/>
                  <w:szCs w:val="21"/>
                  <w:lang w:val="en-US" w:eastAsia="zh-CN"/>
                </w:rPr>
                <w:t>2</w:t>
              </w:r>
            </w:ins>
          </w:p>
        </w:tc>
        <w:tc>
          <w:tcPr>
            <w:tcW w:w="476" w:type="dxa"/>
            <w:vAlign w:val="center"/>
          </w:tcPr>
          <w:p w14:paraId="12D579EC">
            <w:pPr>
              <w:spacing w:before="120" w:line="360" w:lineRule="exact"/>
              <w:rPr>
                <w:ins w:id="139" w:author="好好说话" w:date="2024-08-15T08:40:41Z"/>
                <w:rFonts w:ascii="Times New Roman" w:hAnsi="Times New Roman" w:eastAsia="黑体" w:cs="Times New Roman"/>
                <w:i/>
                <w:kern w:val="2"/>
                <w:sz w:val="13"/>
                <w:szCs w:val="13"/>
                <w:lang w:val="en-US" w:eastAsia="zh-CN" w:bidi="ar-SA"/>
              </w:rPr>
            </w:pPr>
            <w:r>
              <w:rPr>
                <w:rFonts w:hint="eastAsia" w:ascii="微软雅黑" w:hAnsi="微软雅黑" w:eastAsia="微软雅黑"/>
                <w:i/>
                <w:sz w:val="13"/>
                <w:szCs w:val="13"/>
              </w:rPr>
              <w:t>M</w:t>
            </w:r>
          </w:p>
        </w:tc>
        <w:tc>
          <w:tcPr>
            <w:tcW w:w="476" w:type="dxa"/>
            <w:vAlign w:val="center"/>
          </w:tcPr>
          <w:p w14:paraId="4F6B60E2">
            <w:pPr>
              <w:spacing w:before="120" w:line="360" w:lineRule="exact"/>
              <w:rPr>
                <w:ins w:id="140" w:author="好好说话" w:date="2024-08-15T08:40:41Z"/>
                <w:rFonts w:ascii="Times New Roman" w:hAnsi="Times New Roman" w:eastAsia="黑体" w:cs="Times New Roman"/>
                <w:i/>
                <w:kern w:val="2"/>
                <w:sz w:val="13"/>
                <w:szCs w:val="13"/>
                <w:lang w:val="en-US" w:eastAsia="zh-CN" w:bidi="ar-SA"/>
              </w:rPr>
            </w:pPr>
            <w:r>
              <w:rPr>
                <w:rFonts w:hint="eastAsia" w:ascii="微软雅黑" w:hAnsi="微软雅黑" w:eastAsia="微软雅黑"/>
                <w:i/>
                <w:sz w:val="13"/>
                <w:szCs w:val="13"/>
              </w:rPr>
              <w:t>M</w:t>
            </w:r>
          </w:p>
        </w:tc>
        <w:tc>
          <w:tcPr>
            <w:tcW w:w="476" w:type="dxa"/>
            <w:vAlign w:val="center"/>
          </w:tcPr>
          <w:p w14:paraId="66486A34">
            <w:pPr>
              <w:spacing w:before="120" w:line="360" w:lineRule="exact"/>
              <w:rPr>
                <w:ins w:id="141" w:author="好好说话" w:date="2024-08-15T08:40:41Z"/>
                <w:rFonts w:ascii="Times New Roman" w:hAnsi="Times New Roman" w:eastAsia="黑体" w:cs="Times New Roman"/>
                <w:kern w:val="2"/>
                <w:sz w:val="13"/>
                <w:szCs w:val="13"/>
                <w:lang w:val="en-US" w:eastAsia="zh-CN" w:bidi="ar-SA"/>
              </w:rPr>
            </w:pPr>
            <w:r>
              <w:rPr>
                <w:rFonts w:hint="eastAsia" w:ascii="微软雅黑" w:hAnsi="微软雅黑" w:eastAsia="微软雅黑"/>
                <w:i/>
                <w:sz w:val="13"/>
                <w:szCs w:val="13"/>
              </w:rPr>
              <w:t>M</w:t>
            </w:r>
          </w:p>
        </w:tc>
        <w:tc>
          <w:tcPr>
            <w:tcW w:w="476" w:type="dxa"/>
            <w:vAlign w:val="center"/>
          </w:tcPr>
          <w:p w14:paraId="575F01D1">
            <w:pPr>
              <w:spacing w:before="120" w:line="360" w:lineRule="exact"/>
              <w:rPr>
                <w:ins w:id="142" w:author="好好说话" w:date="2024-08-15T08:40:41Z"/>
                <w:rFonts w:ascii="Times New Roman" w:hAnsi="Times New Roman" w:eastAsia="黑体" w:cs="Times New Roman"/>
                <w:kern w:val="2"/>
                <w:sz w:val="13"/>
                <w:szCs w:val="13"/>
                <w:lang w:val="en-US" w:eastAsia="zh-CN" w:bidi="ar-SA"/>
              </w:rPr>
            </w:pPr>
          </w:p>
        </w:tc>
        <w:tc>
          <w:tcPr>
            <w:tcW w:w="476" w:type="dxa"/>
            <w:vAlign w:val="center"/>
          </w:tcPr>
          <w:p w14:paraId="0BAEC261">
            <w:pPr>
              <w:spacing w:before="120" w:line="360" w:lineRule="exact"/>
              <w:rPr>
                <w:ins w:id="143" w:author="好好说话" w:date="2024-08-15T08:40:41Z"/>
                <w:rFonts w:ascii="Times New Roman" w:hAnsi="Times New Roman" w:eastAsia="黑体" w:cs="Times New Roman"/>
                <w:kern w:val="2"/>
                <w:sz w:val="13"/>
                <w:szCs w:val="13"/>
                <w:lang w:val="en-US" w:eastAsia="zh-CN" w:bidi="ar-SA"/>
              </w:rPr>
            </w:pPr>
          </w:p>
        </w:tc>
        <w:tc>
          <w:tcPr>
            <w:tcW w:w="476" w:type="dxa"/>
            <w:vAlign w:val="center"/>
          </w:tcPr>
          <w:p w14:paraId="791540DB">
            <w:pPr>
              <w:spacing w:before="120" w:line="360" w:lineRule="exact"/>
              <w:rPr>
                <w:ins w:id="144" w:author="好好说话" w:date="2024-08-15T08:40:41Z"/>
                <w:rFonts w:ascii="Times New Roman" w:hAnsi="Times New Roman" w:eastAsia="黑体" w:cs="Times New Roman"/>
                <w:kern w:val="2"/>
                <w:sz w:val="13"/>
                <w:szCs w:val="13"/>
                <w:lang w:val="en-US" w:eastAsia="zh-CN" w:bidi="ar-SA"/>
              </w:rPr>
            </w:pPr>
          </w:p>
        </w:tc>
        <w:tc>
          <w:tcPr>
            <w:tcW w:w="476" w:type="dxa"/>
            <w:vAlign w:val="center"/>
          </w:tcPr>
          <w:p w14:paraId="6312BB3D">
            <w:pPr>
              <w:spacing w:before="120" w:line="360" w:lineRule="exact"/>
              <w:rPr>
                <w:ins w:id="145" w:author="好好说话" w:date="2024-08-15T08:40:41Z"/>
                <w:rFonts w:hint="eastAsia" w:ascii="Times New Roman" w:hAnsi="Times New Roman" w:eastAsia="黑体" w:cs="Times New Roman"/>
                <w:kern w:val="2"/>
                <w:sz w:val="13"/>
                <w:szCs w:val="13"/>
                <w:lang w:val="en-US" w:eastAsia="zh-CN" w:bidi="ar-SA"/>
              </w:rPr>
            </w:pPr>
            <w:r>
              <w:rPr>
                <w:rFonts w:hint="eastAsia" w:eastAsia="黑体"/>
                <w:sz w:val="13"/>
                <w:szCs w:val="13"/>
              </w:rPr>
              <w:t>M</w:t>
            </w:r>
          </w:p>
        </w:tc>
        <w:tc>
          <w:tcPr>
            <w:tcW w:w="476" w:type="dxa"/>
            <w:vAlign w:val="center"/>
          </w:tcPr>
          <w:p w14:paraId="58896013">
            <w:pPr>
              <w:spacing w:before="120" w:line="360" w:lineRule="exact"/>
              <w:rPr>
                <w:ins w:id="146" w:author="好好说话" w:date="2024-08-15T08:40:41Z"/>
                <w:rFonts w:hint="eastAsia" w:ascii="Times New Roman" w:hAnsi="Times New Roman" w:eastAsia="黑体" w:cs="Times New Roman"/>
                <w:kern w:val="2"/>
                <w:sz w:val="13"/>
                <w:szCs w:val="13"/>
                <w:lang w:val="en-US" w:eastAsia="zh-CN" w:bidi="ar-SA"/>
              </w:rPr>
            </w:pPr>
          </w:p>
        </w:tc>
        <w:tc>
          <w:tcPr>
            <w:tcW w:w="477" w:type="dxa"/>
            <w:vAlign w:val="center"/>
          </w:tcPr>
          <w:p w14:paraId="436CC9DD">
            <w:pPr>
              <w:spacing w:before="120" w:line="360" w:lineRule="exact"/>
              <w:rPr>
                <w:ins w:id="147" w:author="好好说话" w:date="2024-08-15T08:40:41Z"/>
                <w:rFonts w:hint="eastAsia" w:ascii="Times New Roman" w:hAnsi="Times New Roman" w:eastAsia="黑体" w:cs="Times New Roman"/>
                <w:kern w:val="2"/>
                <w:sz w:val="13"/>
                <w:szCs w:val="13"/>
                <w:lang w:val="en-US" w:eastAsia="zh-CN" w:bidi="ar-SA"/>
              </w:rPr>
            </w:pPr>
          </w:p>
        </w:tc>
        <w:tc>
          <w:tcPr>
            <w:tcW w:w="477" w:type="dxa"/>
            <w:vAlign w:val="center"/>
          </w:tcPr>
          <w:p w14:paraId="704D48C8">
            <w:pPr>
              <w:spacing w:before="120" w:line="360" w:lineRule="exact"/>
              <w:rPr>
                <w:ins w:id="148" w:author="好好说话" w:date="2024-08-15T08:40:41Z"/>
                <w:rFonts w:ascii="Times New Roman" w:hAnsi="Times New Roman" w:eastAsia="黑体" w:cs="Times New Roman"/>
                <w:kern w:val="2"/>
                <w:sz w:val="13"/>
                <w:szCs w:val="13"/>
                <w:lang w:val="en-US" w:eastAsia="zh-CN" w:bidi="ar-SA"/>
              </w:rPr>
            </w:pPr>
          </w:p>
        </w:tc>
        <w:tc>
          <w:tcPr>
            <w:tcW w:w="477" w:type="dxa"/>
            <w:vAlign w:val="center"/>
          </w:tcPr>
          <w:p w14:paraId="3EC98B9B">
            <w:pPr>
              <w:spacing w:before="120" w:line="360" w:lineRule="exact"/>
              <w:rPr>
                <w:ins w:id="149" w:author="好好说话" w:date="2024-08-15T08:40:41Z"/>
                <w:rFonts w:ascii="Times New Roman" w:hAnsi="Times New Roman" w:eastAsia="黑体" w:cs="Times New Roman"/>
                <w:kern w:val="2"/>
                <w:sz w:val="13"/>
                <w:szCs w:val="13"/>
                <w:lang w:val="en-US" w:eastAsia="zh-CN" w:bidi="ar-SA"/>
              </w:rPr>
            </w:pPr>
          </w:p>
        </w:tc>
        <w:tc>
          <w:tcPr>
            <w:tcW w:w="477" w:type="dxa"/>
            <w:vAlign w:val="center"/>
          </w:tcPr>
          <w:p w14:paraId="6CD03EE4">
            <w:pPr>
              <w:spacing w:before="120" w:line="360" w:lineRule="exact"/>
              <w:rPr>
                <w:ins w:id="150" w:author="好好说话" w:date="2024-08-15T08:40:41Z"/>
                <w:rFonts w:ascii="Times New Roman" w:hAnsi="Times New Roman" w:eastAsia="黑体" w:cs="Times New Roman"/>
                <w:kern w:val="2"/>
                <w:sz w:val="13"/>
                <w:szCs w:val="13"/>
                <w:lang w:val="en-US" w:eastAsia="zh-CN" w:bidi="ar-SA"/>
              </w:rPr>
            </w:pPr>
          </w:p>
        </w:tc>
        <w:tc>
          <w:tcPr>
            <w:tcW w:w="477" w:type="dxa"/>
            <w:vAlign w:val="center"/>
          </w:tcPr>
          <w:p w14:paraId="4508306D">
            <w:pPr>
              <w:spacing w:before="120" w:line="360" w:lineRule="exact"/>
              <w:rPr>
                <w:ins w:id="151" w:author="好好说话" w:date="2024-08-15T08:40:41Z"/>
                <w:rFonts w:ascii="Times New Roman" w:hAnsi="Times New Roman" w:eastAsia="黑体" w:cs="Times New Roman"/>
                <w:kern w:val="2"/>
                <w:sz w:val="13"/>
                <w:szCs w:val="13"/>
                <w:lang w:val="en-US" w:eastAsia="zh-CN" w:bidi="ar-SA"/>
              </w:rPr>
            </w:pPr>
          </w:p>
        </w:tc>
        <w:tc>
          <w:tcPr>
            <w:tcW w:w="477" w:type="dxa"/>
            <w:vAlign w:val="center"/>
          </w:tcPr>
          <w:p w14:paraId="7C152D0F">
            <w:pPr>
              <w:spacing w:before="120" w:line="360" w:lineRule="exact"/>
              <w:rPr>
                <w:ins w:id="152" w:author="好好说话" w:date="2024-08-15T08:40:41Z"/>
                <w:rFonts w:hint="eastAsia" w:ascii="Times New Roman" w:hAnsi="Times New Roman" w:eastAsia="黑体" w:cs="Times New Roman"/>
                <w:kern w:val="2"/>
                <w:sz w:val="13"/>
                <w:szCs w:val="13"/>
                <w:lang w:val="en-US" w:eastAsia="zh-CN" w:bidi="ar-SA"/>
              </w:rPr>
            </w:pPr>
            <w:r>
              <w:rPr>
                <w:rFonts w:hint="eastAsia" w:ascii="微软雅黑" w:hAnsi="微软雅黑" w:eastAsia="微软雅黑"/>
                <w:i/>
                <w:sz w:val="13"/>
                <w:szCs w:val="13"/>
              </w:rPr>
              <w:t>M</w:t>
            </w:r>
          </w:p>
        </w:tc>
        <w:tc>
          <w:tcPr>
            <w:tcW w:w="477" w:type="dxa"/>
            <w:vAlign w:val="center"/>
          </w:tcPr>
          <w:p w14:paraId="5CEA7583">
            <w:pPr>
              <w:spacing w:before="120" w:line="360" w:lineRule="exact"/>
              <w:rPr>
                <w:ins w:id="153" w:author="好好说话" w:date="2024-08-15T08:40:41Z"/>
                <w:rFonts w:hint="eastAsia" w:ascii="Times New Roman" w:hAnsi="Times New Roman" w:eastAsia="黑体" w:cs="Times New Roman"/>
                <w:kern w:val="2"/>
                <w:sz w:val="13"/>
                <w:szCs w:val="13"/>
                <w:lang w:val="en-US" w:eastAsia="zh-CN" w:bidi="ar-SA"/>
              </w:rPr>
            </w:pPr>
            <w:r>
              <w:rPr>
                <w:rFonts w:hint="eastAsia" w:ascii="微软雅黑" w:hAnsi="微软雅黑" w:eastAsia="微软雅黑"/>
                <w:i/>
                <w:sz w:val="13"/>
                <w:szCs w:val="13"/>
              </w:rPr>
              <w:t>M</w:t>
            </w:r>
          </w:p>
        </w:tc>
        <w:tc>
          <w:tcPr>
            <w:tcW w:w="477" w:type="dxa"/>
            <w:vAlign w:val="center"/>
          </w:tcPr>
          <w:p w14:paraId="3BE90A70">
            <w:pPr>
              <w:spacing w:before="120" w:line="360" w:lineRule="exact"/>
              <w:rPr>
                <w:ins w:id="154" w:author="好好说话" w:date="2024-08-15T08:40:41Z"/>
                <w:rFonts w:ascii="Times New Roman" w:hAnsi="Times New Roman" w:eastAsia="黑体" w:cs="Times New Roman"/>
                <w:kern w:val="2"/>
                <w:sz w:val="13"/>
                <w:szCs w:val="13"/>
                <w:lang w:val="en-US" w:eastAsia="zh-CN" w:bidi="ar-SA"/>
              </w:rPr>
            </w:pPr>
            <w:r>
              <w:rPr>
                <w:rFonts w:hint="eastAsia" w:ascii="微软雅黑" w:hAnsi="微软雅黑" w:eastAsia="微软雅黑"/>
                <w:i/>
                <w:sz w:val="13"/>
                <w:szCs w:val="13"/>
              </w:rPr>
              <w:t>M</w:t>
            </w:r>
          </w:p>
        </w:tc>
        <w:tc>
          <w:tcPr>
            <w:tcW w:w="477" w:type="dxa"/>
            <w:vAlign w:val="center"/>
          </w:tcPr>
          <w:p w14:paraId="48ACE6EA">
            <w:pPr>
              <w:spacing w:before="120" w:line="360" w:lineRule="exact"/>
              <w:rPr>
                <w:ins w:id="155" w:author="好好说话" w:date="2024-08-15T08:40:41Z"/>
                <w:rFonts w:ascii="Times New Roman" w:hAnsi="Times New Roman" w:eastAsia="黑体" w:cs="Times New Roman"/>
                <w:kern w:val="2"/>
                <w:sz w:val="13"/>
                <w:szCs w:val="13"/>
                <w:lang w:val="en-US" w:eastAsia="zh-CN" w:bidi="ar-SA"/>
              </w:rPr>
            </w:pPr>
            <w:r>
              <w:rPr>
                <w:rFonts w:hint="eastAsia" w:ascii="微软雅黑" w:hAnsi="微软雅黑" w:eastAsia="微软雅黑"/>
                <w:i/>
                <w:sz w:val="13"/>
                <w:szCs w:val="13"/>
              </w:rPr>
              <w:t>M</w:t>
            </w:r>
          </w:p>
        </w:tc>
        <w:tc>
          <w:tcPr>
            <w:tcW w:w="477" w:type="dxa"/>
            <w:vAlign w:val="center"/>
          </w:tcPr>
          <w:p w14:paraId="1CEC0FB2">
            <w:pPr>
              <w:spacing w:before="120" w:line="360" w:lineRule="exact"/>
              <w:rPr>
                <w:ins w:id="156" w:author="好好说话" w:date="2024-08-15T08:40:41Z"/>
                <w:rFonts w:ascii="Times New Roman" w:hAnsi="Times New Roman" w:eastAsia="黑体" w:cs="Times New Roman"/>
                <w:kern w:val="2"/>
                <w:sz w:val="13"/>
                <w:szCs w:val="13"/>
                <w:lang w:val="en-US" w:eastAsia="zh-CN" w:bidi="ar-SA"/>
              </w:rPr>
            </w:pPr>
          </w:p>
        </w:tc>
        <w:tc>
          <w:tcPr>
            <w:tcW w:w="477" w:type="dxa"/>
            <w:vAlign w:val="center"/>
          </w:tcPr>
          <w:p w14:paraId="24448752">
            <w:pPr>
              <w:spacing w:before="120" w:line="360" w:lineRule="exact"/>
              <w:rPr>
                <w:ins w:id="157" w:author="好好说话" w:date="2024-08-15T08:40:41Z"/>
                <w:rFonts w:ascii="Times New Roman" w:hAnsi="Times New Roman" w:eastAsia="黑体" w:cs="Times New Roman"/>
                <w:kern w:val="2"/>
                <w:sz w:val="13"/>
                <w:szCs w:val="13"/>
                <w:lang w:val="en-US" w:eastAsia="zh-CN" w:bidi="ar-SA"/>
              </w:rPr>
            </w:pPr>
          </w:p>
        </w:tc>
        <w:tc>
          <w:tcPr>
            <w:tcW w:w="477" w:type="dxa"/>
            <w:vAlign w:val="center"/>
          </w:tcPr>
          <w:p w14:paraId="61C43F50">
            <w:pPr>
              <w:spacing w:before="120" w:line="360" w:lineRule="exact"/>
              <w:rPr>
                <w:ins w:id="158" w:author="好好说话" w:date="2024-08-15T08:40:41Z"/>
                <w:rFonts w:ascii="Times New Roman" w:hAnsi="Times New Roman" w:eastAsia="黑体" w:cs="Times New Roman"/>
                <w:kern w:val="2"/>
                <w:sz w:val="13"/>
                <w:szCs w:val="13"/>
                <w:lang w:val="en-US" w:eastAsia="zh-CN" w:bidi="ar-SA"/>
              </w:rPr>
            </w:pPr>
          </w:p>
        </w:tc>
        <w:tc>
          <w:tcPr>
            <w:tcW w:w="477" w:type="dxa"/>
            <w:vAlign w:val="center"/>
          </w:tcPr>
          <w:p w14:paraId="4EF23933">
            <w:pPr>
              <w:spacing w:before="120" w:line="360" w:lineRule="exact"/>
              <w:rPr>
                <w:ins w:id="159" w:author="好好说话" w:date="2024-08-15T08:40:41Z"/>
                <w:rFonts w:hint="eastAsia" w:ascii="Times New Roman" w:hAnsi="Times New Roman" w:eastAsia="黑体" w:cs="Times New Roman"/>
                <w:kern w:val="2"/>
                <w:sz w:val="13"/>
                <w:szCs w:val="13"/>
                <w:lang w:val="en-US" w:eastAsia="zh-CN" w:bidi="ar-SA"/>
              </w:rPr>
            </w:pPr>
          </w:p>
        </w:tc>
        <w:tc>
          <w:tcPr>
            <w:tcW w:w="477" w:type="dxa"/>
            <w:vAlign w:val="center"/>
          </w:tcPr>
          <w:p w14:paraId="5CCB9133">
            <w:pPr>
              <w:spacing w:before="120" w:line="360" w:lineRule="exact"/>
              <w:rPr>
                <w:ins w:id="160" w:author="好好说话" w:date="2024-08-15T08:40:41Z"/>
                <w:rFonts w:hint="eastAsia" w:ascii="Times New Roman" w:hAnsi="Times New Roman" w:eastAsia="黑体" w:cs="Times New Roman"/>
                <w:kern w:val="2"/>
                <w:sz w:val="13"/>
                <w:szCs w:val="13"/>
                <w:lang w:val="en-US" w:eastAsia="zh-CN" w:bidi="ar-SA"/>
              </w:rPr>
            </w:pPr>
            <w:r>
              <w:rPr>
                <w:rFonts w:hint="eastAsia" w:eastAsia="黑体"/>
                <w:sz w:val="13"/>
                <w:szCs w:val="13"/>
              </w:rPr>
              <w:t>M</w:t>
            </w:r>
          </w:p>
        </w:tc>
        <w:tc>
          <w:tcPr>
            <w:tcW w:w="477" w:type="dxa"/>
            <w:vAlign w:val="center"/>
          </w:tcPr>
          <w:p w14:paraId="6C49D9A6">
            <w:pPr>
              <w:spacing w:before="120" w:line="360" w:lineRule="exact"/>
              <w:rPr>
                <w:ins w:id="161" w:author="好好说话" w:date="2024-08-15T08:40:41Z"/>
                <w:rFonts w:hint="eastAsia" w:ascii="Times New Roman" w:hAnsi="Times New Roman" w:eastAsia="黑体" w:cs="Times New Roman"/>
                <w:kern w:val="2"/>
                <w:sz w:val="13"/>
                <w:szCs w:val="13"/>
                <w:lang w:val="en-US" w:eastAsia="zh-CN" w:bidi="ar-SA"/>
              </w:rPr>
            </w:pPr>
            <w:r>
              <w:rPr>
                <w:rFonts w:hint="eastAsia" w:eastAsia="黑体"/>
                <w:sz w:val="13"/>
                <w:szCs w:val="13"/>
              </w:rPr>
              <w:t>M</w:t>
            </w:r>
          </w:p>
        </w:tc>
        <w:tc>
          <w:tcPr>
            <w:tcW w:w="477" w:type="dxa"/>
            <w:vAlign w:val="center"/>
          </w:tcPr>
          <w:p w14:paraId="3194AA09">
            <w:pPr>
              <w:spacing w:before="120" w:line="360" w:lineRule="exact"/>
              <w:rPr>
                <w:ins w:id="162" w:author="好好说话" w:date="2024-08-15T08:40:41Z"/>
                <w:rFonts w:hint="eastAsia" w:ascii="Times New Roman" w:hAnsi="Times New Roman" w:eastAsia="黑体" w:cs="Times New Roman"/>
                <w:kern w:val="2"/>
                <w:sz w:val="13"/>
                <w:szCs w:val="13"/>
                <w:lang w:val="en-US" w:eastAsia="zh-CN" w:bidi="ar-SA"/>
              </w:rPr>
            </w:pPr>
            <w:r>
              <w:rPr>
                <w:rFonts w:hint="eastAsia" w:ascii="微软雅黑" w:hAnsi="微软雅黑" w:eastAsia="微软雅黑"/>
                <w:i/>
                <w:sz w:val="13"/>
                <w:szCs w:val="13"/>
              </w:rPr>
              <w:t>M</w:t>
            </w:r>
          </w:p>
        </w:tc>
        <w:tc>
          <w:tcPr>
            <w:tcW w:w="477" w:type="dxa"/>
            <w:vAlign w:val="center"/>
          </w:tcPr>
          <w:p w14:paraId="4A8368CF">
            <w:pPr>
              <w:spacing w:before="120" w:line="360" w:lineRule="exact"/>
              <w:rPr>
                <w:ins w:id="163" w:author="好好说话" w:date="2024-08-15T08:40:41Z"/>
                <w:rFonts w:eastAsia="黑体"/>
                <w:sz w:val="13"/>
                <w:szCs w:val="13"/>
              </w:rPr>
            </w:pPr>
          </w:p>
        </w:tc>
        <w:tc>
          <w:tcPr>
            <w:tcW w:w="477" w:type="dxa"/>
            <w:vAlign w:val="center"/>
          </w:tcPr>
          <w:p w14:paraId="2F5A9242">
            <w:pPr>
              <w:spacing w:before="120" w:line="360" w:lineRule="exact"/>
              <w:rPr>
                <w:ins w:id="164" w:author="好好说话" w:date="2024-08-15T08:40:41Z"/>
                <w:rFonts w:eastAsia="黑体"/>
                <w:sz w:val="13"/>
                <w:szCs w:val="13"/>
              </w:rPr>
            </w:pPr>
          </w:p>
        </w:tc>
        <w:tc>
          <w:tcPr>
            <w:tcW w:w="477" w:type="dxa"/>
            <w:vAlign w:val="center"/>
          </w:tcPr>
          <w:p w14:paraId="52B85557">
            <w:pPr>
              <w:spacing w:before="120" w:line="360" w:lineRule="exact"/>
              <w:rPr>
                <w:ins w:id="165" w:author="好好说话" w:date="2024-08-15T08:40:41Z"/>
                <w:rFonts w:eastAsia="黑体"/>
                <w:sz w:val="13"/>
                <w:szCs w:val="13"/>
              </w:rPr>
            </w:pPr>
          </w:p>
        </w:tc>
        <w:tc>
          <w:tcPr>
            <w:tcW w:w="477" w:type="dxa"/>
            <w:vAlign w:val="center"/>
          </w:tcPr>
          <w:p w14:paraId="75A3D8C4">
            <w:pPr>
              <w:spacing w:before="120" w:line="360" w:lineRule="exact"/>
              <w:rPr>
                <w:ins w:id="166" w:author="好好说话" w:date="2024-08-15T08:40:41Z"/>
                <w:rFonts w:eastAsia="黑体"/>
                <w:sz w:val="13"/>
                <w:szCs w:val="13"/>
              </w:rPr>
            </w:pPr>
          </w:p>
        </w:tc>
        <w:tc>
          <w:tcPr>
            <w:tcW w:w="477" w:type="dxa"/>
            <w:vAlign w:val="center"/>
          </w:tcPr>
          <w:p w14:paraId="007CC246">
            <w:pPr>
              <w:spacing w:before="120" w:line="360" w:lineRule="exact"/>
              <w:rPr>
                <w:ins w:id="167" w:author="好好说话" w:date="2024-08-15T08:40:41Z"/>
                <w:rFonts w:eastAsia="黑体"/>
                <w:sz w:val="13"/>
                <w:szCs w:val="13"/>
              </w:rPr>
            </w:pPr>
          </w:p>
        </w:tc>
        <w:tc>
          <w:tcPr>
            <w:tcW w:w="477" w:type="dxa"/>
            <w:vAlign w:val="center"/>
          </w:tcPr>
          <w:p w14:paraId="6348B4BB">
            <w:pPr>
              <w:spacing w:before="120" w:line="360" w:lineRule="exact"/>
              <w:rPr>
                <w:ins w:id="168" w:author="好好说话" w:date="2024-08-15T08:40:41Z"/>
                <w:rFonts w:hint="eastAsia" w:ascii="宋体" w:hAnsi="宋体"/>
                <w:szCs w:val="21"/>
              </w:rPr>
            </w:pPr>
          </w:p>
        </w:tc>
      </w:tr>
      <w:tr w14:paraId="6C4320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39B12CCE">
            <w:pPr>
              <w:spacing w:before="120" w:line="360" w:lineRule="exact"/>
              <w:rPr>
                <w:rFonts w:eastAsia="黑体"/>
                <w:sz w:val="24"/>
              </w:rPr>
            </w:pPr>
          </w:p>
        </w:tc>
        <w:tc>
          <w:tcPr>
            <w:tcW w:w="1344" w:type="dxa"/>
            <w:vAlign w:val="center"/>
          </w:tcPr>
          <w:p w14:paraId="7147E678">
            <w:pPr>
              <w:jc w:val="left"/>
              <w:rPr>
                <w:color w:val="333333"/>
                <w:szCs w:val="21"/>
              </w:rPr>
            </w:pPr>
            <w:ins w:id="169" w:author="好好说话" w:date="2024-08-15T08:39:51Z">
              <w:r>
                <w:rPr>
                  <w:rFonts w:hint="eastAsia"/>
                  <w:color w:val="333333"/>
                  <w:szCs w:val="21"/>
                </w:rPr>
                <w:t>专业认知与实践</w:t>
              </w:r>
            </w:ins>
            <w:del w:id="170" w:author="好好说话" w:date="2024-08-15T08:39:51Z">
              <w:r>
                <w:rPr>
                  <w:rFonts w:hint="eastAsia"/>
                  <w:color w:val="333333"/>
                  <w:szCs w:val="21"/>
                </w:rPr>
                <w:delText>职业发展与就业指导2</w:delText>
              </w:r>
            </w:del>
            <w:r>
              <w:rPr>
                <w:rFonts w:hint="eastAsia"/>
                <w:color w:val="333333"/>
                <w:szCs w:val="21"/>
              </w:rPr>
              <w:t xml:space="preserve"> </w:t>
            </w:r>
          </w:p>
        </w:tc>
        <w:tc>
          <w:tcPr>
            <w:tcW w:w="476" w:type="dxa"/>
            <w:vAlign w:val="center"/>
          </w:tcPr>
          <w:p w14:paraId="07BF30EC">
            <w:pPr>
              <w:spacing w:before="120" w:line="360" w:lineRule="exact"/>
              <w:rPr>
                <w:rFonts w:eastAsia="黑体"/>
                <w:i/>
                <w:sz w:val="13"/>
                <w:szCs w:val="13"/>
              </w:rPr>
            </w:pPr>
          </w:p>
        </w:tc>
        <w:tc>
          <w:tcPr>
            <w:tcW w:w="476" w:type="dxa"/>
            <w:vAlign w:val="center"/>
          </w:tcPr>
          <w:p w14:paraId="30FD524D">
            <w:pPr>
              <w:spacing w:before="120" w:line="360" w:lineRule="exact"/>
              <w:rPr>
                <w:rFonts w:eastAsia="黑体"/>
                <w:i/>
                <w:sz w:val="13"/>
                <w:szCs w:val="13"/>
              </w:rPr>
            </w:pPr>
          </w:p>
        </w:tc>
        <w:tc>
          <w:tcPr>
            <w:tcW w:w="476" w:type="dxa"/>
            <w:vAlign w:val="center"/>
          </w:tcPr>
          <w:p w14:paraId="3B5AA97B">
            <w:pPr>
              <w:spacing w:before="120" w:line="360" w:lineRule="exact"/>
              <w:rPr>
                <w:rFonts w:eastAsia="黑体"/>
                <w:sz w:val="13"/>
                <w:szCs w:val="13"/>
              </w:rPr>
            </w:pPr>
          </w:p>
        </w:tc>
        <w:tc>
          <w:tcPr>
            <w:tcW w:w="476" w:type="dxa"/>
            <w:vAlign w:val="center"/>
          </w:tcPr>
          <w:p w14:paraId="2203774A">
            <w:pPr>
              <w:spacing w:before="120" w:line="360" w:lineRule="exact"/>
              <w:rPr>
                <w:rFonts w:eastAsia="黑体"/>
                <w:sz w:val="13"/>
                <w:szCs w:val="13"/>
              </w:rPr>
            </w:pPr>
          </w:p>
        </w:tc>
        <w:tc>
          <w:tcPr>
            <w:tcW w:w="476" w:type="dxa"/>
            <w:vAlign w:val="center"/>
          </w:tcPr>
          <w:p w14:paraId="7F62316C">
            <w:pPr>
              <w:spacing w:before="120" w:line="360" w:lineRule="exact"/>
              <w:rPr>
                <w:rFonts w:eastAsia="黑体"/>
                <w:sz w:val="13"/>
                <w:szCs w:val="13"/>
              </w:rPr>
            </w:pPr>
          </w:p>
        </w:tc>
        <w:tc>
          <w:tcPr>
            <w:tcW w:w="476" w:type="dxa"/>
            <w:vAlign w:val="center"/>
          </w:tcPr>
          <w:p w14:paraId="0298C2A7">
            <w:pPr>
              <w:spacing w:before="120" w:line="360" w:lineRule="exact"/>
              <w:rPr>
                <w:rFonts w:eastAsia="黑体"/>
                <w:sz w:val="13"/>
                <w:szCs w:val="13"/>
              </w:rPr>
            </w:pPr>
          </w:p>
        </w:tc>
        <w:tc>
          <w:tcPr>
            <w:tcW w:w="476" w:type="dxa"/>
            <w:vAlign w:val="center"/>
          </w:tcPr>
          <w:p w14:paraId="6A719CFB">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33A45EF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23EF31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6169FCD">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1D60B5DE">
            <w:pPr>
              <w:spacing w:before="120" w:line="360" w:lineRule="exact"/>
              <w:rPr>
                <w:rFonts w:eastAsia="黑体"/>
                <w:sz w:val="13"/>
                <w:szCs w:val="13"/>
              </w:rPr>
            </w:pPr>
          </w:p>
        </w:tc>
        <w:tc>
          <w:tcPr>
            <w:tcW w:w="477" w:type="dxa"/>
            <w:vAlign w:val="center"/>
          </w:tcPr>
          <w:p w14:paraId="3103FB3C">
            <w:pPr>
              <w:spacing w:before="120" w:line="360" w:lineRule="exact"/>
              <w:rPr>
                <w:rFonts w:eastAsia="黑体"/>
                <w:sz w:val="13"/>
                <w:szCs w:val="13"/>
              </w:rPr>
            </w:pPr>
          </w:p>
        </w:tc>
        <w:tc>
          <w:tcPr>
            <w:tcW w:w="477" w:type="dxa"/>
            <w:vAlign w:val="center"/>
          </w:tcPr>
          <w:p w14:paraId="6381AFC6">
            <w:pPr>
              <w:spacing w:before="120" w:line="360" w:lineRule="exact"/>
              <w:rPr>
                <w:rFonts w:eastAsia="黑体"/>
                <w:sz w:val="13"/>
                <w:szCs w:val="13"/>
              </w:rPr>
            </w:pPr>
          </w:p>
        </w:tc>
        <w:tc>
          <w:tcPr>
            <w:tcW w:w="477" w:type="dxa"/>
            <w:vAlign w:val="center"/>
          </w:tcPr>
          <w:p w14:paraId="3718B75C">
            <w:pPr>
              <w:spacing w:before="120" w:line="360" w:lineRule="exact"/>
              <w:rPr>
                <w:rFonts w:eastAsia="黑体"/>
                <w:sz w:val="13"/>
                <w:szCs w:val="13"/>
              </w:rPr>
            </w:pPr>
          </w:p>
        </w:tc>
        <w:tc>
          <w:tcPr>
            <w:tcW w:w="477" w:type="dxa"/>
            <w:vAlign w:val="center"/>
          </w:tcPr>
          <w:p w14:paraId="0C7C59D5">
            <w:pPr>
              <w:spacing w:before="120" w:line="360" w:lineRule="exact"/>
              <w:rPr>
                <w:rFonts w:eastAsia="黑体"/>
                <w:sz w:val="13"/>
                <w:szCs w:val="13"/>
              </w:rPr>
            </w:pPr>
          </w:p>
        </w:tc>
        <w:tc>
          <w:tcPr>
            <w:tcW w:w="477" w:type="dxa"/>
            <w:vAlign w:val="center"/>
          </w:tcPr>
          <w:p w14:paraId="5BF017B8">
            <w:pPr>
              <w:spacing w:before="120" w:line="360" w:lineRule="exact"/>
              <w:rPr>
                <w:rFonts w:eastAsia="黑体"/>
                <w:sz w:val="13"/>
                <w:szCs w:val="13"/>
              </w:rPr>
            </w:pPr>
          </w:p>
        </w:tc>
        <w:tc>
          <w:tcPr>
            <w:tcW w:w="477" w:type="dxa"/>
            <w:vAlign w:val="center"/>
          </w:tcPr>
          <w:p w14:paraId="14C1E2CC">
            <w:pPr>
              <w:spacing w:before="120" w:line="360" w:lineRule="exact"/>
              <w:rPr>
                <w:rFonts w:eastAsia="黑体"/>
                <w:sz w:val="13"/>
                <w:szCs w:val="13"/>
              </w:rPr>
            </w:pPr>
          </w:p>
        </w:tc>
        <w:tc>
          <w:tcPr>
            <w:tcW w:w="477" w:type="dxa"/>
            <w:vAlign w:val="center"/>
          </w:tcPr>
          <w:p w14:paraId="09C66539">
            <w:pPr>
              <w:spacing w:before="120" w:line="360" w:lineRule="exact"/>
              <w:rPr>
                <w:rFonts w:eastAsia="黑体"/>
                <w:sz w:val="13"/>
                <w:szCs w:val="13"/>
              </w:rPr>
            </w:pPr>
          </w:p>
        </w:tc>
        <w:tc>
          <w:tcPr>
            <w:tcW w:w="477" w:type="dxa"/>
            <w:vAlign w:val="center"/>
          </w:tcPr>
          <w:p w14:paraId="5DBD9FCF">
            <w:pPr>
              <w:spacing w:before="120" w:line="360" w:lineRule="exact"/>
              <w:rPr>
                <w:rFonts w:eastAsia="黑体"/>
                <w:sz w:val="13"/>
                <w:szCs w:val="13"/>
              </w:rPr>
            </w:pPr>
          </w:p>
        </w:tc>
        <w:tc>
          <w:tcPr>
            <w:tcW w:w="477" w:type="dxa"/>
            <w:vAlign w:val="center"/>
          </w:tcPr>
          <w:p w14:paraId="35A9151E">
            <w:pPr>
              <w:spacing w:before="120" w:line="360" w:lineRule="exact"/>
              <w:rPr>
                <w:rFonts w:eastAsia="黑体"/>
                <w:sz w:val="13"/>
                <w:szCs w:val="13"/>
              </w:rPr>
            </w:pPr>
          </w:p>
        </w:tc>
        <w:tc>
          <w:tcPr>
            <w:tcW w:w="477" w:type="dxa"/>
            <w:vAlign w:val="center"/>
          </w:tcPr>
          <w:p w14:paraId="56D6ED65">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5B2A4A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DFC6A6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7D8192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450CF0C">
            <w:pPr>
              <w:spacing w:before="120" w:line="360" w:lineRule="exact"/>
              <w:rPr>
                <w:rFonts w:eastAsia="黑体"/>
                <w:sz w:val="13"/>
                <w:szCs w:val="13"/>
              </w:rPr>
            </w:pPr>
          </w:p>
        </w:tc>
        <w:tc>
          <w:tcPr>
            <w:tcW w:w="477" w:type="dxa"/>
            <w:vAlign w:val="center"/>
          </w:tcPr>
          <w:p w14:paraId="484FE944">
            <w:pPr>
              <w:spacing w:before="120" w:line="360" w:lineRule="exact"/>
              <w:rPr>
                <w:rFonts w:eastAsia="黑体"/>
                <w:sz w:val="13"/>
                <w:szCs w:val="13"/>
              </w:rPr>
            </w:pPr>
          </w:p>
        </w:tc>
        <w:tc>
          <w:tcPr>
            <w:tcW w:w="477" w:type="dxa"/>
            <w:vAlign w:val="center"/>
          </w:tcPr>
          <w:p w14:paraId="26E4D6ED">
            <w:pPr>
              <w:spacing w:before="120" w:line="360" w:lineRule="exact"/>
              <w:rPr>
                <w:rFonts w:eastAsia="黑体"/>
                <w:sz w:val="13"/>
                <w:szCs w:val="13"/>
              </w:rPr>
            </w:pPr>
          </w:p>
        </w:tc>
        <w:tc>
          <w:tcPr>
            <w:tcW w:w="477" w:type="dxa"/>
            <w:vAlign w:val="center"/>
          </w:tcPr>
          <w:p w14:paraId="5A260430">
            <w:pPr>
              <w:spacing w:before="120" w:line="360" w:lineRule="exact"/>
              <w:rPr>
                <w:rFonts w:eastAsia="黑体"/>
                <w:sz w:val="13"/>
                <w:szCs w:val="13"/>
              </w:rPr>
            </w:pPr>
          </w:p>
        </w:tc>
        <w:tc>
          <w:tcPr>
            <w:tcW w:w="477" w:type="dxa"/>
            <w:vAlign w:val="center"/>
          </w:tcPr>
          <w:p w14:paraId="6B19ADBB">
            <w:pPr>
              <w:spacing w:before="120" w:line="360" w:lineRule="exact"/>
              <w:rPr>
                <w:rFonts w:eastAsia="黑体"/>
                <w:sz w:val="13"/>
                <w:szCs w:val="13"/>
              </w:rPr>
            </w:pPr>
          </w:p>
        </w:tc>
        <w:tc>
          <w:tcPr>
            <w:tcW w:w="477" w:type="dxa"/>
            <w:vAlign w:val="center"/>
          </w:tcPr>
          <w:p w14:paraId="7ED20A24">
            <w:pPr>
              <w:spacing w:before="120" w:line="360" w:lineRule="exact"/>
              <w:rPr>
                <w:rFonts w:eastAsia="黑体"/>
                <w:sz w:val="13"/>
                <w:szCs w:val="13"/>
              </w:rPr>
            </w:pPr>
            <w:r>
              <w:rPr>
                <w:rFonts w:hint="eastAsia" w:ascii="宋体" w:hAnsi="宋体"/>
                <w:szCs w:val="21"/>
              </w:rPr>
              <w:t>H</w:t>
            </w:r>
          </w:p>
        </w:tc>
      </w:tr>
      <w:tr w14:paraId="5B1B4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2D3B12F3">
            <w:pPr>
              <w:spacing w:before="120" w:line="360" w:lineRule="exact"/>
              <w:rPr>
                <w:rFonts w:eastAsia="黑体"/>
                <w:sz w:val="24"/>
              </w:rPr>
            </w:pPr>
          </w:p>
        </w:tc>
        <w:tc>
          <w:tcPr>
            <w:tcW w:w="1344" w:type="dxa"/>
            <w:vAlign w:val="center"/>
          </w:tcPr>
          <w:p w14:paraId="73394DAE">
            <w:pPr>
              <w:widowControl/>
              <w:jc w:val="left"/>
              <w:rPr>
                <w:rFonts w:hint="default" w:eastAsia="宋体"/>
                <w:color w:val="333333"/>
                <w:kern w:val="0"/>
                <w:szCs w:val="21"/>
                <w:lang w:val="en-US" w:eastAsia="zh-CN"/>
              </w:rPr>
            </w:pPr>
            <w:del w:id="171" w:author="好好说话" w:date="2024-08-15T08:39:57Z">
              <w:r>
                <w:rPr>
                  <w:rFonts w:hint="default"/>
                  <w:color w:val="333333"/>
                  <w:szCs w:val="21"/>
                  <w:lang w:val="en-US"/>
                </w:rPr>
                <w:delText>专业认知与实践</w:delText>
              </w:r>
            </w:del>
            <w:ins w:id="172" w:author="好好说话" w:date="2024-08-15T08:40:00Z">
              <w:r>
                <w:rPr>
                  <w:rFonts w:hint="eastAsia"/>
                  <w:color w:val="333333"/>
                  <w:szCs w:val="21"/>
                  <w:lang w:val="en-US" w:eastAsia="zh-CN"/>
                </w:rPr>
                <w:t>新闻</w:t>
              </w:r>
            </w:ins>
            <w:ins w:id="173" w:author="好好说话" w:date="2024-08-15T08:40:01Z">
              <w:r>
                <w:rPr>
                  <w:rFonts w:hint="eastAsia"/>
                  <w:color w:val="333333"/>
                  <w:szCs w:val="21"/>
                  <w:lang w:val="en-US" w:eastAsia="zh-CN"/>
                </w:rPr>
                <w:t>写作</w:t>
              </w:r>
            </w:ins>
            <w:ins w:id="174" w:author="好好说话" w:date="2024-08-15T08:40:02Z">
              <w:r>
                <w:rPr>
                  <w:rFonts w:hint="eastAsia"/>
                  <w:color w:val="333333"/>
                  <w:szCs w:val="21"/>
                  <w:lang w:val="en-US" w:eastAsia="zh-CN"/>
                </w:rPr>
                <w:t>实践</w:t>
              </w:r>
            </w:ins>
          </w:p>
        </w:tc>
        <w:tc>
          <w:tcPr>
            <w:tcW w:w="476" w:type="dxa"/>
            <w:vAlign w:val="center"/>
          </w:tcPr>
          <w:p w14:paraId="046DC998">
            <w:pPr>
              <w:spacing w:before="120" w:line="360" w:lineRule="exact"/>
              <w:rPr>
                <w:rFonts w:eastAsia="黑体"/>
                <w:i/>
                <w:sz w:val="13"/>
                <w:szCs w:val="13"/>
              </w:rPr>
            </w:pPr>
          </w:p>
        </w:tc>
        <w:tc>
          <w:tcPr>
            <w:tcW w:w="476" w:type="dxa"/>
            <w:vAlign w:val="center"/>
          </w:tcPr>
          <w:p w14:paraId="09FD3929">
            <w:pPr>
              <w:spacing w:before="120" w:line="360" w:lineRule="exact"/>
              <w:rPr>
                <w:rFonts w:eastAsia="黑体"/>
                <w:i/>
                <w:sz w:val="13"/>
                <w:szCs w:val="13"/>
              </w:rPr>
            </w:pPr>
          </w:p>
        </w:tc>
        <w:tc>
          <w:tcPr>
            <w:tcW w:w="476" w:type="dxa"/>
            <w:vAlign w:val="center"/>
          </w:tcPr>
          <w:p w14:paraId="74321B1D">
            <w:pPr>
              <w:spacing w:before="120" w:line="360" w:lineRule="exact"/>
              <w:rPr>
                <w:rFonts w:eastAsia="黑体"/>
                <w:sz w:val="13"/>
                <w:szCs w:val="13"/>
              </w:rPr>
            </w:pPr>
          </w:p>
        </w:tc>
        <w:tc>
          <w:tcPr>
            <w:tcW w:w="476" w:type="dxa"/>
            <w:vAlign w:val="center"/>
          </w:tcPr>
          <w:p w14:paraId="17F47876">
            <w:pPr>
              <w:spacing w:before="120" w:line="360" w:lineRule="exact"/>
              <w:rPr>
                <w:rFonts w:eastAsia="黑体"/>
                <w:sz w:val="13"/>
                <w:szCs w:val="13"/>
              </w:rPr>
            </w:pPr>
          </w:p>
        </w:tc>
        <w:tc>
          <w:tcPr>
            <w:tcW w:w="476" w:type="dxa"/>
            <w:vAlign w:val="center"/>
          </w:tcPr>
          <w:p w14:paraId="418B475B">
            <w:pPr>
              <w:spacing w:before="120" w:line="360" w:lineRule="exact"/>
              <w:rPr>
                <w:rFonts w:eastAsia="黑体"/>
                <w:sz w:val="13"/>
                <w:szCs w:val="13"/>
              </w:rPr>
            </w:pPr>
          </w:p>
        </w:tc>
        <w:tc>
          <w:tcPr>
            <w:tcW w:w="476" w:type="dxa"/>
            <w:vAlign w:val="center"/>
          </w:tcPr>
          <w:p w14:paraId="09B7CDBB">
            <w:pPr>
              <w:spacing w:before="120" w:line="360" w:lineRule="exact"/>
              <w:rPr>
                <w:rFonts w:eastAsia="黑体"/>
                <w:sz w:val="13"/>
                <w:szCs w:val="13"/>
              </w:rPr>
            </w:pPr>
          </w:p>
        </w:tc>
        <w:tc>
          <w:tcPr>
            <w:tcW w:w="476" w:type="dxa"/>
            <w:vAlign w:val="center"/>
          </w:tcPr>
          <w:p w14:paraId="08467584">
            <w:pPr>
              <w:spacing w:before="120" w:line="360" w:lineRule="exact"/>
              <w:rPr>
                <w:rFonts w:eastAsia="黑体"/>
                <w:sz w:val="13"/>
                <w:szCs w:val="13"/>
              </w:rPr>
            </w:pPr>
          </w:p>
        </w:tc>
        <w:tc>
          <w:tcPr>
            <w:tcW w:w="476" w:type="dxa"/>
            <w:vAlign w:val="center"/>
          </w:tcPr>
          <w:p w14:paraId="2120AD83">
            <w:pPr>
              <w:spacing w:before="120" w:line="360" w:lineRule="exact"/>
              <w:rPr>
                <w:rFonts w:eastAsia="黑体"/>
                <w:sz w:val="13"/>
                <w:szCs w:val="13"/>
              </w:rPr>
            </w:pPr>
          </w:p>
        </w:tc>
        <w:tc>
          <w:tcPr>
            <w:tcW w:w="477" w:type="dxa"/>
            <w:vAlign w:val="center"/>
          </w:tcPr>
          <w:p w14:paraId="5F1A2BF3">
            <w:pPr>
              <w:spacing w:before="120" w:line="360" w:lineRule="exact"/>
              <w:rPr>
                <w:rFonts w:eastAsia="黑体"/>
                <w:sz w:val="13"/>
                <w:szCs w:val="13"/>
              </w:rPr>
            </w:pPr>
          </w:p>
        </w:tc>
        <w:tc>
          <w:tcPr>
            <w:tcW w:w="477" w:type="dxa"/>
            <w:vAlign w:val="center"/>
          </w:tcPr>
          <w:p w14:paraId="3B711A53">
            <w:pPr>
              <w:spacing w:before="120" w:line="360" w:lineRule="exact"/>
              <w:rPr>
                <w:rFonts w:eastAsia="黑体"/>
                <w:sz w:val="13"/>
                <w:szCs w:val="13"/>
              </w:rPr>
            </w:pPr>
          </w:p>
        </w:tc>
        <w:tc>
          <w:tcPr>
            <w:tcW w:w="477" w:type="dxa"/>
            <w:vAlign w:val="center"/>
          </w:tcPr>
          <w:p w14:paraId="1B74F0C9">
            <w:pPr>
              <w:spacing w:before="120" w:line="360" w:lineRule="exact"/>
              <w:rPr>
                <w:rFonts w:eastAsia="黑体"/>
                <w:sz w:val="13"/>
                <w:szCs w:val="13"/>
              </w:rPr>
            </w:pPr>
          </w:p>
        </w:tc>
        <w:tc>
          <w:tcPr>
            <w:tcW w:w="477" w:type="dxa"/>
            <w:vAlign w:val="center"/>
          </w:tcPr>
          <w:p w14:paraId="13E53B4D">
            <w:pPr>
              <w:spacing w:before="120" w:line="360" w:lineRule="exact"/>
              <w:rPr>
                <w:rFonts w:eastAsia="黑体"/>
                <w:sz w:val="13"/>
                <w:szCs w:val="13"/>
              </w:rPr>
            </w:pPr>
          </w:p>
        </w:tc>
        <w:tc>
          <w:tcPr>
            <w:tcW w:w="477" w:type="dxa"/>
            <w:vAlign w:val="center"/>
          </w:tcPr>
          <w:p w14:paraId="77B1F3E5">
            <w:pPr>
              <w:spacing w:before="120" w:line="360" w:lineRule="exact"/>
              <w:rPr>
                <w:rFonts w:eastAsia="黑体"/>
                <w:sz w:val="13"/>
                <w:szCs w:val="13"/>
              </w:rPr>
            </w:pPr>
          </w:p>
        </w:tc>
        <w:tc>
          <w:tcPr>
            <w:tcW w:w="477" w:type="dxa"/>
            <w:vAlign w:val="center"/>
          </w:tcPr>
          <w:p w14:paraId="4B9482EB">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30A0C4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2526931">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EBE645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4E206B3">
            <w:pPr>
              <w:spacing w:before="120" w:line="360" w:lineRule="exact"/>
              <w:rPr>
                <w:rFonts w:eastAsia="黑体"/>
                <w:sz w:val="13"/>
                <w:szCs w:val="13"/>
              </w:rPr>
            </w:pPr>
          </w:p>
        </w:tc>
        <w:tc>
          <w:tcPr>
            <w:tcW w:w="477" w:type="dxa"/>
            <w:vAlign w:val="center"/>
          </w:tcPr>
          <w:p w14:paraId="1C97EBC2">
            <w:pPr>
              <w:spacing w:before="120" w:line="360" w:lineRule="exact"/>
              <w:rPr>
                <w:rFonts w:eastAsia="黑体"/>
                <w:sz w:val="13"/>
                <w:szCs w:val="13"/>
              </w:rPr>
            </w:pPr>
          </w:p>
        </w:tc>
        <w:tc>
          <w:tcPr>
            <w:tcW w:w="477" w:type="dxa"/>
            <w:vAlign w:val="center"/>
          </w:tcPr>
          <w:p w14:paraId="4BE849EC">
            <w:pPr>
              <w:spacing w:before="120" w:line="360" w:lineRule="exact"/>
              <w:rPr>
                <w:rFonts w:eastAsia="黑体"/>
                <w:sz w:val="13"/>
                <w:szCs w:val="13"/>
              </w:rPr>
            </w:pPr>
          </w:p>
        </w:tc>
        <w:tc>
          <w:tcPr>
            <w:tcW w:w="477" w:type="dxa"/>
            <w:vAlign w:val="center"/>
          </w:tcPr>
          <w:p w14:paraId="3F2B6A63">
            <w:pPr>
              <w:spacing w:before="120" w:line="360" w:lineRule="exact"/>
              <w:rPr>
                <w:rFonts w:eastAsia="黑体"/>
                <w:sz w:val="13"/>
                <w:szCs w:val="13"/>
              </w:rPr>
            </w:pPr>
          </w:p>
        </w:tc>
        <w:tc>
          <w:tcPr>
            <w:tcW w:w="477" w:type="dxa"/>
            <w:vAlign w:val="center"/>
          </w:tcPr>
          <w:p w14:paraId="03BD4D05">
            <w:pPr>
              <w:spacing w:before="120" w:line="360" w:lineRule="exact"/>
              <w:rPr>
                <w:rFonts w:eastAsia="黑体"/>
                <w:sz w:val="13"/>
                <w:szCs w:val="13"/>
              </w:rPr>
            </w:pPr>
          </w:p>
        </w:tc>
        <w:tc>
          <w:tcPr>
            <w:tcW w:w="477" w:type="dxa"/>
            <w:vAlign w:val="center"/>
          </w:tcPr>
          <w:p w14:paraId="7C0400B8">
            <w:pPr>
              <w:spacing w:before="120" w:line="360" w:lineRule="exact"/>
              <w:rPr>
                <w:rFonts w:eastAsia="黑体"/>
                <w:sz w:val="13"/>
                <w:szCs w:val="13"/>
              </w:rPr>
            </w:pPr>
          </w:p>
        </w:tc>
        <w:tc>
          <w:tcPr>
            <w:tcW w:w="477" w:type="dxa"/>
            <w:vAlign w:val="center"/>
          </w:tcPr>
          <w:p w14:paraId="1F3974EE">
            <w:pPr>
              <w:spacing w:before="120" w:line="360" w:lineRule="exact"/>
              <w:rPr>
                <w:rFonts w:eastAsia="黑体"/>
                <w:sz w:val="13"/>
                <w:szCs w:val="13"/>
              </w:rPr>
            </w:pPr>
          </w:p>
        </w:tc>
        <w:tc>
          <w:tcPr>
            <w:tcW w:w="477" w:type="dxa"/>
            <w:vAlign w:val="center"/>
          </w:tcPr>
          <w:p w14:paraId="5F7CF3F1">
            <w:pPr>
              <w:spacing w:before="120" w:line="360" w:lineRule="exact"/>
              <w:rPr>
                <w:rFonts w:eastAsia="黑体"/>
                <w:sz w:val="13"/>
                <w:szCs w:val="13"/>
              </w:rPr>
            </w:pPr>
          </w:p>
        </w:tc>
        <w:tc>
          <w:tcPr>
            <w:tcW w:w="477" w:type="dxa"/>
            <w:vAlign w:val="center"/>
          </w:tcPr>
          <w:p w14:paraId="26E660F1">
            <w:pPr>
              <w:spacing w:before="120" w:line="360" w:lineRule="exact"/>
              <w:rPr>
                <w:rFonts w:eastAsia="黑体"/>
                <w:sz w:val="13"/>
                <w:szCs w:val="13"/>
              </w:rPr>
            </w:pPr>
          </w:p>
        </w:tc>
        <w:tc>
          <w:tcPr>
            <w:tcW w:w="477" w:type="dxa"/>
            <w:vAlign w:val="center"/>
          </w:tcPr>
          <w:p w14:paraId="44D50F45">
            <w:pPr>
              <w:spacing w:before="120" w:line="360" w:lineRule="exact"/>
              <w:rPr>
                <w:rFonts w:eastAsia="黑体"/>
                <w:sz w:val="13"/>
                <w:szCs w:val="13"/>
              </w:rPr>
            </w:pPr>
            <w:r>
              <w:rPr>
                <w:rFonts w:hint="eastAsia" w:eastAsia="黑体"/>
                <w:sz w:val="13"/>
                <w:szCs w:val="13"/>
              </w:rPr>
              <w:t>L</w:t>
            </w:r>
          </w:p>
        </w:tc>
        <w:tc>
          <w:tcPr>
            <w:tcW w:w="477" w:type="dxa"/>
            <w:vAlign w:val="center"/>
          </w:tcPr>
          <w:p w14:paraId="15526AD4">
            <w:pPr>
              <w:spacing w:before="120" w:line="360" w:lineRule="exact"/>
              <w:rPr>
                <w:rFonts w:eastAsia="黑体"/>
                <w:sz w:val="13"/>
                <w:szCs w:val="13"/>
              </w:rPr>
            </w:pPr>
          </w:p>
        </w:tc>
        <w:tc>
          <w:tcPr>
            <w:tcW w:w="477" w:type="dxa"/>
            <w:vAlign w:val="center"/>
          </w:tcPr>
          <w:p w14:paraId="6FDE62A6">
            <w:pPr>
              <w:spacing w:before="120" w:line="360" w:lineRule="exact"/>
              <w:rPr>
                <w:rFonts w:eastAsia="黑体"/>
                <w:sz w:val="13"/>
                <w:szCs w:val="13"/>
              </w:rPr>
            </w:pPr>
          </w:p>
        </w:tc>
        <w:tc>
          <w:tcPr>
            <w:tcW w:w="477" w:type="dxa"/>
            <w:vAlign w:val="center"/>
          </w:tcPr>
          <w:p w14:paraId="72D96915">
            <w:pPr>
              <w:spacing w:before="120" w:line="360" w:lineRule="exact"/>
              <w:rPr>
                <w:rFonts w:eastAsia="黑体"/>
                <w:sz w:val="13"/>
                <w:szCs w:val="13"/>
              </w:rPr>
            </w:pPr>
          </w:p>
        </w:tc>
      </w:tr>
      <w:tr w14:paraId="2E57A8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671B716F">
            <w:pPr>
              <w:spacing w:before="120" w:line="360" w:lineRule="exact"/>
              <w:rPr>
                <w:rFonts w:eastAsia="黑体"/>
                <w:sz w:val="24"/>
              </w:rPr>
            </w:pPr>
          </w:p>
        </w:tc>
        <w:tc>
          <w:tcPr>
            <w:tcW w:w="1344" w:type="dxa"/>
            <w:vAlign w:val="center"/>
          </w:tcPr>
          <w:p w14:paraId="670032A8">
            <w:pPr>
              <w:jc w:val="left"/>
              <w:rPr>
                <w:color w:val="333333"/>
                <w:szCs w:val="21"/>
              </w:rPr>
            </w:pPr>
            <w:r>
              <w:rPr>
                <w:rFonts w:hint="eastAsia"/>
                <w:color w:val="333333"/>
                <w:szCs w:val="21"/>
              </w:rPr>
              <w:t>摄影实践</w:t>
            </w:r>
          </w:p>
        </w:tc>
        <w:tc>
          <w:tcPr>
            <w:tcW w:w="476" w:type="dxa"/>
            <w:vAlign w:val="center"/>
          </w:tcPr>
          <w:p w14:paraId="1B4AF773">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4AADF7D2">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4AE2CECB">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0B13DDD3">
            <w:pPr>
              <w:spacing w:before="120" w:line="360" w:lineRule="exact"/>
              <w:rPr>
                <w:rFonts w:eastAsia="黑体"/>
                <w:sz w:val="13"/>
                <w:szCs w:val="13"/>
              </w:rPr>
            </w:pPr>
          </w:p>
        </w:tc>
        <w:tc>
          <w:tcPr>
            <w:tcW w:w="476" w:type="dxa"/>
            <w:vAlign w:val="center"/>
          </w:tcPr>
          <w:p w14:paraId="754A950A">
            <w:pPr>
              <w:spacing w:before="120" w:line="360" w:lineRule="exact"/>
              <w:rPr>
                <w:rFonts w:eastAsia="黑体"/>
                <w:sz w:val="13"/>
                <w:szCs w:val="13"/>
              </w:rPr>
            </w:pPr>
          </w:p>
        </w:tc>
        <w:tc>
          <w:tcPr>
            <w:tcW w:w="476" w:type="dxa"/>
            <w:vAlign w:val="center"/>
          </w:tcPr>
          <w:p w14:paraId="57551CD6">
            <w:pPr>
              <w:spacing w:before="120" w:line="360" w:lineRule="exact"/>
              <w:rPr>
                <w:rFonts w:eastAsia="黑体"/>
                <w:sz w:val="13"/>
                <w:szCs w:val="13"/>
              </w:rPr>
            </w:pPr>
          </w:p>
        </w:tc>
        <w:tc>
          <w:tcPr>
            <w:tcW w:w="476" w:type="dxa"/>
            <w:vAlign w:val="center"/>
          </w:tcPr>
          <w:p w14:paraId="6474FF93">
            <w:pPr>
              <w:spacing w:before="120" w:line="360" w:lineRule="exact"/>
              <w:rPr>
                <w:rFonts w:eastAsia="黑体"/>
                <w:sz w:val="13"/>
                <w:szCs w:val="13"/>
              </w:rPr>
            </w:pPr>
          </w:p>
        </w:tc>
        <w:tc>
          <w:tcPr>
            <w:tcW w:w="476" w:type="dxa"/>
            <w:vAlign w:val="center"/>
          </w:tcPr>
          <w:p w14:paraId="3E7E70BF">
            <w:pPr>
              <w:spacing w:before="120" w:line="360" w:lineRule="exact"/>
              <w:rPr>
                <w:rFonts w:eastAsia="黑体"/>
                <w:sz w:val="13"/>
                <w:szCs w:val="13"/>
              </w:rPr>
            </w:pPr>
          </w:p>
        </w:tc>
        <w:tc>
          <w:tcPr>
            <w:tcW w:w="477" w:type="dxa"/>
            <w:vAlign w:val="center"/>
          </w:tcPr>
          <w:p w14:paraId="30D0B71D">
            <w:pPr>
              <w:spacing w:before="120" w:line="360" w:lineRule="exact"/>
              <w:rPr>
                <w:rFonts w:eastAsia="黑体"/>
                <w:sz w:val="13"/>
                <w:szCs w:val="13"/>
              </w:rPr>
            </w:pPr>
          </w:p>
        </w:tc>
        <w:tc>
          <w:tcPr>
            <w:tcW w:w="477" w:type="dxa"/>
            <w:vAlign w:val="center"/>
          </w:tcPr>
          <w:p w14:paraId="2BCFC975">
            <w:pPr>
              <w:spacing w:before="120" w:line="360" w:lineRule="exact"/>
              <w:rPr>
                <w:rFonts w:eastAsia="黑体"/>
                <w:sz w:val="13"/>
                <w:szCs w:val="13"/>
              </w:rPr>
            </w:pPr>
          </w:p>
        </w:tc>
        <w:tc>
          <w:tcPr>
            <w:tcW w:w="477" w:type="dxa"/>
            <w:vAlign w:val="center"/>
          </w:tcPr>
          <w:p w14:paraId="60D761B0">
            <w:pPr>
              <w:spacing w:before="120" w:line="360" w:lineRule="exact"/>
              <w:rPr>
                <w:rFonts w:eastAsia="黑体"/>
                <w:sz w:val="13"/>
                <w:szCs w:val="13"/>
              </w:rPr>
            </w:pPr>
          </w:p>
        </w:tc>
        <w:tc>
          <w:tcPr>
            <w:tcW w:w="477" w:type="dxa"/>
            <w:vAlign w:val="center"/>
          </w:tcPr>
          <w:p w14:paraId="2AFEA786">
            <w:pPr>
              <w:spacing w:before="120" w:line="360" w:lineRule="exact"/>
              <w:rPr>
                <w:rFonts w:eastAsia="黑体"/>
                <w:sz w:val="13"/>
                <w:szCs w:val="13"/>
              </w:rPr>
            </w:pPr>
          </w:p>
        </w:tc>
        <w:tc>
          <w:tcPr>
            <w:tcW w:w="477" w:type="dxa"/>
            <w:vAlign w:val="center"/>
          </w:tcPr>
          <w:p w14:paraId="21D89B3A">
            <w:pPr>
              <w:spacing w:before="120" w:line="360" w:lineRule="exact"/>
              <w:rPr>
                <w:rFonts w:eastAsia="黑体"/>
                <w:sz w:val="13"/>
                <w:szCs w:val="13"/>
              </w:rPr>
            </w:pPr>
          </w:p>
        </w:tc>
        <w:tc>
          <w:tcPr>
            <w:tcW w:w="477" w:type="dxa"/>
            <w:vAlign w:val="center"/>
          </w:tcPr>
          <w:p w14:paraId="1D85DEE5">
            <w:pPr>
              <w:spacing w:before="120" w:line="360" w:lineRule="exact"/>
              <w:rPr>
                <w:rFonts w:eastAsia="黑体"/>
                <w:sz w:val="13"/>
                <w:szCs w:val="13"/>
              </w:rPr>
            </w:pPr>
          </w:p>
        </w:tc>
        <w:tc>
          <w:tcPr>
            <w:tcW w:w="477" w:type="dxa"/>
            <w:vAlign w:val="center"/>
          </w:tcPr>
          <w:p w14:paraId="0CD4075A">
            <w:pPr>
              <w:spacing w:before="120" w:line="360" w:lineRule="exact"/>
              <w:rPr>
                <w:rFonts w:eastAsia="黑体"/>
                <w:sz w:val="13"/>
                <w:szCs w:val="13"/>
              </w:rPr>
            </w:pPr>
          </w:p>
        </w:tc>
        <w:tc>
          <w:tcPr>
            <w:tcW w:w="477" w:type="dxa"/>
            <w:vAlign w:val="center"/>
          </w:tcPr>
          <w:p w14:paraId="0784F3F3">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FBBD4D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4C9727B">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24F2292">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B8EF06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67C416A1">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9222C85">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24F78BA">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26E7EDA2">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6571AD3">
            <w:pPr>
              <w:spacing w:before="120" w:line="360" w:lineRule="exact"/>
              <w:rPr>
                <w:rFonts w:eastAsia="黑体"/>
                <w:sz w:val="13"/>
                <w:szCs w:val="13"/>
              </w:rPr>
            </w:pPr>
            <w:r>
              <w:rPr>
                <w:rFonts w:hint="eastAsia" w:ascii="宋体" w:hAnsi="宋体"/>
                <w:szCs w:val="21"/>
              </w:rPr>
              <w:t>H</w:t>
            </w:r>
          </w:p>
        </w:tc>
        <w:tc>
          <w:tcPr>
            <w:tcW w:w="477" w:type="dxa"/>
            <w:vAlign w:val="center"/>
          </w:tcPr>
          <w:p w14:paraId="4F0C4018">
            <w:pPr>
              <w:spacing w:before="120" w:line="360" w:lineRule="exact"/>
              <w:rPr>
                <w:rFonts w:eastAsia="黑体"/>
                <w:sz w:val="13"/>
                <w:szCs w:val="13"/>
              </w:rPr>
            </w:pPr>
            <w:r>
              <w:rPr>
                <w:rFonts w:hint="eastAsia" w:ascii="宋体" w:hAnsi="宋体"/>
                <w:szCs w:val="21"/>
              </w:rPr>
              <w:t>H</w:t>
            </w:r>
          </w:p>
        </w:tc>
        <w:tc>
          <w:tcPr>
            <w:tcW w:w="477" w:type="dxa"/>
            <w:vAlign w:val="center"/>
          </w:tcPr>
          <w:p w14:paraId="30944894">
            <w:pPr>
              <w:spacing w:before="120" w:line="360" w:lineRule="exact"/>
              <w:rPr>
                <w:rFonts w:eastAsia="黑体"/>
                <w:sz w:val="13"/>
                <w:szCs w:val="13"/>
              </w:rPr>
            </w:pPr>
          </w:p>
        </w:tc>
        <w:tc>
          <w:tcPr>
            <w:tcW w:w="477" w:type="dxa"/>
            <w:vAlign w:val="center"/>
          </w:tcPr>
          <w:p w14:paraId="1FF2E17B">
            <w:pPr>
              <w:spacing w:before="120" w:line="360" w:lineRule="exact"/>
              <w:rPr>
                <w:rFonts w:eastAsia="黑体"/>
                <w:sz w:val="13"/>
                <w:szCs w:val="13"/>
              </w:rPr>
            </w:pPr>
          </w:p>
        </w:tc>
        <w:tc>
          <w:tcPr>
            <w:tcW w:w="477" w:type="dxa"/>
            <w:vAlign w:val="center"/>
          </w:tcPr>
          <w:p w14:paraId="77A3E89F">
            <w:pPr>
              <w:spacing w:before="120" w:line="360" w:lineRule="exact"/>
              <w:rPr>
                <w:rFonts w:eastAsia="黑体"/>
                <w:sz w:val="13"/>
                <w:szCs w:val="13"/>
              </w:rPr>
            </w:pPr>
          </w:p>
        </w:tc>
        <w:tc>
          <w:tcPr>
            <w:tcW w:w="477" w:type="dxa"/>
            <w:vAlign w:val="center"/>
          </w:tcPr>
          <w:p w14:paraId="63E5213B">
            <w:pPr>
              <w:spacing w:before="120" w:line="360" w:lineRule="exact"/>
              <w:rPr>
                <w:rFonts w:eastAsia="黑体"/>
                <w:sz w:val="13"/>
                <w:szCs w:val="13"/>
              </w:rPr>
            </w:pPr>
          </w:p>
        </w:tc>
      </w:tr>
      <w:tr w14:paraId="72E123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2BD4104B">
            <w:pPr>
              <w:spacing w:before="120" w:line="360" w:lineRule="exact"/>
              <w:rPr>
                <w:rFonts w:eastAsia="黑体"/>
                <w:sz w:val="24"/>
              </w:rPr>
            </w:pPr>
          </w:p>
        </w:tc>
        <w:tc>
          <w:tcPr>
            <w:tcW w:w="1344" w:type="dxa"/>
            <w:vAlign w:val="center"/>
          </w:tcPr>
          <w:p w14:paraId="24074D8F">
            <w:pPr>
              <w:jc w:val="left"/>
              <w:rPr>
                <w:color w:val="333333"/>
                <w:szCs w:val="21"/>
              </w:rPr>
            </w:pPr>
            <w:r>
              <w:rPr>
                <w:rFonts w:hint="eastAsia"/>
                <w:color w:val="333333"/>
                <w:szCs w:val="21"/>
              </w:rPr>
              <w:t>平面制作实践</w:t>
            </w:r>
          </w:p>
        </w:tc>
        <w:tc>
          <w:tcPr>
            <w:tcW w:w="476" w:type="dxa"/>
            <w:vAlign w:val="center"/>
          </w:tcPr>
          <w:p w14:paraId="07778AAA">
            <w:pPr>
              <w:spacing w:before="120" w:line="360" w:lineRule="exact"/>
              <w:rPr>
                <w:rFonts w:eastAsia="黑体"/>
                <w:i/>
                <w:sz w:val="13"/>
                <w:szCs w:val="13"/>
              </w:rPr>
            </w:pPr>
          </w:p>
        </w:tc>
        <w:tc>
          <w:tcPr>
            <w:tcW w:w="476" w:type="dxa"/>
            <w:vAlign w:val="center"/>
          </w:tcPr>
          <w:p w14:paraId="19448ABC">
            <w:pPr>
              <w:spacing w:before="120" w:line="360" w:lineRule="exact"/>
              <w:rPr>
                <w:rFonts w:eastAsia="黑体"/>
                <w:i/>
                <w:sz w:val="13"/>
                <w:szCs w:val="13"/>
              </w:rPr>
            </w:pPr>
          </w:p>
        </w:tc>
        <w:tc>
          <w:tcPr>
            <w:tcW w:w="476" w:type="dxa"/>
            <w:vAlign w:val="center"/>
          </w:tcPr>
          <w:p w14:paraId="279DF6BA">
            <w:pPr>
              <w:spacing w:before="120" w:line="360" w:lineRule="exact"/>
              <w:rPr>
                <w:rFonts w:eastAsia="黑体"/>
                <w:sz w:val="13"/>
                <w:szCs w:val="13"/>
              </w:rPr>
            </w:pPr>
          </w:p>
        </w:tc>
        <w:tc>
          <w:tcPr>
            <w:tcW w:w="476" w:type="dxa"/>
            <w:vAlign w:val="center"/>
          </w:tcPr>
          <w:p w14:paraId="4F8E74E8">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0C556723">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5A4B6711">
            <w:pPr>
              <w:spacing w:before="120" w:line="360" w:lineRule="exact"/>
              <w:rPr>
                <w:rFonts w:eastAsia="黑体"/>
                <w:sz w:val="13"/>
                <w:szCs w:val="13"/>
              </w:rPr>
            </w:pPr>
            <w:r>
              <w:rPr>
                <w:rFonts w:hint="eastAsia" w:ascii="宋体" w:hAnsi="宋体"/>
                <w:szCs w:val="21"/>
              </w:rPr>
              <w:t>H</w:t>
            </w:r>
          </w:p>
        </w:tc>
        <w:tc>
          <w:tcPr>
            <w:tcW w:w="476" w:type="dxa"/>
            <w:vAlign w:val="center"/>
          </w:tcPr>
          <w:p w14:paraId="5751A2A3">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vAlign w:val="center"/>
          </w:tcPr>
          <w:p w14:paraId="7D660E5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5538A1A9">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72C9DF61">
            <w:pPr>
              <w:spacing w:before="120" w:line="360" w:lineRule="exact"/>
              <w:rPr>
                <w:rFonts w:eastAsia="黑体"/>
                <w:sz w:val="13"/>
                <w:szCs w:val="13"/>
              </w:rPr>
            </w:pPr>
          </w:p>
        </w:tc>
        <w:tc>
          <w:tcPr>
            <w:tcW w:w="477" w:type="dxa"/>
            <w:vAlign w:val="center"/>
          </w:tcPr>
          <w:p w14:paraId="027985F8">
            <w:pPr>
              <w:spacing w:before="120" w:line="360" w:lineRule="exact"/>
              <w:rPr>
                <w:rFonts w:eastAsia="黑体"/>
                <w:sz w:val="13"/>
                <w:szCs w:val="13"/>
              </w:rPr>
            </w:pPr>
          </w:p>
        </w:tc>
        <w:tc>
          <w:tcPr>
            <w:tcW w:w="477" w:type="dxa"/>
            <w:vAlign w:val="center"/>
          </w:tcPr>
          <w:p w14:paraId="7FD518F2">
            <w:pPr>
              <w:spacing w:before="120" w:line="360" w:lineRule="exact"/>
              <w:rPr>
                <w:rFonts w:eastAsia="黑体"/>
                <w:sz w:val="13"/>
                <w:szCs w:val="13"/>
              </w:rPr>
            </w:pPr>
          </w:p>
        </w:tc>
        <w:tc>
          <w:tcPr>
            <w:tcW w:w="477" w:type="dxa"/>
            <w:vAlign w:val="center"/>
          </w:tcPr>
          <w:p w14:paraId="64B54368">
            <w:pPr>
              <w:spacing w:before="120" w:line="360" w:lineRule="exact"/>
              <w:rPr>
                <w:rFonts w:eastAsia="黑体"/>
                <w:sz w:val="13"/>
                <w:szCs w:val="13"/>
              </w:rPr>
            </w:pPr>
          </w:p>
        </w:tc>
        <w:tc>
          <w:tcPr>
            <w:tcW w:w="477" w:type="dxa"/>
            <w:vAlign w:val="center"/>
          </w:tcPr>
          <w:p w14:paraId="72703503">
            <w:pPr>
              <w:spacing w:before="120" w:line="360" w:lineRule="exact"/>
              <w:rPr>
                <w:rFonts w:eastAsia="黑体"/>
                <w:sz w:val="13"/>
                <w:szCs w:val="13"/>
              </w:rPr>
            </w:pPr>
          </w:p>
        </w:tc>
        <w:tc>
          <w:tcPr>
            <w:tcW w:w="477" w:type="dxa"/>
            <w:vAlign w:val="center"/>
          </w:tcPr>
          <w:p w14:paraId="0BD1B31A">
            <w:pPr>
              <w:spacing w:before="120" w:line="360" w:lineRule="exact"/>
              <w:rPr>
                <w:rFonts w:eastAsia="黑体"/>
                <w:sz w:val="13"/>
                <w:szCs w:val="13"/>
              </w:rPr>
            </w:pPr>
          </w:p>
        </w:tc>
        <w:tc>
          <w:tcPr>
            <w:tcW w:w="477" w:type="dxa"/>
            <w:vAlign w:val="center"/>
          </w:tcPr>
          <w:p w14:paraId="7BDE4726">
            <w:pPr>
              <w:spacing w:before="120" w:line="360" w:lineRule="exact"/>
              <w:rPr>
                <w:rFonts w:eastAsia="黑体"/>
                <w:sz w:val="13"/>
                <w:szCs w:val="13"/>
              </w:rPr>
            </w:pPr>
          </w:p>
        </w:tc>
        <w:tc>
          <w:tcPr>
            <w:tcW w:w="477" w:type="dxa"/>
            <w:vAlign w:val="center"/>
          </w:tcPr>
          <w:p w14:paraId="19EC9D2B">
            <w:pPr>
              <w:spacing w:before="120" w:line="360" w:lineRule="exact"/>
              <w:rPr>
                <w:rFonts w:eastAsia="黑体"/>
                <w:sz w:val="13"/>
                <w:szCs w:val="13"/>
              </w:rPr>
            </w:pPr>
          </w:p>
        </w:tc>
        <w:tc>
          <w:tcPr>
            <w:tcW w:w="477" w:type="dxa"/>
            <w:vAlign w:val="center"/>
          </w:tcPr>
          <w:p w14:paraId="4975712D">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A1D5963">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0501A9BA">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49378FE9">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vAlign w:val="center"/>
          </w:tcPr>
          <w:p w14:paraId="3C401E67">
            <w:pPr>
              <w:spacing w:before="120" w:line="360" w:lineRule="exact"/>
              <w:rPr>
                <w:rFonts w:eastAsia="黑体"/>
                <w:sz w:val="13"/>
                <w:szCs w:val="13"/>
              </w:rPr>
            </w:pPr>
          </w:p>
        </w:tc>
        <w:tc>
          <w:tcPr>
            <w:tcW w:w="477" w:type="dxa"/>
            <w:vAlign w:val="center"/>
          </w:tcPr>
          <w:p w14:paraId="5D66DA20">
            <w:pPr>
              <w:spacing w:before="120" w:line="360" w:lineRule="exact"/>
              <w:rPr>
                <w:rFonts w:eastAsia="黑体"/>
                <w:sz w:val="13"/>
                <w:szCs w:val="13"/>
              </w:rPr>
            </w:pPr>
          </w:p>
        </w:tc>
        <w:tc>
          <w:tcPr>
            <w:tcW w:w="477" w:type="dxa"/>
            <w:vAlign w:val="center"/>
          </w:tcPr>
          <w:p w14:paraId="11D918B4">
            <w:pPr>
              <w:spacing w:before="120" w:line="360" w:lineRule="exact"/>
              <w:rPr>
                <w:rFonts w:eastAsia="黑体"/>
                <w:sz w:val="13"/>
                <w:szCs w:val="13"/>
              </w:rPr>
            </w:pPr>
          </w:p>
        </w:tc>
        <w:tc>
          <w:tcPr>
            <w:tcW w:w="477" w:type="dxa"/>
            <w:vAlign w:val="center"/>
          </w:tcPr>
          <w:p w14:paraId="63D2D420">
            <w:pPr>
              <w:spacing w:before="120" w:line="360" w:lineRule="exact"/>
              <w:rPr>
                <w:rFonts w:eastAsia="黑体"/>
                <w:sz w:val="13"/>
                <w:szCs w:val="13"/>
              </w:rPr>
            </w:pPr>
          </w:p>
        </w:tc>
        <w:tc>
          <w:tcPr>
            <w:tcW w:w="477" w:type="dxa"/>
            <w:vAlign w:val="center"/>
          </w:tcPr>
          <w:p w14:paraId="736ABD25">
            <w:pPr>
              <w:spacing w:before="120" w:line="360" w:lineRule="exact"/>
              <w:rPr>
                <w:rFonts w:eastAsia="黑体"/>
                <w:sz w:val="13"/>
                <w:szCs w:val="13"/>
              </w:rPr>
            </w:pPr>
          </w:p>
        </w:tc>
        <w:tc>
          <w:tcPr>
            <w:tcW w:w="477" w:type="dxa"/>
            <w:vAlign w:val="center"/>
          </w:tcPr>
          <w:p w14:paraId="6D6F1BF2">
            <w:pPr>
              <w:spacing w:before="120" w:line="360" w:lineRule="exact"/>
              <w:rPr>
                <w:rFonts w:eastAsia="黑体"/>
                <w:sz w:val="13"/>
                <w:szCs w:val="13"/>
              </w:rPr>
            </w:pPr>
          </w:p>
        </w:tc>
        <w:tc>
          <w:tcPr>
            <w:tcW w:w="477" w:type="dxa"/>
            <w:vAlign w:val="center"/>
          </w:tcPr>
          <w:p w14:paraId="376028AB">
            <w:pPr>
              <w:spacing w:before="120" w:line="360" w:lineRule="exact"/>
              <w:rPr>
                <w:rFonts w:eastAsia="黑体"/>
                <w:sz w:val="13"/>
                <w:szCs w:val="13"/>
              </w:rPr>
            </w:pPr>
          </w:p>
        </w:tc>
        <w:tc>
          <w:tcPr>
            <w:tcW w:w="477" w:type="dxa"/>
            <w:vAlign w:val="center"/>
          </w:tcPr>
          <w:p w14:paraId="487CD5CB">
            <w:pPr>
              <w:spacing w:before="120" w:line="360" w:lineRule="exact"/>
              <w:rPr>
                <w:rFonts w:eastAsia="黑体"/>
                <w:sz w:val="13"/>
                <w:szCs w:val="13"/>
              </w:rPr>
            </w:pPr>
          </w:p>
        </w:tc>
        <w:tc>
          <w:tcPr>
            <w:tcW w:w="477" w:type="dxa"/>
            <w:vAlign w:val="center"/>
          </w:tcPr>
          <w:p w14:paraId="5B286FE5">
            <w:pPr>
              <w:spacing w:before="120" w:line="360" w:lineRule="exact"/>
              <w:rPr>
                <w:rFonts w:eastAsia="黑体"/>
                <w:sz w:val="13"/>
                <w:szCs w:val="13"/>
              </w:rPr>
            </w:pPr>
          </w:p>
        </w:tc>
      </w:tr>
      <w:tr w14:paraId="11C3BA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3" w:type="dxa"/>
            <w:vMerge w:val="continue"/>
            <w:vAlign w:val="center"/>
          </w:tcPr>
          <w:p w14:paraId="72AA15C8">
            <w:pPr>
              <w:spacing w:before="120" w:line="360" w:lineRule="exact"/>
              <w:rPr>
                <w:rFonts w:eastAsia="黑体"/>
                <w:sz w:val="24"/>
              </w:rPr>
            </w:pPr>
          </w:p>
        </w:tc>
        <w:tc>
          <w:tcPr>
            <w:tcW w:w="1344" w:type="dxa"/>
            <w:tcBorders>
              <w:bottom w:val="single" w:color="000000" w:sz="4" w:space="0"/>
            </w:tcBorders>
            <w:vAlign w:val="center"/>
          </w:tcPr>
          <w:p w14:paraId="441D30D5">
            <w:pPr>
              <w:jc w:val="left"/>
              <w:rPr>
                <w:color w:val="333333"/>
                <w:szCs w:val="21"/>
              </w:rPr>
            </w:pPr>
            <w:r>
              <w:rPr>
                <w:rFonts w:hint="eastAsia"/>
                <w:color w:val="333333"/>
                <w:szCs w:val="21"/>
              </w:rPr>
              <w:t>脚本写作实践</w:t>
            </w:r>
          </w:p>
        </w:tc>
        <w:tc>
          <w:tcPr>
            <w:tcW w:w="476" w:type="dxa"/>
            <w:tcBorders>
              <w:bottom w:val="single" w:color="000000" w:sz="4" w:space="0"/>
            </w:tcBorders>
            <w:vAlign w:val="center"/>
          </w:tcPr>
          <w:p w14:paraId="15A909AE">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tcBorders>
              <w:bottom w:val="single" w:color="000000" w:sz="4" w:space="0"/>
            </w:tcBorders>
            <w:vAlign w:val="center"/>
          </w:tcPr>
          <w:p w14:paraId="20073CD0">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tcBorders>
              <w:bottom w:val="single" w:color="000000" w:sz="4" w:space="0"/>
            </w:tcBorders>
            <w:vAlign w:val="center"/>
          </w:tcPr>
          <w:p w14:paraId="1ECA3F7E">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tcBorders>
              <w:bottom w:val="single" w:color="000000" w:sz="4" w:space="0"/>
            </w:tcBorders>
            <w:vAlign w:val="center"/>
          </w:tcPr>
          <w:p w14:paraId="053C1359">
            <w:pPr>
              <w:spacing w:before="120" w:line="360" w:lineRule="exact"/>
              <w:rPr>
                <w:rFonts w:eastAsia="黑体"/>
                <w:sz w:val="13"/>
                <w:szCs w:val="13"/>
              </w:rPr>
            </w:pPr>
          </w:p>
        </w:tc>
        <w:tc>
          <w:tcPr>
            <w:tcW w:w="476" w:type="dxa"/>
            <w:tcBorders>
              <w:bottom w:val="single" w:color="000000" w:sz="4" w:space="0"/>
            </w:tcBorders>
            <w:vAlign w:val="center"/>
          </w:tcPr>
          <w:p w14:paraId="301F1D8C">
            <w:pPr>
              <w:spacing w:before="120" w:line="360" w:lineRule="exact"/>
              <w:rPr>
                <w:rFonts w:eastAsia="黑体"/>
                <w:sz w:val="13"/>
                <w:szCs w:val="13"/>
              </w:rPr>
            </w:pPr>
          </w:p>
        </w:tc>
        <w:tc>
          <w:tcPr>
            <w:tcW w:w="476" w:type="dxa"/>
            <w:tcBorders>
              <w:bottom w:val="single" w:color="000000" w:sz="4" w:space="0"/>
            </w:tcBorders>
            <w:vAlign w:val="center"/>
          </w:tcPr>
          <w:p w14:paraId="2277A229">
            <w:pPr>
              <w:spacing w:before="120" w:line="360" w:lineRule="exact"/>
              <w:rPr>
                <w:rFonts w:eastAsia="黑体"/>
                <w:sz w:val="13"/>
                <w:szCs w:val="13"/>
              </w:rPr>
            </w:pPr>
          </w:p>
        </w:tc>
        <w:tc>
          <w:tcPr>
            <w:tcW w:w="476" w:type="dxa"/>
            <w:tcBorders>
              <w:bottom w:val="single" w:color="000000" w:sz="4" w:space="0"/>
            </w:tcBorders>
            <w:vAlign w:val="center"/>
          </w:tcPr>
          <w:p w14:paraId="273D143E">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tcBorders>
              <w:bottom w:val="single" w:color="000000" w:sz="4" w:space="0"/>
            </w:tcBorders>
            <w:vAlign w:val="center"/>
          </w:tcPr>
          <w:p w14:paraId="7311A10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bottom w:val="single" w:color="000000" w:sz="4" w:space="0"/>
            </w:tcBorders>
            <w:vAlign w:val="center"/>
          </w:tcPr>
          <w:p w14:paraId="78B7FB1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bottom w:val="single" w:color="000000" w:sz="4" w:space="0"/>
            </w:tcBorders>
            <w:vAlign w:val="center"/>
          </w:tcPr>
          <w:p w14:paraId="2AA133C2">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bottom w:val="single" w:color="000000" w:sz="4" w:space="0"/>
            </w:tcBorders>
            <w:vAlign w:val="center"/>
          </w:tcPr>
          <w:p w14:paraId="0B0C79EF">
            <w:pPr>
              <w:spacing w:before="120" w:line="360" w:lineRule="exact"/>
              <w:rPr>
                <w:rFonts w:eastAsia="黑体"/>
                <w:sz w:val="13"/>
                <w:szCs w:val="13"/>
              </w:rPr>
            </w:pPr>
          </w:p>
        </w:tc>
        <w:tc>
          <w:tcPr>
            <w:tcW w:w="477" w:type="dxa"/>
            <w:tcBorders>
              <w:bottom w:val="single" w:color="000000" w:sz="4" w:space="0"/>
            </w:tcBorders>
            <w:vAlign w:val="center"/>
          </w:tcPr>
          <w:p w14:paraId="38B0D36E">
            <w:pPr>
              <w:spacing w:before="120" w:line="360" w:lineRule="exact"/>
              <w:rPr>
                <w:rFonts w:eastAsia="黑体"/>
                <w:sz w:val="13"/>
                <w:szCs w:val="13"/>
              </w:rPr>
            </w:pPr>
          </w:p>
        </w:tc>
        <w:tc>
          <w:tcPr>
            <w:tcW w:w="477" w:type="dxa"/>
            <w:tcBorders>
              <w:bottom w:val="single" w:color="000000" w:sz="4" w:space="0"/>
            </w:tcBorders>
            <w:vAlign w:val="center"/>
          </w:tcPr>
          <w:p w14:paraId="4DD5C54F">
            <w:pPr>
              <w:spacing w:before="120" w:line="360" w:lineRule="exact"/>
              <w:rPr>
                <w:rFonts w:eastAsia="黑体"/>
                <w:sz w:val="13"/>
                <w:szCs w:val="13"/>
              </w:rPr>
            </w:pPr>
          </w:p>
        </w:tc>
        <w:tc>
          <w:tcPr>
            <w:tcW w:w="477" w:type="dxa"/>
            <w:tcBorders>
              <w:bottom w:val="single" w:color="000000" w:sz="4" w:space="0"/>
            </w:tcBorders>
            <w:vAlign w:val="center"/>
          </w:tcPr>
          <w:p w14:paraId="593B9E1C">
            <w:pPr>
              <w:spacing w:before="120" w:line="360" w:lineRule="exact"/>
              <w:rPr>
                <w:rFonts w:eastAsia="黑体"/>
                <w:sz w:val="13"/>
                <w:szCs w:val="13"/>
              </w:rPr>
            </w:pPr>
          </w:p>
        </w:tc>
        <w:tc>
          <w:tcPr>
            <w:tcW w:w="477" w:type="dxa"/>
            <w:tcBorders>
              <w:bottom w:val="single" w:color="000000" w:sz="4" w:space="0"/>
            </w:tcBorders>
            <w:vAlign w:val="center"/>
          </w:tcPr>
          <w:p w14:paraId="7981D643">
            <w:pPr>
              <w:spacing w:before="120" w:line="360" w:lineRule="exact"/>
              <w:rPr>
                <w:rFonts w:eastAsia="黑体"/>
                <w:sz w:val="13"/>
                <w:szCs w:val="13"/>
              </w:rPr>
            </w:pPr>
          </w:p>
        </w:tc>
        <w:tc>
          <w:tcPr>
            <w:tcW w:w="477" w:type="dxa"/>
            <w:tcBorders>
              <w:bottom w:val="single" w:color="000000" w:sz="4" w:space="0"/>
            </w:tcBorders>
            <w:vAlign w:val="center"/>
          </w:tcPr>
          <w:p w14:paraId="017EBA28">
            <w:pPr>
              <w:spacing w:before="120" w:line="360" w:lineRule="exact"/>
              <w:rPr>
                <w:rFonts w:eastAsia="黑体"/>
                <w:sz w:val="13"/>
                <w:szCs w:val="13"/>
              </w:rPr>
            </w:pPr>
          </w:p>
        </w:tc>
        <w:tc>
          <w:tcPr>
            <w:tcW w:w="477" w:type="dxa"/>
            <w:tcBorders>
              <w:bottom w:val="single" w:color="000000" w:sz="4" w:space="0"/>
            </w:tcBorders>
            <w:vAlign w:val="center"/>
          </w:tcPr>
          <w:p w14:paraId="70E29BB0">
            <w:pPr>
              <w:spacing w:before="120" w:line="360" w:lineRule="exact"/>
              <w:rPr>
                <w:rFonts w:eastAsia="黑体"/>
                <w:sz w:val="13"/>
                <w:szCs w:val="13"/>
              </w:rPr>
            </w:pPr>
          </w:p>
        </w:tc>
        <w:tc>
          <w:tcPr>
            <w:tcW w:w="477" w:type="dxa"/>
            <w:tcBorders>
              <w:bottom w:val="single" w:color="000000" w:sz="4" w:space="0"/>
            </w:tcBorders>
            <w:vAlign w:val="center"/>
          </w:tcPr>
          <w:p w14:paraId="25291C9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bottom w:val="single" w:color="000000" w:sz="4" w:space="0"/>
            </w:tcBorders>
            <w:vAlign w:val="center"/>
          </w:tcPr>
          <w:p w14:paraId="21420B73">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bottom w:val="single" w:color="000000" w:sz="4" w:space="0"/>
            </w:tcBorders>
            <w:vAlign w:val="center"/>
          </w:tcPr>
          <w:p w14:paraId="647591A3">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bottom w:val="single" w:color="000000" w:sz="4" w:space="0"/>
            </w:tcBorders>
            <w:vAlign w:val="center"/>
          </w:tcPr>
          <w:p w14:paraId="79B686AE">
            <w:pPr>
              <w:spacing w:before="120" w:line="360" w:lineRule="exact"/>
              <w:rPr>
                <w:rFonts w:eastAsia="黑体"/>
                <w:sz w:val="13"/>
                <w:szCs w:val="13"/>
              </w:rPr>
            </w:pPr>
          </w:p>
        </w:tc>
        <w:tc>
          <w:tcPr>
            <w:tcW w:w="477" w:type="dxa"/>
            <w:tcBorders>
              <w:bottom w:val="single" w:color="000000" w:sz="4" w:space="0"/>
            </w:tcBorders>
            <w:vAlign w:val="center"/>
          </w:tcPr>
          <w:p w14:paraId="4B7E5522">
            <w:pPr>
              <w:spacing w:before="120" w:line="360" w:lineRule="exact"/>
              <w:rPr>
                <w:rFonts w:eastAsia="黑体"/>
                <w:sz w:val="13"/>
                <w:szCs w:val="13"/>
              </w:rPr>
            </w:pPr>
          </w:p>
        </w:tc>
        <w:tc>
          <w:tcPr>
            <w:tcW w:w="477" w:type="dxa"/>
            <w:tcBorders>
              <w:bottom w:val="single" w:color="000000" w:sz="4" w:space="0"/>
            </w:tcBorders>
            <w:vAlign w:val="center"/>
          </w:tcPr>
          <w:p w14:paraId="1F106708">
            <w:pPr>
              <w:spacing w:before="120" w:line="360" w:lineRule="exact"/>
              <w:rPr>
                <w:rFonts w:eastAsia="黑体"/>
                <w:sz w:val="13"/>
                <w:szCs w:val="13"/>
              </w:rPr>
            </w:pPr>
          </w:p>
        </w:tc>
        <w:tc>
          <w:tcPr>
            <w:tcW w:w="477" w:type="dxa"/>
            <w:tcBorders>
              <w:bottom w:val="single" w:color="000000" w:sz="4" w:space="0"/>
            </w:tcBorders>
            <w:vAlign w:val="center"/>
          </w:tcPr>
          <w:p w14:paraId="29FB2411">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bottom w:val="single" w:color="000000" w:sz="4" w:space="0"/>
            </w:tcBorders>
            <w:vAlign w:val="center"/>
          </w:tcPr>
          <w:p w14:paraId="50647587">
            <w:pPr>
              <w:spacing w:before="120" w:line="360" w:lineRule="exact"/>
              <w:rPr>
                <w:rFonts w:ascii="微软雅黑" w:hAnsi="微软雅黑" w:eastAsia="微软雅黑"/>
                <w:i/>
                <w:sz w:val="13"/>
                <w:szCs w:val="13"/>
              </w:rPr>
            </w:pPr>
          </w:p>
        </w:tc>
        <w:tc>
          <w:tcPr>
            <w:tcW w:w="477" w:type="dxa"/>
            <w:tcBorders>
              <w:bottom w:val="single" w:color="000000" w:sz="4" w:space="0"/>
            </w:tcBorders>
            <w:vAlign w:val="center"/>
          </w:tcPr>
          <w:p w14:paraId="68199E98">
            <w:pPr>
              <w:spacing w:before="120" w:line="360" w:lineRule="exact"/>
              <w:rPr>
                <w:rFonts w:ascii="微软雅黑" w:hAnsi="微软雅黑" w:eastAsia="微软雅黑"/>
                <w:i/>
                <w:sz w:val="13"/>
                <w:szCs w:val="13"/>
              </w:rPr>
            </w:pPr>
          </w:p>
        </w:tc>
        <w:tc>
          <w:tcPr>
            <w:tcW w:w="477" w:type="dxa"/>
            <w:tcBorders>
              <w:bottom w:val="single" w:color="000000" w:sz="4" w:space="0"/>
            </w:tcBorders>
            <w:vAlign w:val="center"/>
          </w:tcPr>
          <w:p w14:paraId="62A43E5F">
            <w:pPr>
              <w:spacing w:before="120" w:line="360" w:lineRule="exact"/>
              <w:rPr>
                <w:rFonts w:ascii="微软雅黑" w:hAnsi="微软雅黑" w:eastAsia="微软雅黑"/>
                <w:i/>
                <w:sz w:val="13"/>
                <w:szCs w:val="13"/>
              </w:rPr>
            </w:pPr>
          </w:p>
        </w:tc>
        <w:tc>
          <w:tcPr>
            <w:tcW w:w="477" w:type="dxa"/>
            <w:tcBorders>
              <w:bottom w:val="single" w:color="000000" w:sz="4" w:space="0"/>
            </w:tcBorders>
            <w:vAlign w:val="center"/>
          </w:tcPr>
          <w:p w14:paraId="2DF66731">
            <w:pPr>
              <w:spacing w:before="120" w:line="360" w:lineRule="exact"/>
              <w:rPr>
                <w:rFonts w:ascii="微软雅黑" w:hAnsi="微软雅黑" w:eastAsia="微软雅黑"/>
                <w:i/>
                <w:sz w:val="13"/>
                <w:szCs w:val="13"/>
              </w:rPr>
            </w:pPr>
          </w:p>
        </w:tc>
        <w:tc>
          <w:tcPr>
            <w:tcW w:w="477" w:type="dxa"/>
            <w:tcBorders>
              <w:bottom w:val="single" w:color="000000" w:sz="4" w:space="0"/>
            </w:tcBorders>
            <w:vAlign w:val="center"/>
          </w:tcPr>
          <w:p w14:paraId="338342F0">
            <w:pPr>
              <w:spacing w:before="120" w:line="360" w:lineRule="exact"/>
              <w:rPr>
                <w:rFonts w:ascii="微软雅黑" w:hAnsi="微软雅黑" w:eastAsia="微软雅黑"/>
                <w:i/>
                <w:sz w:val="13"/>
                <w:szCs w:val="13"/>
              </w:rPr>
            </w:pPr>
          </w:p>
        </w:tc>
        <w:tc>
          <w:tcPr>
            <w:tcW w:w="477" w:type="dxa"/>
            <w:tcBorders>
              <w:bottom w:val="single" w:color="000000" w:sz="4" w:space="0"/>
            </w:tcBorders>
            <w:vAlign w:val="center"/>
          </w:tcPr>
          <w:p w14:paraId="49F73348">
            <w:pPr>
              <w:spacing w:before="120" w:line="360" w:lineRule="exact"/>
              <w:rPr>
                <w:rFonts w:ascii="微软雅黑" w:hAnsi="微软雅黑" w:eastAsia="微软雅黑"/>
                <w:i/>
                <w:sz w:val="13"/>
                <w:szCs w:val="13"/>
              </w:rPr>
            </w:pPr>
          </w:p>
        </w:tc>
      </w:tr>
      <w:tr w14:paraId="0BB37B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373" w:type="dxa"/>
            <w:vMerge w:val="continue"/>
            <w:vAlign w:val="center"/>
          </w:tcPr>
          <w:p w14:paraId="5D361288">
            <w:pPr>
              <w:spacing w:before="120" w:line="360" w:lineRule="exact"/>
              <w:rPr>
                <w:rFonts w:eastAsia="黑体"/>
                <w:sz w:val="24"/>
              </w:rPr>
            </w:pPr>
          </w:p>
        </w:tc>
        <w:tc>
          <w:tcPr>
            <w:tcW w:w="1344" w:type="dxa"/>
            <w:tcBorders>
              <w:top w:val="single" w:color="000000" w:sz="4" w:space="0"/>
              <w:left w:val="single" w:color="000000" w:sz="4" w:space="0"/>
              <w:bottom w:val="single" w:color="000000" w:sz="4" w:space="0"/>
            </w:tcBorders>
            <w:vAlign w:val="center"/>
          </w:tcPr>
          <w:p w14:paraId="0EEDB3D1">
            <w:pPr>
              <w:jc w:val="left"/>
              <w:rPr>
                <w:color w:val="333333"/>
                <w:szCs w:val="21"/>
              </w:rPr>
            </w:pPr>
            <w:r>
              <w:rPr>
                <w:rFonts w:hint="eastAsia"/>
                <w:color w:val="333333"/>
                <w:szCs w:val="21"/>
              </w:rPr>
              <w:t>短视频制作实践</w:t>
            </w:r>
          </w:p>
        </w:tc>
        <w:tc>
          <w:tcPr>
            <w:tcW w:w="476" w:type="dxa"/>
            <w:tcBorders>
              <w:top w:val="single" w:color="000000" w:sz="4" w:space="0"/>
              <w:bottom w:val="single" w:color="000000" w:sz="4" w:space="0"/>
            </w:tcBorders>
            <w:vAlign w:val="center"/>
          </w:tcPr>
          <w:p w14:paraId="60945587">
            <w:pPr>
              <w:spacing w:before="120" w:line="360" w:lineRule="exact"/>
              <w:rPr>
                <w:rFonts w:eastAsia="黑体"/>
                <w:i/>
                <w:sz w:val="13"/>
                <w:szCs w:val="13"/>
              </w:rPr>
            </w:pPr>
          </w:p>
        </w:tc>
        <w:tc>
          <w:tcPr>
            <w:tcW w:w="476" w:type="dxa"/>
            <w:tcBorders>
              <w:top w:val="single" w:color="000000" w:sz="4" w:space="0"/>
              <w:bottom w:val="single" w:color="000000" w:sz="4" w:space="0"/>
            </w:tcBorders>
            <w:vAlign w:val="center"/>
          </w:tcPr>
          <w:p w14:paraId="5A4037BE">
            <w:pPr>
              <w:spacing w:before="120" w:line="360" w:lineRule="exact"/>
              <w:rPr>
                <w:rFonts w:eastAsia="黑体"/>
                <w:i/>
                <w:sz w:val="13"/>
                <w:szCs w:val="13"/>
              </w:rPr>
            </w:pPr>
          </w:p>
        </w:tc>
        <w:tc>
          <w:tcPr>
            <w:tcW w:w="476" w:type="dxa"/>
            <w:tcBorders>
              <w:top w:val="single" w:color="000000" w:sz="4" w:space="0"/>
              <w:bottom w:val="single" w:color="000000" w:sz="4" w:space="0"/>
            </w:tcBorders>
            <w:vAlign w:val="center"/>
          </w:tcPr>
          <w:p w14:paraId="76026F09">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53AE8521">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tcBorders>
              <w:top w:val="single" w:color="000000" w:sz="4" w:space="0"/>
              <w:bottom w:val="single" w:color="000000" w:sz="4" w:space="0"/>
            </w:tcBorders>
            <w:vAlign w:val="center"/>
          </w:tcPr>
          <w:p w14:paraId="1CD55C81">
            <w:pPr>
              <w:spacing w:before="120" w:line="360" w:lineRule="exact"/>
              <w:rPr>
                <w:rFonts w:eastAsia="黑体"/>
                <w:sz w:val="13"/>
                <w:szCs w:val="13"/>
              </w:rPr>
            </w:pPr>
            <w:r>
              <w:rPr>
                <w:rFonts w:hint="eastAsia" w:eastAsia="黑体"/>
                <w:sz w:val="13"/>
                <w:szCs w:val="13"/>
              </w:rPr>
              <w:t>M</w:t>
            </w:r>
          </w:p>
        </w:tc>
        <w:tc>
          <w:tcPr>
            <w:tcW w:w="476" w:type="dxa"/>
            <w:tcBorders>
              <w:top w:val="single" w:color="000000" w:sz="4" w:space="0"/>
              <w:bottom w:val="single" w:color="000000" w:sz="4" w:space="0"/>
            </w:tcBorders>
            <w:vAlign w:val="center"/>
          </w:tcPr>
          <w:p w14:paraId="7D5106B8">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tcBorders>
              <w:top w:val="single" w:color="000000" w:sz="4" w:space="0"/>
              <w:bottom w:val="single" w:color="000000" w:sz="4" w:space="0"/>
            </w:tcBorders>
            <w:vAlign w:val="center"/>
          </w:tcPr>
          <w:p w14:paraId="0E797481">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tcBorders>
              <w:top w:val="single" w:color="000000" w:sz="4" w:space="0"/>
              <w:bottom w:val="single" w:color="000000" w:sz="4" w:space="0"/>
            </w:tcBorders>
            <w:vAlign w:val="center"/>
          </w:tcPr>
          <w:p w14:paraId="222A5EDC">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52CDECEC">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1282B62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41F7906D">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4676340D">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7C2E202A">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1DFFFE4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7E2D52ED">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743E787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7FFE6E3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77FF53CF">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7ED806FF">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5BE26EA3">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41FD6E9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17F30333">
            <w:pPr>
              <w:spacing w:before="120" w:line="360" w:lineRule="exact"/>
              <w:rPr>
                <w:rFonts w:eastAsia="黑体"/>
                <w:sz w:val="13"/>
                <w:szCs w:val="13"/>
              </w:rPr>
            </w:pPr>
          </w:p>
        </w:tc>
        <w:tc>
          <w:tcPr>
            <w:tcW w:w="477" w:type="dxa"/>
            <w:tcBorders>
              <w:top w:val="single" w:color="000000" w:sz="4" w:space="0"/>
              <w:bottom w:val="single" w:color="000000" w:sz="4" w:space="0"/>
              <w:right w:val="single" w:color="000000" w:sz="4" w:space="0"/>
            </w:tcBorders>
            <w:vAlign w:val="center"/>
          </w:tcPr>
          <w:p w14:paraId="29071E7F">
            <w:pPr>
              <w:spacing w:before="120" w:line="360" w:lineRule="exact"/>
              <w:rPr>
                <w:rFonts w:eastAsia="黑体"/>
                <w:sz w:val="13"/>
                <w:szCs w:val="13"/>
              </w:rPr>
            </w:pPr>
          </w:p>
        </w:tc>
        <w:tc>
          <w:tcPr>
            <w:tcW w:w="477" w:type="dxa"/>
            <w:tcBorders>
              <w:top w:val="single" w:color="000000" w:sz="4" w:space="0"/>
              <w:bottom w:val="single" w:color="000000" w:sz="4" w:space="0"/>
              <w:right w:val="single" w:color="000000" w:sz="4" w:space="0"/>
            </w:tcBorders>
            <w:vAlign w:val="center"/>
          </w:tcPr>
          <w:p w14:paraId="03F3FE82">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5C62236E">
            <w:pPr>
              <w:spacing w:before="120" w:line="360" w:lineRule="exact"/>
              <w:rPr>
                <w:rFonts w:eastAsia="黑体"/>
                <w:sz w:val="13"/>
                <w:szCs w:val="13"/>
              </w:rPr>
            </w:pPr>
            <w:r>
              <w:rPr>
                <w:rFonts w:hint="eastAsia" w:ascii="宋体" w:hAnsi="宋体"/>
                <w:szCs w:val="21"/>
              </w:rPr>
              <w:t>H</w:t>
            </w:r>
          </w:p>
        </w:tc>
        <w:tc>
          <w:tcPr>
            <w:tcW w:w="477" w:type="dxa"/>
            <w:tcBorders>
              <w:top w:val="single" w:color="000000" w:sz="4" w:space="0"/>
              <w:bottom w:val="single" w:color="000000" w:sz="4" w:space="0"/>
            </w:tcBorders>
            <w:vAlign w:val="center"/>
          </w:tcPr>
          <w:p w14:paraId="11EF9674">
            <w:pPr>
              <w:spacing w:before="120" w:line="360" w:lineRule="exact"/>
              <w:rPr>
                <w:rFonts w:eastAsia="黑体"/>
                <w:sz w:val="13"/>
                <w:szCs w:val="13"/>
              </w:rPr>
            </w:pPr>
            <w:r>
              <w:rPr>
                <w:rFonts w:hint="eastAsia" w:ascii="宋体" w:hAnsi="宋体"/>
                <w:szCs w:val="21"/>
              </w:rPr>
              <w:t>H</w:t>
            </w:r>
          </w:p>
        </w:tc>
        <w:tc>
          <w:tcPr>
            <w:tcW w:w="477" w:type="dxa"/>
            <w:tcBorders>
              <w:top w:val="single" w:color="000000" w:sz="4" w:space="0"/>
              <w:bottom w:val="single" w:color="000000" w:sz="4" w:space="0"/>
            </w:tcBorders>
            <w:vAlign w:val="center"/>
          </w:tcPr>
          <w:p w14:paraId="4178B6E5">
            <w:pPr>
              <w:spacing w:before="120" w:line="360" w:lineRule="exact"/>
              <w:rPr>
                <w:rFonts w:eastAsia="黑体"/>
                <w:sz w:val="13"/>
                <w:szCs w:val="13"/>
              </w:rPr>
            </w:pPr>
            <w:r>
              <w:rPr>
                <w:rFonts w:hint="eastAsia" w:eastAsia="黑体"/>
                <w:sz w:val="13"/>
                <w:szCs w:val="13"/>
              </w:rPr>
              <w:t>L</w:t>
            </w:r>
          </w:p>
        </w:tc>
        <w:tc>
          <w:tcPr>
            <w:tcW w:w="477" w:type="dxa"/>
            <w:tcBorders>
              <w:top w:val="single" w:color="000000" w:sz="4" w:space="0"/>
              <w:bottom w:val="single" w:color="000000" w:sz="4" w:space="0"/>
            </w:tcBorders>
            <w:vAlign w:val="center"/>
          </w:tcPr>
          <w:p w14:paraId="40ECFA0D">
            <w:pPr>
              <w:spacing w:before="120" w:line="360" w:lineRule="exact"/>
              <w:rPr>
                <w:rFonts w:eastAsia="黑体"/>
                <w:sz w:val="13"/>
                <w:szCs w:val="13"/>
              </w:rPr>
            </w:pPr>
            <w:r>
              <w:rPr>
                <w:rFonts w:hint="eastAsia" w:eastAsia="黑体"/>
                <w:sz w:val="13"/>
                <w:szCs w:val="13"/>
              </w:rPr>
              <w:t>L</w:t>
            </w:r>
          </w:p>
        </w:tc>
        <w:tc>
          <w:tcPr>
            <w:tcW w:w="477" w:type="dxa"/>
            <w:tcBorders>
              <w:top w:val="single" w:color="000000" w:sz="4" w:space="0"/>
              <w:bottom w:val="single" w:color="000000" w:sz="4" w:space="0"/>
            </w:tcBorders>
            <w:vAlign w:val="center"/>
          </w:tcPr>
          <w:p w14:paraId="78AF5149">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3C723002">
            <w:pPr>
              <w:spacing w:before="120" w:line="360" w:lineRule="exact"/>
              <w:rPr>
                <w:rFonts w:eastAsia="黑体"/>
                <w:sz w:val="13"/>
                <w:szCs w:val="13"/>
              </w:rPr>
            </w:pPr>
          </w:p>
        </w:tc>
      </w:tr>
      <w:tr w14:paraId="76D476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373" w:type="dxa"/>
            <w:vMerge w:val="continue"/>
            <w:vAlign w:val="center"/>
          </w:tcPr>
          <w:p w14:paraId="16D2DAEA">
            <w:pPr>
              <w:spacing w:before="120" w:line="360" w:lineRule="exact"/>
              <w:rPr>
                <w:rFonts w:eastAsia="黑体"/>
                <w:sz w:val="24"/>
              </w:rPr>
            </w:pPr>
          </w:p>
        </w:tc>
        <w:tc>
          <w:tcPr>
            <w:tcW w:w="1344" w:type="dxa"/>
            <w:tcBorders>
              <w:top w:val="single" w:color="000000" w:sz="4" w:space="0"/>
              <w:left w:val="single" w:color="000000" w:sz="4" w:space="0"/>
              <w:bottom w:val="single" w:color="000000" w:sz="4" w:space="0"/>
            </w:tcBorders>
            <w:vAlign w:val="center"/>
          </w:tcPr>
          <w:p w14:paraId="41D27C7A">
            <w:pPr>
              <w:jc w:val="left"/>
              <w:rPr>
                <w:color w:val="333333"/>
                <w:szCs w:val="21"/>
              </w:rPr>
            </w:pPr>
            <w:r>
              <w:rPr>
                <w:rFonts w:hint="eastAsia"/>
                <w:color w:val="333333"/>
                <w:szCs w:val="21"/>
              </w:rPr>
              <w:t>新媒体运营综合实践</w:t>
            </w:r>
          </w:p>
        </w:tc>
        <w:tc>
          <w:tcPr>
            <w:tcW w:w="476" w:type="dxa"/>
            <w:tcBorders>
              <w:top w:val="single" w:color="000000" w:sz="4" w:space="0"/>
              <w:bottom w:val="single" w:color="000000" w:sz="4" w:space="0"/>
            </w:tcBorders>
            <w:vAlign w:val="center"/>
          </w:tcPr>
          <w:p w14:paraId="22272F61">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tcBorders>
              <w:top w:val="single" w:color="000000" w:sz="4" w:space="0"/>
              <w:bottom w:val="single" w:color="000000" w:sz="4" w:space="0"/>
            </w:tcBorders>
            <w:vAlign w:val="center"/>
          </w:tcPr>
          <w:p w14:paraId="35F34524">
            <w:pPr>
              <w:spacing w:before="120" w:line="360" w:lineRule="exact"/>
              <w:rPr>
                <w:rFonts w:eastAsia="黑体"/>
                <w:i/>
                <w:sz w:val="13"/>
                <w:szCs w:val="13"/>
              </w:rPr>
            </w:pPr>
            <w:r>
              <w:rPr>
                <w:rFonts w:hint="eastAsia" w:ascii="微软雅黑" w:hAnsi="微软雅黑" w:eastAsia="微软雅黑"/>
                <w:i/>
                <w:sz w:val="13"/>
                <w:szCs w:val="13"/>
              </w:rPr>
              <w:t>M</w:t>
            </w:r>
          </w:p>
        </w:tc>
        <w:tc>
          <w:tcPr>
            <w:tcW w:w="476" w:type="dxa"/>
            <w:tcBorders>
              <w:top w:val="single" w:color="000000" w:sz="4" w:space="0"/>
              <w:bottom w:val="single" w:color="000000" w:sz="4" w:space="0"/>
            </w:tcBorders>
            <w:vAlign w:val="center"/>
          </w:tcPr>
          <w:p w14:paraId="0F499D84">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tcBorders>
              <w:top w:val="single" w:color="000000" w:sz="4" w:space="0"/>
              <w:bottom w:val="single" w:color="000000" w:sz="4" w:space="0"/>
            </w:tcBorders>
            <w:vAlign w:val="center"/>
          </w:tcPr>
          <w:p w14:paraId="16C55E11">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03A7B1AA">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0B6E30F3">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0087F5C6">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tcBorders>
              <w:top w:val="single" w:color="000000" w:sz="4" w:space="0"/>
              <w:bottom w:val="single" w:color="000000" w:sz="4" w:space="0"/>
            </w:tcBorders>
            <w:vAlign w:val="center"/>
          </w:tcPr>
          <w:p w14:paraId="76D1D0E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7EA1483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2C77F38A">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74A1F374">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0DB1222E">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37448DAF">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572369C7">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15FE71C1">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58FB08B0">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4124317E">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016CB4C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118FFEB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1049BE2A">
            <w:pPr>
              <w:spacing w:before="120" w:line="360" w:lineRule="exact"/>
              <w:rPr>
                <w:rFonts w:eastAsia="黑体"/>
                <w:sz w:val="13"/>
                <w:szCs w:val="13"/>
              </w:rPr>
            </w:pPr>
            <w:r>
              <w:rPr>
                <w:rFonts w:hint="eastAsia" w:ascii="微软雅黑" w:hAnsi="微软雅黑" w:eastAsia="微软雅黑"/>
                <w:i/>
                <w:sz w:val="13"/>
                <w:szCs w:val="13"/>
              </w:rPr>
              <w:t>H</w:t>
            </w:r>
          </w:p>
        </w:tc>
        <w:tc>
          <w:tcPr>
            <w:tcW w:w="477" w:type="dxa"/>
            <w:tcBorders>
              <w:top w:val="single" w:color="000000" w:sz="4" w:space="0"/>
              <w:bottom w:val="single" w:color="000000" w:sz="4" w:space="0"/>
            </w:tcBorders>
            <w:vAlign w:val="center"/>
          </w:tcPr>
          <w:p w14:paraId="707CFC4D">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0749D74A">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right w:val="single" w:color="000000" w:sz="4" w:space="0"/>
            </w:tcBorders>
            <w:vAlign w:val="center"/>
          </w:tcPr>
          <w:p w14:paraId="331FE73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right w:val="single" w:color="000000" w:sz="4" w:space="0"/>
            </w:tcBorders>
            <w:vAlign w:val="center"/>
          </w:tcPr>
          <w:p w14:paraId="72AA6FBF">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6F443877">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63650F80">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00AE1B2A">
            <w:pPr>
              <w:spacing w:before="120" w:line="360" w:lineRule="exact"/>
              <w:rPr>
                <w:rFonts w:eastAsia="黑体"/>
                <w:sz w:val="13"/>
                <w:szCs w:val="13"/>
              </w:rPr>
            </w:pPr>
            <w:r>
              <w:rPr>
                <w:rFonts w:hint="eastAsia" w:eastAsia="黑体"/>
                <w:sz w:val="13"/>
                <w:szCs w:val="13"/>
              </w:rPr>
              <w:t>L</w:t>
            </w:r>
          </w:p>
        </w:tc>
        <w:tc>
          <w:tcPr>
            <w:tcW w:w="477" w:type="dxa"/>
            <w:tcBorders>
              <w:top w:val="single" w:color="000000" w:sz="4" w:space="0"/>
              <w:bottom w:val="single" w:color="000000" w:sz="4" w:space="0"/>
            </w:tcBorders>
            <w:vAlign w:val="center"/>
          </w:tcPr>
          <w:p w14:paraId="49DC2CF4">
            <w:pPr>
              <w:spacing w:before="120" w:line="360" w:lineRule="exact"/>
              <w:rPr>
                <w:rFonts w:eastAsia="黑体"/>
                <w:sz w:val="13"/>
                <w:szCs w:val="13"/>
              </w:rPr>
            </w:pPr>
            <w:r>
              <w:rPr>
                <w:rFonts w:hint="eastAsia" w:eastAsia="黑体"/>
                <w:sz w:val="13"/>
                <w:szCs w:val="13"/>
              </w:rPr>
              <w:t>L</w:t>
            </w:r>
          </w:p>
        </w:tc>
        <w:tc>
          <w:tcPr>
            <w:tcW w:w="477" w:type="dxa"/>
            <w:tcBorders>
              <w:top w:val="single" w:color="000000" w:sz="4" w:space="0"/>
              <w:bottom w:val="single" w:color="000000" w:sz="4" w:space="0"/>
            </w:tcBorders>
            <w:vAlign w:val="center"/>
          </w:tcPr>
          <w:p w14:paraId="53BC030A">
            <w:pPr>
              <w:spacing w:before="120" w:line="360" w:lineRule="exact"/>
              <w:rPr>
                <w:rFonts w:eastAsia="黑体"/>
                <w:sz w:val="13"/>
                <w:szCs w:val="13"/>
              </w:rPr>
            </w:pPr>
            <w:r>
              <w:rPr>
                <w:rFonts w:hint="eastAsia" w:ascii="宋体" w:hAnsi="宋体"/>
                <w:szCs w:val="21"/>
              </w:rPr>
              <w:t>H</w:t>
            </w:r>
          </w:p>
        </w:tc>
        <w:tc>
          <w:tcPr>
            <w:tcW w:w="477" w:type="dxa"/>
            <w:tcBorders>
              <w:top w:val="single" w:color="000000" w:sz="4" w:space="0"/>
              <w:bottom w:val="single" w:color="000000" w:sz="4" w:space="0"/>
            </w:tcBorders>
            <w:vAlign w:val="center"/>
          </w:tcPr>
          <w:p w14:paraId="7C834501">
            <w:pPr>
              <w:spacing w:before="120" w:line="360" w:lineRule="exact"/>
              <w:rPr>
                <w:rFonts w:eastAsia="黑体"/>
                <w:sz w:val="13"/>
                <w:szCs w:val="13"/>
              </w:rPr>
            </w:pPr>
          </w:p>
        </w:tc>
      </w:tr>
      <w:tr w14:paraId="4CD108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373" w:type="dxa"/>
            <w:vMerge w:val="continue"/>
            <w:vAlign w:val="center"/>
          </w:tcPr>
          <w:p w14:paraId="1F1DF819">
            <w:pPr>
              <w:spacing w:before="120" w:line="360" w:lineRule="exact"/>
              <w:rPr>
                <w:rFonts w:eastAsia="黑体"/>
                <w:sz w:val="24"/>
              </w:rPr>
            </w:pPr>
          </w:p>
        </w:tc>
        <w:tc>
          <w:tcPr>
            <w:tcW w:w="1344" w:type="dxa"/>
            <w:tcBorders>
              <w:top w:val="single" w:color="000000" w:sz="4" w:space="0"/>
              <w:left w:val="single" w:color="000000" w:sz="4" w:space="0"/>
              <w:bottom w:val="single" w:color="000000" w:sz="4" w:space="0"/>
            </w:tcBorders>
            <w:vAlign w:val="center"/>
          </w:tcPr>
          <w:p w14:paraId="6767CB70">
            <w:pPr>
              <w:jc w:val="left"/>
              <w:rPr>
                <w:color w:val="333333"/>
                <w:szCs w:val="21"/>
              </w:rPr>
            </w:pPr>
            <w:r>
              <w:rPr>
                <w:rFonts w:hint="eastAsia"/>
                <w:color w:val="333333"/>
                <w:szCs w:val="21"/>
              </w:rPr>
              <w:t>综合实习</w:t>
            </w:r>
          </w:p>
        </w:tc>
        <w:tc>
          <w:tcPr>
            <w:tcW w:w="476" w:type="dxa"/>
            <w:tcBorders>
              <w:top w:val="single" w:color="000000" w:sz="4" w:space="0"/>
              <w:bottom w:val="single" w:color="000000" w:sz="4" w:space="0"/>
            </w:tcBorders>
            <w:vAlign w:val="center"/>
          </w:tcPr>
          <w:p w14:paraId="062F29E9">
            <w:pPr>
              <w:spacing w:before="120" w:line="360" w:lineRule="exact"/>
              <w:rPr>
                <w:rFonts w:eastAsia="黑体"/>
                <w:i/>
                <w:sz w:val="13"/>
                <w:szCs w:val="13"/>
              </w:rPr>
            </w:pPr>
          </w:p>
        </w:tc>
        <w:tc>
          <w:tcPr>
            <w:tcW w:w="476" w:type="dxa"/>
            <w:tcBorders>
              <w:top w:val="single" w:color="000000" w:sz="4" w:space="0"/>
              <w:bottom w:val="single" w:color="000000" w:sz="4" w:space="0"/>
            </w:tcBorders>
            <w:vAlign w:val="center"/>
          </w:tcPr>
          <w:p w14:paraId="6B9E4DB2">
            <w:pPr>
              <w:spacing w:before="120" w:line="360" w:lineRule="exact"/>
              <w:rPr>
                <w:rFonts w:eastAsia="黑体"/>
                <w:i/>
                <w:sz w:val="13"/>
                <w:szCs w:val="13"/>
              </w:rPr>
            </w:pPr>
          </w:p>
        </w:tc>
        <w:tc>
          <w:tcPr>
            <w:tcW w:w="476" w:type="dxa"/>
            <w:tcBorders>
              <w:top w:val="single" w:color="000000" w:sz="4" w:space="0"/>
              <w:bottom w:val="single" w:color="000000" w:sz="4" w:space="0"/>
            </w:tcBorders>
            <w:vAlign w:val="center"/>
          </w:tcPr>
          <w:p w14:paraId="1BBE1147">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0EE22F3C">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31EA1348">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318ACD31">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10CB2916">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tcBorders>
              <w:top w:val="single" w:color="000000" w:sz="4" w:space="0"/>
              <w:bottom w:val="single" w:color="000000" w:sz="4" w:space="0"/>
            </w:tcBorders>
            <w:vAlign w:val="center"/>
          </w:tcPr>
          <w:p w14:paraId="01FE6352">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738A8B03">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4C1D831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2790BE85">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498E9018">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2BBE38FB">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71252E71">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00D1A8A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25B2D6D8">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3BD21F8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4D4EA945">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61CC09F6">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36807AEE">
            <w:pPr>
              <w:spacing w:before="120" w:line="360" w:lineRule="exact"/>
              <w:rPr>
                <w:rFonts w:eastAsia="黑体"/>
                <w:sz w:val="13"/>
                <w:szCs w:val="13"/>
              </w:rPr>
            </w:pPr>
            <w:r>
              <w:rPr>
                <w:rFonts w:hint="eastAsia" w:ascii="微软雅黑" w:hAnsi="微软雅黑" w:eastAsia="微软雅黑"/>
                <w:i/>
                <w:sz w:val="13"/>
                <w:szCs w:val="13"/>
              </w:rPr>
              <w:t>H</w:t>
            </w:r>
          </w:p>
        </w:tc>
        <w:tc>
          <w:tcPr>
            <w:tcW w:w="477" w:type="dxa"/>
            <w:tcBorders>
              <w:top w:val="single" w:color="000000" w:sz="4" w:space="0"/>
              <w:bottom w:val="single" w:color="000000" w:sz="4" w:space="0"/>
            </w:tcBorders>
            <w:vAlign w:val="center"/>
          </w:tcPr>
          <w:p w14:paraId="7DAA47A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269208A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right w:val="single" w:color="000000" w:sz="4" w:space="0"/>
            </w:tcBorders>
            <w:vAlign w:val="center"/>
          </w:tcPr>
          <w:p w14:paraId="7BDA302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right w:val="single" w:color="000000" w:sz="4" w:space="0"/>
            </w:tcBorders>
            <w:vAlign w:val="center"/>
          </w:tcPr>
          <w:p w14:paraId="03E27DA5">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6ED1A6EE">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4B6651A8">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56D1675C">
            <w:pPr>
              <w:spacing w:before="120" w:line="360" w:lineRule="exact"/>
              <w:rPr>
                <w:rFonts w:eastAsia="黑体"/>
                <w:sz w:val="13"/>
                <w:szCs w:val="13"/>
              </w:rPr>
            </w:pPr>
            <w:r>
              <w:rPr>
                <w:rFonts w:hint="eastAsia" w:eastAsia="黑体"/>
                <w:sz w:val="13"/>
                <w:szCs w:val="13"/>
              </w:rPr>
              <w:t>L</w:t>
            </w:r>
          </w:p>
        </w:tc>
        <w:tc>
          <w:tcPr>
            <w:tcW w:w="477" w:type="dxa"/>
            <w:tcBorders>
              <w:top w:val="single" w:color="000000" w:sz="4" w:space="0"/>
              <w:bottom w:val="single" w:color="000000" w:sz="4" w:space="0"/>
            </w:tcBorders>
            <w:vAlign w:val="center"/>
          </w:tcPr>
          <w:p w14:paraId="5ABFAD00">
            <w:pPr>
              <w:spacing w:before="120" w:line="360" w:lineRule="exact"/>
              <w:rPr>
                <w:rFonts w:eastAsia="黑体"/>
                <w:sz w:val="13"/>
                <w:szCs w:val="13"/>
              </w:rPr>
            </w:pPr>
            <w:r>
              <w:rPr>
                <w:rFonts w:hint="eastAsia" w:eastAsia="黑体"/>
                <w:sz w:val="13"/>
                <w:szCs w:val="13"/>
              </w:rPr>
              <w:t>L</w:t>
            </w:r>
          </w:p>
        </w:tc>
        <w:tc>
          <w:tcPr>
            <w:tcW w:w="477" w:type="dxa"/>
            <w:tcBorders>
              <w:top w:val="single" w:color="000000" w:sz="4" w:space="0"/>
              <w:bottom w:val="single" w:color="000000" w:sz="4" w:space="0"/>
            </w:tcBorders>
            <w:vAlign w:val="center"/>
          </w:tcPr>
          <w:p w14:paraId="4FA2D8B0">
            <w:pPr>
              <w:spacing w:before="120" w:line="360" w:lineRule="exact"/>
              <w:rPr>
                <w:rFonts w:eastAsia="黑体"/>
                <w:sz w:val="13"/>
                <w:szCs w:val="13"/>
              </w:rPr>
            </w:pPr>
            <w:r>
              <w:rPr>
                <w:rFonts w:hint="eastAsia" w:ascii="微软雅黑" w:hAnsi="微软雅黑" w:eastAsia="微软雅黑"/>
                <w:i/>
                <w:sz w:val="13"/>
                <w:szCs w:val="13"/>
              </w:rPr>
              <w:t>H</w:t>
            </w:r>
          </w:p>
        </w:tc>
        <w:tc>
          <w:tcPr>
            <w:tcW w:w="477" w:type="dxa"/>
            <w:tcBorders>
              <w:top w:val="single" w:color="000000" w:sz="4" w:space="0"/>
              <w:bottom w:val="single" w:color="000000" w:sz="4" w:space="0"/>
            </w:tcBorders>
            <w:vAlign w:val="center"/>
          </w:tcPr>
          <w:p w14:paraId="0CE3CE30">
            <w:pPr>
              <w:spacing w:before="120" w:line="360" w:lineRule="exact"/>
              <w:rPr>
                <w:rFonts w:eastAsia="黑体"/>
                <w:sz w:val="13"/>
                <w:szCs w:val="13"/>
              </w:rPr>
            </w:pPr>
            <w:r>
              <w:rPr>
                <w:rFonts w:hint="eastAsia" w:ascii="微软雅黑" w:hAnsi="微软雅黑" w:eastAsia="微软雅黑"/>
                <w:i/>
                <w:sz w:val="13"/>
                <w:szCs w:val="13"/>
              </w:rPr>
              <w:t>H</w:t>
            </w:r>
          </w:p>
        </w:tc>
      </w:tr>
      <w:tr w14:paraId="75E56C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373" w:type="dxa"/>
            <w:vMerge w:val="continue"/>
            <w:vAlign w:val="center"/>
          </w:tcPr>
          <w:p w14:paraId="02FC9E06">
            <w:pPr>
              <w:spacing w:before="120" w:line="360" w:lineRule="exact"/>
              <w:rPr>
                <w:rFonts w:eastAsia="黑体"/>
                <w:sz w:val="24"/>
              </w:rPr>
            </w:pPr>
          </w:p>
        </w:tc>
        <w:tc>
          <w:tcPr>
            <w:tcW w:w="1344" w:type="dxa"/>
            <w:tcBorders>
              <w:top w:val="single" w:color="000000" w:sz="4" w:space="0"/>
              <w:left w:val="single" w:color="000000" w:sz="4" w:space="0"/>
            </w:tcBorders>
            <w:vAlign w:val="center"/>
          </w:tcPr>
          <w:p w14:paraId="279F69F2">
            <w:pPr>
              <w:jc w:val="left"/>
              <w:rPr>
                <w:color w:val="333333"/>
                <w:szCs w:val="21"/>
              </w:rPr>
            </w:pPr>
            <w:r>
              <w:rPr>
                <w:rFonts w:hint="eastAsia"/>
                <w:color w:val="333333"/>
                <w:szCs w:val="21"/>
              </w:rPr>
              <w:t>毕业设计</w:t>
            </w:r>
          </w:p>
        </w:tc>
        <w:tc>
          <w:tcPr>
            <w:tcW w:w="476" w:type="dxa"/>
            <w:tcBorders>
              <w:top w:val="single" w:color="000000" w:sz="4" w:space="0"/>
              <w:bottom w:val="single" w:color="000000" w:sz="4" w:space="0"/>
            </w:tcBorders>
            <w:vAlign w:val="center"/>
          </w:tcPr>
          <w:p w14:paraId="5763EEB7">
            <w:pPr>
              <w:spacing w:before="120" w:line="360" w:lineRule="exact"/>
              <w:rPr>
                <w:rFonts w:eastAsia="黑体"/>
                <w:i/>
                <w:sz w:val="13"/>
                <w:szCs w:val="13"/>
              </w:rPr>
            </w:pPr>
          </w:p>
        </w:tc>
        <w:tc>
          <w:tcPr>
            <w:tcW w:w="476" w:type="dxa"/>
            <w:tcBorders>
              <w:top w:val="single" w:color="000000" w:sz="4" w:space="0"/>
              <w:bottom w:val="single" w:color="000000" w:sz="4" w:space="0"/>
            </w:tcBorders>
            <w:vAlign w:val="center"/>
          </w:tcPr>
          <w:p w14:paraId="4E8C4CFE">
            <w:pPr>
              <w:spacing w:before="120" w:line="360" w:lineRule="exact"/>
              <w:rPr>
                <w:rFonts w:eastAsia="黑体"/>
                <w:i/>
                <w:sz w:val="13"/>
                <w:szCs w:val="13"/>
              </w:rPr>
            </w:pPr>
          </w:p>
        </w:tc>
        <w:tc>
          <w:tcPr>
            <w:tcW w:w="476" w:type="dxa"/>
            <w:tcBorders>
              <w:top w:val="single" w:color="000000" w:sz="4" w:space="0"/>
              <w:bottom w:val="single" w:color="000000" w:sz="4" w:space="0"/>
            </w:tcBorders>
            <w:vAlign w:val="center"/>
          </w:tcPr>
          <w:p w14:paraId="00EB4183">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631A8FAF">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49D26AAA">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2B8620EC">
            <w:pPr>
              <w:spacing w:before="120" w:line="360" w:lineRule="exact"/>
              <w:rPr>
                <w:rFonts w:eastAsia="黑体"/>
                <w:sz w:val="13"/>
                <w:szCs w:val="13"/>
              </w:rPr>
            </w:pPr>
          </w:p>
        </w:tc>
        <w:tc>
          <w:tcPr>
            <w:tcW w:w="476" w:type="dxa"/>
            <w:tcBorders>
              <w:top w:val="single" w:color="000000" w:sz="4" w:space="0"/>
              <w:bottom w:val="single" w:color="000000" w:sz="4" w:space="0"/>
            </w:tcBorders>
            <w:vAlign w:val="center"/>
          </w:tcPr>
          <w:p w14:paraId="1474EFD6">
            <w:pPr>
              <w:spacing w:before="120" w:line="360" w:lineRule="exact"/>
              <w:rPr>
                <w:rFonts w:eastAsia="黑体"/>
                <w:sz w:val="13"/>
                <w:szCs w:val="13"/>
              </w:rPr>
            </w:pPr>
            <w:r>
              <w:rPr>
                <w:rFonts w:hint="eastAsia" w:ascii="微软雅黑" w:hAnsi="微软雅黑" w:eastAsia="微软雅黑"/>
                <w:i/>
                <w:sz w:val="13"/>
                <w:szCs w:val="13"/>
              </w:rPr>
              <w:t>M</w:t>
            </w:r>
          </w:p>
        </w:tc>
        <w:tc>
          <w:tcPr>
            <w:tcW w:w="476" w:type="dxa"/>
            <w:tcBorders>
              <w:top w:val="single" w:color="000000" w:sz="4" w:space="0"/>
              <w:bottom w:val="single" w:color="000000" w:sz="4" w:space="0"/>
            </w:tcBorders>
            <w:vAlign w:val="center"/>
          </w:tcPr>
          <w:p w14:paraId="6E9172B1">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0E70DFA0">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63E0CE8E">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0168DE9F">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45F59683">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2F6BC9A8">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4272AFAE">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5C52022C">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006999EF">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025FB3AD">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091311AD">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5795A1E7">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144662AC">
            <w:pPr>
              <w:spacing w:before="120" w:line="360" w:lineRule="exact"/>
              <w:rPr>
                <w:rFonts w:eastAsia="黑体"/>
                <w:sz w:val="13"/>
                <w:szCs w:val="13"/>
              </w:rPr>
            </w:pPr>
            <w:r>
              <w:rPr>
                <w:rFonts w:hint="eastAsia" w:ascii="微软雅黑" w:hAnsi="微软雅黑" w:eastAsia="微软雅黑"/>
                <w:i/>
                <w:sz w:val="13"/>
                <w:szCs w:val="13"/>
              </w:rPr>
              <w:t>H</w:t>
            </w:r>
          </w:p>
        </w:tc>
        <w:tc>
          <w:tcPr>
            <w:tcW w:w="477" w:type="dxa"/>
            <w:tcBorders>
              <w:top w:val="single" w:color="000000" w:sz="4" w:space="0"/>
              <w:bottom w:val="single" w:color="000000" w:sz="4" w:space="0"/>
            </w:tcBorders>
            <w:vAlign w:val="center"/>
          </w:tcPr>
          <w:p w14:paraId="7F47F884">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059E1645">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right w:val="single" w:color="000000" w:sz="4" w:space="0"/>
            </w:tcBorders>
            <w:vAlign w:val="center"/>
          </w:tcPr>
          <w:p w14:paraId="415319A3">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right w:val="single" w:color="000000" w:sz="4" w:space="0"/>
            </w:tcBorders>
            <w:vAlign w:val="center"/>
          </w:tcPr>
          <w:p w14:paraId="1E982B71">
            <w:pPr>
              <w:spacing w:before="120" w:line="360" w:lineRule="exact"/>
              <w:rPr>
                <w:rFonts w:eastAsia="黑体"/>
                <w:sz w:val="13"/>
                <w:szCs w:val="13"/>
              </w:rPr>
            </w:pPr>
            <w:r>
              <w:rPr>
                <w:rFonts w:hint="eastAsia" w:ascii="微软雅黑" w:hAnsi="微软雅黑" w:eastAsia="微软雅黑"/>
                <w:i/>
                <w:sz w:val="13"/>
                <w:szCs w:val="13"/>
              </w:rPr>
              <w:t>M</w:t>
            </w:r>
          </w:p>
        </w:tc>
        <w:tc>
          <w:tcPr>
            <w:tcW w:w="477" w:type="dxa"/>
            <w:tcBorders>
              <w:top w:val="single" w:color="000000" w:sz="4" w:space="0"/>
              <w:bottom w:val="single" w:color="000000" w:sz="4" w:space="0"/>
            </w:tcBorders>
            <w:vAlign w:val="center"/>
          </w:tcPr>
          <w:p w14:paraId="61A8B73B">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6A9D941E">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3E6D999A">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07FBA5C5">
            <w:pPr>
              <w:spacing w:before="120" w:line="360" w:lineRule="exact"/>
              <w:rPr>
                <w:rFonts w:eastAsia="黑体"/>
                <w:sz w:val="13"/>
                <w:szCs w:val="13"/>
              </w:rPr>
            </w:pPr>
          </w:p>
        </w:tc>
        <w:tc>
          <w:tcPr>
            <w:tcW w:w="477" w:type="dxa"/>
            <w:tcBorders>
              <w:top w:val="single" w:color="000000" w:sz="4" w:space="0"/>
              <w:bottom w:val="single" w:color="000000" w:sz="4" w:space="0"/>
            </w:tcBorders>
            <w:vAlign w:val="center"/>
          </w:tcPr>
          <w:p w14:paraId="218148F2">
            <w:pPr>
              <w:spacing w:before="120" w:line="360" w:lineRule="exact"/>
              <w:rPr>
                <w:rFonts w:eastAsia="黑体"/>
                <w:sz w:val="13"/>
                <w:szCs w:val="13"/>
              </w:rPr>
            </w:pPr>
            <w:r>
              <w:rPr>
                <w:rFonts w:hint="eastAsia" w:ascii="微软雅黑" w:hAnsi="微软雅黑" w:eastAsia="微软雅黑"/>
                <w:i/>
                <w:sz w:val="13"/>
                <w:szCs w:val="13"/>
              </w:rPr>
              <w:t>H</w:t>
            </w:r>
          </w:p>
        </w:tc>
        <w:tc>
          <w:tcPr>
            <w:tcW w:w="477" w:type="dxa"/>
            <w:tcBorders>
              <w:top w:val="single" w:color="000000" w:sz="4" w:space="0"/>
              <w:bottom w:val="single" w:color="000000" w:sz="4" w:space="0"/>
            </w:tcBorders>
            <w:vAlign w:val="center"/>
          </w:tcPr>
          <w:p w14:paraId="09556B43">
            <w:pPr>
              <w:spacing w:before="120" w:line="360" w:lineRule="exact"/>
              <w:rPr>
                <w:rFonts w:eastAsia="黑体"/>
                <w:sz w:val="13"/>
                <w:szCs w:val="13"/>
              </w:rPr>
            </w:pPr>
            <w:r>
              <w:rPr>
                <w:rFonts w:hint="eastAsia" w:ascii="微软雅黑" w:hAnsi="微软雅黑" w:eastAsia="微软雅黑"/>
                <w:i/>
                <w:sz w:val="13"/>
                <w:szCs w:val="13"/>
              </w:rPr>
              <w:t>H</w:t>
            </w:r>
          </w:p>
        </w:tc>
      </w:tr>
    </w:tbl>
    <w:p w14:paraId="578DF108">
      <w:pPr>
        <w:spacing w:before="120"/>
        <w:rPr>
          <w:del w:id="175" w:author="好好说话" w:date="2024-08-14T18:29:38Z"/>
          <w:rFonts w:ascii="宋体" w:hAnsi="宋体"/>
          <w:color w:val="FF0000"/>
          <w:szCs w:val="21"/>
        </w:rPr>
      </w:pPr>
      <w:r>
        <w:rPr>
          <w:rFonts w:hint="eastAsia" w:ascii="宋体" w:hAnsi="宋体"/>
          <w:szCs w:val="21"/>
        </w:rPr>
        <w:t>注：所有必修课程都应在表中填列。H代表课程对毕业要求高支撑，M代表课程对毕业要求中支撑，L代表课程对毕业要求低支撑，</w:t>
      </w:r>
      <w:r>
        <w:rPr>
          <w:rFonts w:hint="eastAsia" w:ascii="宋体" w:hAnsi="宋体"/>
          <w:color w:val="000000"/>
          <w:szCs w:val="21"/>
        </w:rPr>
        <w:t>Z代表职业资格证书课程。G</w:t>
      </w:r>
      <w:r>
        <w:rPr>
          <w:rFonts w:ascii="宋体" w:hAnsi="宋体"/>
          <w:color w:val="000000"/>
          <w:szCs w:val="21"/>
        </w:rPr>
        <w:t xml:space="preserve"> </w:t>
      </w:r>
      <w:r>
        <w:rPr>
          <w:rFonts w:hint="eastAsia" w:ascii="宋体" w:hAnsi="宋体"/>
          <w:color w:val="000000"/>
          <w:szCs w:val="21"/>
        </w:rPr>
        <w:t>代表国际化课程.</w:t>
      </w:r>
    </w:p>
    <w:p w14:paraId="4778AF43">
      <w:pPr>
        <w:spacing w:before="120"/>
        <w:rPr>
          <w:rFonts w:ascii="宋体" w:hAnsi="宋体"/>
          <w:szCs w:val="21"/>
        </w:rPr>
        <w:sectPr>
          <w:pgSz w:w="16838" w:h="11906" w:orient="landscape"/>
          <w:pgMar w:top="1418" w:right="851" w:bottom="1418" w:left="1134" w:header="851" w:footer="794" w:gutter="0"/>
          <w:cols w:space="720" w:num="1"/>
          <w:docGrid w:linePitch="312" w:charSpace="0"/>
        </w:sectPr>
        <w:pPrChange w:id="176" w:author="好好说话" w:date="2024-08-14T18:29:38Z">
          <w:pPr/>
        </w:pPrChange>
      </w:pPr>
      <w:r>
        <w:rPr>
          <w:rFonts w:hint="eastAsia" w:ascii="宋体" w:hAnsi="宋体"/>
          <w:szCs w:val="21"/>
        </w:rPr>
        <w:t>*标记课程与每项毕业要求达成关联度最高的课程。</w:t>
      </w:r>
    </w:p>
    <w:p w14:paraId="551F4BF4">
      <w:pPr>
        <w:spacing w:before="96" w:line="360" w:lineRule="exact"/>
        <w:rPr>
          <w:rFonts w:eastAsia="黑体"/>
          <w:sz w:val="24"/>
        </w:rPr>
      </w:pPr>
      <w:r>
        <w:rPr>
          <w:rFonts w:eastAsia="黑体"/>
          <w:sz w:val="24"/>
        </w:rPr>
        <w:t>十</w:t>
      </w:r>
      <w:r>
        <w:rPr>
          <w:rFonts w:hint="eastAsia" w:eastAsia="黑体"/>
          <w:sz w:val="24"/>
        </w:rPr>
        <w:t>一</w:t>
      </w:r>
      <w:r>
        <w:rPr>
          <w:rFonts w:eastAsia="黑体"/>
          <w:sz w:val="24"/>
        </w:rPr>
        <w:t>、教学计划表</w:t>
      </w:r>
      <w:r>
        <w:rPr>
          <w:rFonts w:hint="eastAsia" w:eastAsia="黑体"/>
          <w:sz w:val="24"/>
        </w:rPr>
        <w:t xml:space="preserve"> </w:t>
      </w:r>
    </w:p>
    <w:tbl>
      <w:tblPr>
        <w:tblStyle w:val="8"/>
        <w:tblW w:w="100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5"/>
        <w:gridCol w:w="328"/>
        <w:gridCol w:w="312"/>
        <w:gridCol w:w="1502"/>
        <w:gridCol w:w="3260"/>
        <w:gridCol w:w="709"/>
        <w:gridCol w:w="709"/>
        <w:gridCol w:w="708"/>
        <w:gridCol w:w="709"/>
        <w:gridCol w:w="709"/>
        <w:gridCol w:w="709"/>
      </w:tblGrid>
      <w:tr w14:paraId="4D0C95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1045" w:type="dxa"/>
            <w:gridSpan w:val="3"/>
            <w:vAlign w:val="center"/>
          </w:tcPr>
          <w:p w14:paraId="4BCAAEAE">
            <w:pPr>
              <w:widowControl/>
              <w:jc w:val="center"/>
              <w:rPr>
                <w:rFonts w:cs="宋体" w:asciiTheme="minorEastAsia" w:hAnsiTheme="minorEastAsia" w:eastAsiaTheme="minorEastAsia"/>
                <w:b/>
                <w:bCs/>
                <w:color w:val="000000"/>
                <w:kern w:val="0"/>
                <w:szCs w:val="21"/>
              </w:rPr>
            </w:pPr>
            <w:r>
              <w:rPr>
                <w:rFonts w:asciiTheme="minorEastAsia" w:hAnsiTheme="minorEastAsia" w:eastAsiaTheme="minorEastAsia"/>
                <w:color w:val="000000"/>
                <w:szCs w:val="21"/>
              </w:rPr>
              <w:br w:type="page"/>
            </w:r>
            <w:r>
              <w:rPr>
                <w:rFonts w:hint="eastAsia" w:cs="宋体" w:asciiTheme="minorEastAsia" w:hAnsiTheme="minorEastAsia" w:eastAsiaTheme="minorEastAsia"/>
                <w:b/>
                <w:bCs/>
                <w:color w:val="000000"/>
                <w:kern w:val="0"/>
                <w:szCs w:val="21"/>
              </w:rPr>
              <w:t>课程类别及性质</w:t>
            </w:r>
          </w:p>
        </w:tc>
        <w:tc>
          <w:tcPr>
            <w:tcW w:w="1502" w:type="dxa"/>
            <w:vAlign w:val="center"/>
          </w:tcPr>
          <w:p w14:paraId="7DF7771B">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课程代码</w:t>
            </w:r>
          </w:p>
        </w:tc>
        <w:tc>
          <w:tcPr>
            <w:tcW w:w="3260" w:type="dxa"/>
            <w:vAlign w:val="center"/>
          </w:tcPr>
          <w:p w14:paraId="49C68333">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课程名称/英文名称</w:t>
            </w:r>
          </w:p>
        </w:tc>
        <w:tc>
          <w:tcPr>
            <w:tcW w:w="709" w:type="dxa"/>
            <w:vAlign w:val="center"/>
          </w:tcPr>
          <w:p w14:paraId="37C94CE6">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学分</w:t>
            </w:r>
          </w:p>
        </w:tc>
        <w:tc>
          <w:tcPr>
            <w:tcW w:w="709" w:type="dxa"/>
            <w:vAlign w:val="center"/>
          </w:tcPr>
          <w:p w14:paraId="4CD7E61D">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总</w:t>
            </w:r>
            <w:r>
              <w:rPr>
                <w:rFonts w:hint="eastAsia" w:cs="宋体" w:asciiTheme="minorEastAsia" w:hAnsiTheme="minorEastAsia" w:eastAsiaTheme="minorEastAsia"/>
                <w:b/>
                <w:bCs/>
                <w:color w:val="000000"/>
                <w:kern w:val="0"/>
                <w:szCs w:val="21"/>
              </w:rPr>
              <w:br w:type="textWrapping" w:clear="all"/>
            </w:r>
            <w:r>
              <w:rPr>
                <w:rFonts w:hint="eastAsia" w:cs="宋体" w:asciiTheme="minorEastAsia" w:hAnsiTheme="minorEastAsia" w:eastAsiaTheme="minorEastAsia"/>
                <w:b/>
                <w:bCs/>
                <w:color w:val="000000"/>
                <w:kern w:val="0"/>
                <w:szCs w:val="21"/>
              </w:rPr>
              <w:t>学时</w:t>
            </w:r>
          </w:p>
        </w:tc>
        <w:tc>
          <w:tcPr>
            <w:tcW w:w="708" w:type="dxa"/>
            <w:vAlign w:val="center"/>
          </w:tcPr>
          <w:p w14:paraId="596704AA">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理论学时</w:t>
            </w:r>
          </w:p>
        </w:tc>
        <w:tc>
          <w:tcPr>
            <w:tcW w:w="709" w:type="dxa"/>
            <w:vAlign w:val="center"/>
          </w:tcPr>
          <w:p w14:paraId="6C9C4C7D">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实践学时</w:t>
            </w:r>
          </w:p>
        </w:tc>
        <w:tc>
          <w:tcPr>
            <w:tcW w:w="709" w:type="dxa"/>
            <w:vAlign w:val="center"/>
          </w:tcPr>
          <w:p w14:paraId="4F3C7191">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建议修读学期</w:t>
            </w:r>
          </w:p>
        </w:tc>
        <w:tc>
          <w:tcPr>
            <w:tcW w:w="709" w:type="dxa"/>
            <w:vAlign w:val="center"/>
          </w:tcPr>
          <w:p w14:paraId="3AFD5CD3">
            <w:pPr>
              <w:widowControl/>
              <w:tabs>
                <w:tab w:val="left" w:pos="2164"/>
              </w:tabs>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考核方式</w:t>
            </w:r>
          </w:p>
        </w:tc>
      </w:tr>
      <w:tr w14:paraId="106A30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restart"/>
            <w:vAlign w:val="center"/>
          </w:tcPr>
          <w:p w14:paraId="61E58BD6">
            <w:pPr>
              <w:widowControl/>
              <w:jc w:val="center"/>
              <w:rPr>
                <w:rFonts w:cs="宋体" w:asciiTheme="minorEastAsia" w:hAnsiTheme="minorEastAsia" w:eastAsiaTheme="minorEastAsia"/>
                <w:color w:val="000000"/>
                <w:kern w:val="0"/>
                <w:szCs w:val="21"/>
              </w:rPr>
            </w:pPr>
          </w:p>
          <w:p w14:paraId="4F967EF4">
            <w:pPr>
              <w:widowControl/>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通识平台</w:t>
            </w:r>
          </w:p>
        </w:tc>
        <w:tc>
          <w:tcPr>
            <w:tcW w:w="640" w:type="dxa"/>
            <w:gridSpan w:val="2"/>
            <w:vMerge w:val="restart"/>
            <w:vAlign w:val="center"/>
          </w:tcPr>
          <w:p w14:paraId="4BFFBB2B">
            <w:pPr>
              <w:widowControl/>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必修课程</w:t>
            </w:r>
          </w:p>
        </w:tc>
        <w:tc>
          <w:tcPr>
            <w:tcW w:w="1502" w:type="dxa"/>
            <w:vAlign w:val="center"/>
          </w:tcPr>
          <w:p w14:paraId="206354A0">
            <w:pPr>
              <w:widowControl/>
              <w:jc w:val="left"/>
              <w:rPr>
                <w:color w:val="000000"/>
                <w:sz w:val="20"/>
                <w:szCs w:val="20"/>
              </w:rPr>
            </w:pPr>
            <w:r>
              <w:rPr>
                <w:color w:val="000000"/>
                <w:sz w:val="20"/>
                <w:szCs w:val="20"/>
              </w:rPr>
              <w:t>GUC80324101</w:t>
            </w:r>
          </w:p>
        </w:tc>
        <w:tc>
          <w:tcPr>
            <w:tcW w:w="3260" w:type="dxa"/>
            <w:vAlign w:val="center"/>
          </w:tcPr>
          <w:p w14:paraId="72AF2A3D">
            <w:pPr>
              <w:widowControl/>
              <w:jc w:val="left"/>
              <w:rPr>
                <w:color w:val="000000"/>
                <w:sz w:val="20"/>
                <w:szCs w:val="20"/>
              </w:rPr>
            </w:pPr>
            <w:r>
              <w:rPr>
                <w:rFonts w:hint="eastAsia"/>
                <w:color w:val="000000"/>
                <w:sz w:val="20"/>
                <w:szCs w:val="20"/>
              </w:rPr>
              <w:t>思想道德和法治</w:t>
            </w:r>
          </w:p>
          <w:p w14:paraId="45EECBED">
            <w:pPr>
              <w:widowControl/>
              <w:jc w:val="left"/>
              <w:rPr>
                <w:color w:val="000000"/>
                <w:sz w:val="20"/>
                <w:szCs w:val="20"/>
              </w:rPr>
            </w:pPr>
            <w:r>
              <w:rPr>
                <w:rFonts w:hint="eastAsia"/>
                <w:color w:val="000000"/>
                <w:sz w:val="20"/>
                <w:szCs w:val="20"/>
              </w:rPr>
              <w:t>Ideological Morality and Rule of Law</w:t>
            </w:r>
          </w:p>
        </w:tc>
        <w:tc>
          <w:tcPr>
            <w:tcW w:w="709" w:type="dxa"/>
            <w:vAlign w:val="center"/>
          </w:tcPr>
          <w:p w14:paraId="7B1AB2D5">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w:t>
            </w:r>
          </w:p>
        </w:tc>
        <w:tc>
          <w:tcPr>
            <w:tcW w:w="709" w:type="dxa"/>
            <w:vAlign w:val="center"/>
          </w:tcPr>
          <w:p w14:paraId="4A1F8B16">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48</w:t>
            </w:r>
          </w:p>
        </w:tc>
        <w:tc>
          <w:tcPr>
            <w:tcW w:w="708" w:type="dxa"/>
            <w:vAlign w:val="center"/>
          </w:tcPr>
          <w:p w14:paraId="76E96FB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r>
              <w:rPr>
                <w:rFonts w:asciiTheme="minorEastAsia" w:hAnsiTheme="minorEastAsia" w:eastAsiaTheme="minorEastAsia"/>
                <w:color w:val="000000"/>
                <w:szCs w:val="21"/>
              </w:rPr>
              <w:t xml:space="preserve">0 </w:t>
            </w:r>
          </w:p>
        </w:tc>
        <w:tc>
          <w:tcPr>
            <w:tcW w:w="709" w:type="dxa"/>
            <w:vAlign w:val="center"/>
          </w:tcPr>
          <w:p w14:paraId="21F7513D">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8</w:t>
            </w:r>
          </w:p>
        </w:tc>
        <w:tc>
          <w:tcPr>
            <w:tcW w:w="709" w:type="dxa"/>
            <w:vAlign w:val="center"/>
          </w:tcPr>
          <w:p w14:paraId="70124813">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w:t>
            </w:r>
          </w:p>
        </w:tc>
        <w:tc>
          <w:tcPr>
            <w:tcW w:w="709" w:type="dxa"/>
            <w:vAlign w:val="center"/>
          </w:tcPr>
          <w:p w14:paraId="6EF040B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7BC6FC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B4CC694">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702FA440">
            <w:pPr>
              <w:widowControl/>
              <w:jc w:val="left"/>
              <w:rPr>
                <w:rFonts w:cs="宋体" w:asciiTheme="minorEastAsia" w:hAnsiTheme="minorEastAsia" w:eastAsiaTheme="minorEastAsia"/>
                <w:color w:val="000000"/>
                <w:kern w:val="0"/>
                <w:szCs w:val="21"/>
              </w:rPr>
            </w:pPr>
          </w:p>
        </w:tc>
        <w:tc>
          <w:tcPr>
            <w:tcW w:w="1502" w:type="dxa"/>
            <w:vAlign w:val="center"/>
          </w:tcPr>
          <w:p w14:paraId="2F4F3A82">
            <w:pPr>
              <w:widowControl/>
              <w:jc w:val="left"/>
              <w:rPr>
                <w:color w:val="000000"/>
                <w:sz w:val="20"/>
                <w:szCs w:val="20"/>
              </w:rPr>
            </w:pPr>
            <w:r>
              <w:rPr>
                <w:color w:val="000000"/>
                <w:sz w:val="20"/>
                <w:szCs w:val="20"/>
              </w:rPr>
              <w:t>GUC80124101</w:t>
            </w:r>
          </w:p>
        </w:tc>
        <w:tc>
          <w:tcPr>
            <w:tcW w:w="3260" w:type="dxa"/>
            <w:vAlign w:val="center"/>
          </w:tcPr>
          <w:p w14:paraId="51A9A5B6">
            <w:pPr>
              <w:widowControl/>
              <w:jc w:val="left"/>
              <w:rPr>
                <w:color w:val="000000"/>
                <w:sz w:val="20"/>
                <w:szCs w:val="20"/>
              </w:rPr>
            </w:pPr>
            <w:r>
              <w:rPr>
                <w:rFonts w:hint="eastAsia"/>
                <w:color w:val="000000"/>
                <w:sz w:val="20"/>
                <w:szCs w:val="20"/>
              </w:rPr>
              <w:t>习近平新时代中国特色社会主义思想概论</w:t>
            </w:r>
            <w:r>
              <w:rPr>
                <w:color w:val="000000"/>
                <w:sz w:val="20"/>
                <w:szCs w:val="20"/>
              </w:rPr>
              <w:t>An Introduction to An Introduction to Xi Jinping Thought on Socialism with Chinese Characteristics for a New Era</w:t>
            </w:r>
          </w:p>
        </w:tc>
        <w:tc>
          <w:tcPr>
            <w:tcW w:w="709" w:type="dxa"/>
            <w:vAlign w:val="center"/>
          </w:tcPr>
          <w:p w14:paraId="0FC0F33C">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w:t>
            </w:r>
          </w:p>
        </w:tc>
        <w:tc>
          <w:tcPr>
            <w:tcW w:w="709" w:type="dxa"/>
            <w:vAlign w:val="center"/>
          </w:tcPr>
          <w:p w14:paraId="77627F9B">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48</w:t>
            </w:r>
          </w:p>
        </w:tc>
        <w:tc>
          <w:tcPr>
            <w:tcW w:w="708" w:type="dxa"/>
            <w:vAlign w:val="center"/>
          </w:tcPr>
          <w:p w14:paraId="3BBD486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40</w:t>
            </w:r>
            <w:r>
              <w:rPr>
                <w:rFonts w:asciiTheme="minorEastAsia" w:hAnsiTheme="minorEastAsia" w:eastAsiaTheme="minorEastAsia"/>
                <w:color w:val="000000"/>
                <w:szCs w:val="21"/>
              </w:rPr>
              <w:t xml:space="preserve"> </w:t>
            </w:r>
          </w:p>
        </w:tc>
        <w:tc>
          <w:tcPr>
            <w:tcW w:w="709" w:type="dxa"/>
            <w:vAlign w:val="center"/>
          </w:tcPr>
          <w:p w14:paraId="077B8C57">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8</w:t>
            </w:r>
          </w:p>
        </w:tc>
        <w:tc>
          <w:tcPr>
            <w:tcW w:w="709" w:type="dxa"/>
            <w:vAlign w:val="center"/>
          </w:tcPr>
          <w:p w14:paraId="4C66C1BD">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p>
        </w:tc>
        <w:tc>
          <w:tcPr>
            <w:tcW w:w="709" w:type="dxa"/>
            <w:vAlign w:val="center"/>
          </w:tcPr>
          <w:p w14:paraId="079970B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2FE240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7913CCFA">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02F4D7CD">
            <w:pPr>
              <w:widowControl/>
              <w:jc w:val="left"/>
              <w:rPr>
                <w:rFonts w:cs="宋体" w:asciiTheme="minorEastAsia" w:hAnsiTheme="minorEastAsia" w:eastAsiaTheme="minorEastAsia"/>
                <w:color w:val="000000"/>
                <w:kern w:val="0"/>
                <w:szCs w:val="21"/>
              </w:rPr>
            </w:pPr>
          </w:p>
        </w:tc>
        <w:tc>
          <w:tcPr>
            <w:tcW w:w="1502" w:type="dxa"/>
            <w:vAlign w:val="center"/>
          </w:tcPr>
          <w:p w14:paraId="1CA53603">
            <w:pPr>
              <w:widowControl/>
              <w:jc w:val="left"/>
              <w:rPr>
                <w:color w:val="000000"/>
                <w:sz w:val="20"/>
                <w:szCs w:val="20"/>
              </w:rPr>
            </w:pPr>
            <w:r>
              <w:rPr>
                <w:color w:val="000000"/>
                <w:sz w:val="20"/>
                <w:szCs w:val="20"/>
              </w:rPr>
              <w:t>GUC80124102</w:t>
            </w:r>
          </w:p>
        </w:tc>
        <w:tc>
          <w:tcPr>
            <w:tcW w:w="3260" w:type="dxa"/>
            <w:vAlign w:val="center"/>
          </w:tcPr>
          <w:p w14:paraId="684AED43">
            <w:pPr>
              <w:widowControl/>
              <w:jc w:val="left"/>
              <w:rPr>
                <w:color w:val="000000"/>
                <w:sz w:val="20"/>
                <w:szCs w:val="20"/>
              </w:rPr>
            </w:pPr>
            <w:r>
              <w:rPr>
                <w:rFonts w:hint="eastAsia"/>
                <w:color w:val="000000"/>
                <w:sz w:val="20"/>
                <w:szCs w:val="20"/>
              </w:rPr>
              <w:t>中国近现代史纲要</w:t>
            </w:r>
            <w:r>
              <w:rPr>
                <w:color w:val="000000"/>
                <w:sz w:val="20"/>
                <w:szCs w:val="20"/>
              </w:rPr>
              <w:br w:type="textWrapping" w:clear="all"/>
            </w:r>
            <w:r>
              <w:rPr>
                <w:color w:val="000000"/>
                <w:sz w:val="20"/>
                <w:szCs w:val="20"/>
              </w:rPr>
              <w:t>Concise Outline of Modern and Contemporary Chinese History</w:t>
            </w:r>
          </w:p>
        </w:tc>
        <w:tc>
          <w:tcPr>
            <w:tcW w:w="709" w:type="dxa"/>
            <w:vAlign w:val="center"/>
          </w:tcPr>
          <w:p w14:paraId="1951A87B">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w:t>
            </w:r>
          </w:p>
        </w:tc>
        <w:tc>
          <w:tcPr>
            <w:tcW w:w="709" w:type="dxa"/>
            <w:vAlign w:val="center"/>
          </w:tcPr>
          <w:p w14:paraId="1FB7929C">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48</w:t>
            </w:r>
          </w:p>
        </w:tc>
        <w:tc>
          <w:tcPr>
            <w:tcW w:w="708" w:type="dxa"/>
            <w:vAlign w:val="center"/>
          </w:tcPr>
          <w:p w14:paraId="69BFE0B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r>
              <w:rPr>
                <w:rFonts w:asciiTheme="minorEastAsia" w:hAnsiTheme="minorEastAsia" w:eastAsiaTheme="minorEastAsia"/>
                <w:color w:val="000000"/>
                <w:szCs w:val="21"/>
              </w:rPr>
              <w:t xml:space="preserve">0 </w:t>
            </w:r>
          </w:p>
        </w:tc>
        <w:tc>
          <w:tcPr>
            <w:tcW w:w="709" w:type="dxa"/>
            <w:vAlign w:val="center"/>
          </w:tcPr>
          <w:p w14:paraId="0F99EAF9">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8</w:t>
            </w:r>
          </w:p>
        </w:tc>
        <w:tc>
          <w:tcPr>
            <w:tcW w:w="709" w:type="dxa"/>
            <w:vAlign w:val="center"/>
          </w:tcPr>
          <w:p w14:paraId="6E6938C6">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p>
        </w:tc>
        <w:tc>
          <w:tcPr>
            <w:tcW w:w="709" w:type="dxa"/>
            <w:vAlign w:val="center"/>
          </w:tcPr>
          <w:p w14:paraId="3818C17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015F56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437FCA4">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011EE921">
            <w:pPr>
              <w:widowControl/>
              <w:jc w:val="left"/>
              <w:rPr>
                <w:rFonts w:cs="宋体" w:asciiTheme="minorEastAsia" w:hAnsiTheme="minorEastAsia" w:eastAsiaTheme="minorEastAsia"/>
                <w:color w:val="000000"/>
                <w:kern w:val="0"/>
                <w:szCs w:val="21"/>
              </w:rPr>
            </w:pPr>
          </w:p>
        </w:tc>
        <w:tc>
          <w:tcPr>
            <w:tcW w:w="1502" w:type="dxa"/>
            <w:vAlign w:val="center"/>
          </w:tcPr>
          <w:p w14:paraId="47FCC3A7">
            <w:pPr>
              <w:widowControl/>
              <w:jc w:val="left"/>
              <w:rPr>
                <w:color w:val="000000"/>
                <w:sz w:val="20"/>
                <w:szCs w:val="20"/>
              </w:rPr>
            </w:pPr>
            <w:r>
              <w:rPr>
                <w:color w:val="000000"/>
                <w:sz w:val="20"/>
                <w:szCs w:val="20"/>
              </w:rPr>
              <w:t>GUC80124103</w:t>
            </w:r>
          </w:p>
        </w:tc>
        <w:tc>
          <w:tcPr>
            <w:tcW w:w="3260" w:type="dxa"/>
            <w:vAlign w:val="center"/>
          </w:tcPr>
          <w:p w14:paraId="6CF98496">
            <w:pPr>
              <w:widowControl/>
              <w:jc w:val="left"/>
              <w:rPr>
                <w:color w:val="000000"/>
                <w:sz w:val="20"/>
                <w:szCs w:val="20"/>
              </w:rPr>
            </w:pPr>
            <w:r>
              <w:rPr>
                <w:rFonts w:hint="eastAsia"/>
                <w:color w:val="000000"/>
                <w:sz w:val="20"/>
                <w:szCs w:val="20"/>
              </w:rPr>
              <w:t>毛泽东思想和中国特色社会主义理论体系概论</w:t>
            </w:r>
            <w:r>
              <w:rPr>
                <w:color w:val="000000"/>
                <w:sz w:val="20"/>
                <w:szCs w:val="20"/>
              </w:rPr>
              <w:br w:type="textWrapping" w:clear="all"/>
            </w:r>
            <w:r>
              <w:rPr>
                <w:color w:val="000000"/>
                <w:sz w:val="20"/>
                <w:szCs w:val="20"/>
              </w:rPr>
              <w:t>An Introuduction to Mao Zedong Thought and The Theoretical System of Socialism with Chinese Characteristics</w:t>
            </w:r>
          </w:p>
        </w:tc>
        <w:tc>
          <w:tcPr>
            <w:tcW w:w="709" w:type="dxa"/>
            <w:vAlign w:val="center"/>
          </w:tcPr>
          <w:p w14:paraId="3D4EE7D2">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w:t>
            </w:r>
          </w:p>
        </w:tc>
        <w:tc>
          <w:tcPr>
            <w:tcW w:w="709" w:type="dxa"/>
            <w:vAlign w:val="center"/>
          </w:tcPr>
          <w:p w14:paraId="07D445C9">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48</w:t>
            </w:r>
          </w:p>
        </w:tc>
        <w:tc>
          <w:tcPr>
            <w:tcW w:w="708" w:type="dxa"/>
            <w:vAlign w:val="center"/>
          </w:tcPr>
          <w:p w14:paraId="7D9DA1D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40</w:t>
            </w:r>
            <w:r>
              <w:rPr>
                <w:rFonts w:asciiTheme="minorEastAsia" w:hAnsiTheme="minorEastAsia" w:eastAsiaTheme="minorEastAsia"/>
                <w:color w:val="000000"/>
                <w:szCs w:val="21"/>
              </w:rPr>
              <w:t xml:space="preserve"> </w:t>
            </w:r>
          </w:p>
        </w:tc>
        <w:tc>
          <w:tcPr>
            <w:tcW w:w="709" w:type="dxa"/>
            <w:vAlign w:val="center"/>
          </w:tcPr>
          <w:p w14:paraId="0C58DEE2">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8</w:t>
            </w:r>
          </w:p>
        </w:tc>
        <w:tc>
          <w:tcPr>
            <w:tcW w:w="709" w:type="dxa"/>
            <w:vAlign w:val="center"/>
          </w:tcPr>
          <w:p w14:paraId="3F0C497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709" w:type="dxa"/>
            <w:vAlign w:val="center"/>
          </w:tcPr>
          <w:p w14:paraId="4B805B1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32202B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11A76DF5">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14B0F936">
            <w:pPr>
              <w:widowControl/>
              <w:jc w:val="left"/>
              <w:rPr>
                <w:rFonts w:cs="宋体" w:asciiTheme="minorEastAsia" w:hAnsiTheme="minorEastAsia" w:eastAsiaTheme="minorEastAsia"/>
                <w:color w:val="000000"/>
                <w:kern w:val="0"/>
                <w:szCs w:val="21"/>
              </w:rPr>
            </w:pPr>
          </w:p>
        </w:tc>
        <w:tc>
          <w:tcPr>
            <w:tcW w:w="1502" w:type="dxa"/>
            <w:vAlign w:val="center"/>
          </w:tcPr>
          <w:p w14:paraId="6144F0EB">
            <w:pPr>
              <w:widowControl/>
              <w:jc w:val="left"/>
              <w:rPr>
                <w:color w:val="000000"/>
                <w:sz w:val="20"/>
                <w:szCs w:val="20"/>
              </w:rPr>
            </w:pPr>
            <w:r>
              <w:rPr>
                <w:color w:val="000000"/>
                <w:sz w:val="20"/>
                <w:szCs w:val="20"/>
              </w:rPr>
              <w:t>GUC80124104</w:t>
            </w:r>
          </w:p>
        </w:tc>
        <w:tc>
          <w:tcPr>
            <w:tcW w:w="3260" w:type="dxa"/>
            <w:vAlign w:val="center"/>
          </w:tcPr>
          <w:p w14:paraId="26B57AC9">
            <w:pPr>
              <w:widowControl/>
              <w:jc w:val="left"/>
              <w:rPr>
                <w:color w:val="000000"/>
                <w:sz w:val="20"/>
                <w:szCs w:val="20"/>
              </w:rPr>
            </w:pPr>
            <w:r>
              <w:rPr>
                <w:rFonts w:hint="eastAsia"/>
                <w:color w:val="000000"/>
                <w:sz w:val="20"/>
                <w:szCs w:val="20"/>
              </w:rPr>
              <w:t>马克思主义基本原理</w:t>
            </w:r>
          </w:p>
          <w:p w14:paraId="54977664">
            <w:pPr>
              <w:widowControl/>
              <w:jc w:val="left"/>
              <w:rPr>
                <w:color w:val="000000"/>
                <w:sz w:val="20"/>
                <w:szCs w:val="20"/>
              </w:rPr>
            </w:pPr>
            <w:r>
              <w:rPr>
                <w:color w:val="000000"/>
                <w:sz w:val="20"/>
                <w:szCs w:val="20"/>
              </w:rPr>
              <w:t>Introduction to the Basic Principles of Marxism</w:t>
            </w:r>
          </w:p>
        </w:tc>
        <w:tc>
          <w:tcPr>
            <w:tcW w:w="709" w:type="dxa"/>
            <w:vAlign w:val="center"/>
          </w:tcPr>
          <w:p w14:paraId="7A9A84F4">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w:t>
            </w:r>
          </w:p>
        </w:tc>
        <w:tc>
          <w:tcPr>
            <w:tcW w:w="709" w:type="dxa"/>
            <w:vAlign w:val="center"/>
          </w:tcPr>
          <w:p w14:paraId="3F414FE2">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48</w:t>
            </w:r>
          </w:p>
        </w:tc>
        <w:tc>
          <w:tcPr>
            <w:tcW w:w="708" w:type="dxa"/>
            <w:vAlign w:val="center"/>
          </w:tcPr>
          <w:p w14:paraId="284E8AA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40</w:t>
            </w:r>
            <w:r>
              <w:rPr>
                <w:rFonts w:asciiTheme="minorEastAsia" w:hAnsiTheme="minorEastAsia" w:eastAsiaTheme="minorEastAsia"/>
                <w:color w:val="000000"/>
                <w:szCs w:val="21"/>
              </w:rPr>
              <w:t xml:space="preserve"> </w:t>
            </w:r>
          </w:p>
        </w:tc>
        <w:tc>
          <w:tcPr>
            <w:tcW w:w="709" w:type="dxa"/>
            <w:vAlign w:val="center"/>
          </w:tcPr>
          <w:p w14:paraId="39B6DB59">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8</w:t>
            </w:r>
          </w:p>
        </w:tc>
        <w:tc>
          <w:tcPr>
            <w:tcW w:w="709" w:type="dxa"/>
            <w:vAlign w:val="center"/>
          </w:tcPr>
          <w:p w14:paraId="2F37260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vAlign w:val="center"/>
          </w:tcPr>
          <w:p w14:paraId="2A1F2CD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622B83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C3B6FBC">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00E4F35E">
            <w:pPr>
              <w:widowControl/>
              <w:jc w:val="left"/>
              <w:rPr>
                <w:rFonts w:cs="宋体" w:asciiTheme="minorEastAsia" w:hAnsiTheme="minorEastAsia" w:eastAsiaTheme="minorEastAsia"/>
                <w:color w:val="000000"/>
                <w:kern w:val="0"/>
                <w:szCs w:val="21"/>
              </w:rPr>
            </w:pPr>
          </w:p>
        </w:tc>
        <w:tc>
          <w:tcPr>
            <w:tcW w:w="1502" w:type="dxa"/>
            <w:vAlign w:val="center"/>
          </w:tcPr>
          <w:p w14:paraId="4559CFC1">
            <w:pPr>
              <w:widowControl/>
              <w:jc w:val="left"/>
              <w:rPr>
                <w:color w:val="000000"/>
                <w:sz w:val="20"/>
                <w:szCs w:val="20"/>
              </w:rPr>
            </w:pPr>
            <w:r>
              <w:rPr>
                <w:color w:val="000000"/>
                <w:sz w:val="20"/>
                <w:szCs w:val="20"/>
              </w:rPr>
              <w:t>GUC80224101</w:t>
            </w:r>
          </w:p>
        </w:tc>
        <w:tc>
          <w:tcPr>
            <w:tcW w:w="3260" w:type="dxa"/>
            <w:vAlign w:val="center"/>
          </w:tcPr>
          <w:p w14:paraId="6872BF3B">
            <w:pPr>
              <w:widowControl/>
              <w:jc w:val="left"/>
              <w:rPr>
                <w:color w:val="000000"/>
                <w:sz w:val="20"/>
                <w:szCs w:val="20"/>
              </w:rPr>
            </w:pPr>
            <w:r>
              <w:rPr>
                <w:rFonts w:hint="eastAsia"/>
                <w:color w:val="000000"/>
                <w:sz w:val="20"/>
                <w:szCs w:val="20"/>
              </w:rPr>
              <w:t>形势与政策</w:t>
            </w:r>
            <w:r>
              <w:rPr>
                <w:rFonts w:hint="eastAsia"/>
                <w:color w:val="000000"/>
                <w:sz w:val="20"/>
                <w:szCs w:val="20"/>
              </w:rPr>
              <w:br w:type="textWrapping" w:clear="all"/>
            </w:r>
            <w:r>
              <w:rPr>
                <w:color w:val="000000"/>
                <w:sz w:val="20"/>
                <w:szCs w:val="20"/>
              </w:rPr>
              <w:t>Situation and Policy</w:t>
            </w:r>
          </w:p>
        </w:tc>
        <w:tc>
          <w:tcPr>
            <w:tcW w:w="709" w:type="dxa"/>
            <w:vAlign w:val="center"/>
          </w:tcPr>
          <w:p w14:paraId="3FD01235">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p>
        </w:tc>
        <w:tc>
          <w:tcPr>
            <w:tcW w:w="709" w:type="dxa"/>
            <w:vAlign w:val="center"/>
          </w:tcPr>
          <w:p w14:paraId="22B213C0">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64</w:t>
            </w:r>
          </w:p>
        </w:tc>
        <w:tc>
          <w:tcPr>
            <w:tcW w:w="708" w:type="dxa"/>
            <w:tcBorders>
              <w:right w:val="single" w:color="000000" w:sz="4" w:space="0"/>
            </w:tcBorders>
            <w:shd w:val="clear" w:color="auto" w:fill="auto"/>
            <w:vAlign w:val="center"/>
          </w:tcPr>
          <w:p w14:paraId="40114A1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9" w:type="dxa"/>
            <w:tcBorders>
              <w:left w:val="single" w:color="000000" w:sz="4" w:space="0"/>
            </w:tcBorders>
            <w:shd w:val="clear" w:color="auto" w:fill="auto"/>
            <w:vAlign w:val="center"/>
          </w:tcPr>
          <w:p w14:paraId="2BE4D20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0</w:t>
            </w:r>
          </w:p>
        </w:tc>
        <w:tc>
          <w:tcPr>
            <w:tcW w:w="709" w:type="dxa"/>
            <w:vAlign w:val="center"/>
          </w:tcPr>
          <w:p w14:paraId="099F0D07">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1-8</w:t>
            </w:r>
          </w:p>
        </w:tc>
        <w:tc>
          <w:tcPr>
            <w:tcW w:w="709" w:type="dxa"/>
            <w:vAlign w:val="center"/>
          </w:tcPr>
          <w:p w14:paraId="725FE8B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03E03B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77A0C8C">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411D54EF">
            <w:pPr>
              <w:widowControl/>
              <w:jc w:val="left"/>
              <w:rPr>
                <w:rFonts w:cs="宋体" w:asciiTheme="minorEastAsia" w:hAnsiTheme="minorEastAsia" w:eastAsiaTheme="minorEastAsia"/>
                <w:color w:val="000000"/>
                <w:kern w:val="0"/>
                <w:szCs w:val="21"/>
              </w:rPr>
            </w:pPr>
          </w:p>
        </w:tc>
        <w:tc>
          <w:tcPr>
            <w:tcW w:w="1502" w:type="dxa"/>
            <w:vAlign w:val="center"/>
          </w:tcPr>
          <w:p w14:paraId="68B13E62">
            <w:pPr>
              <w:widowControl/>
              <w:jc w:val="left"/>
              <w:rPr>
                <w:color w:val="000000"/>
                <w:sz w:val="20"/>
                <w:szCs w:val="20"/>
              </w:rPr>
            </w:pPr>
            <w:r>
              <w:rPr>
                <w:color w:val="000000"/>
                <w:sz w:val="20"/>
                <w:szCs w:val="20"/>
              </w:rPr>
              <w:t>GUA60424101</w:t>
            </w:r>
          </w:p>
        </w:tc>
        <w:tc>
          <w:tcPr>
            <w:tcW w:w="3260" w:type="dxa"/>
            <w:vAlign w:val="center"/>
          </w:tcPr>
          <w:p w14:paraId="752974CF">
            <w:pPr>
              <w:widowControl/>
              <w:jc w:val="left"/>
              <w:rPr>
                <w:color w:val="000000"/>
                <w:sz w:val="20"/>
                <w:szCs w:val="20"/>
              </w:rPr>
            </w:pPr>
            <w:r>
              <w:rPr>
                <w:rFonts w:hint="eastAsia"/>
                <w:color w:val="000000"/>
                <w:sz w:val="20"/>
                <w:szCs w:val="20"/>
              </w:rPr>
              <w:t>军事理论</w:t>
            </w:r>
            <w:r>
              <w:rPr>
                <w:rFonts w:hint="eastAsia"/>
                <w:color w:val="000000"/>
                <w:sz w:val="20"/>
                <w:szCs w:val="20"/>
              </w:rPr>
              <w:br w:type="textWrapping" w:clear="all"/>
            </w:r>
            <w:r>
              <w:rPr>
                <w:color w:val="000000"/>
                <w:sz w:val="20"/>
                <w:szCs w:val="20"/>
              </w:rPr>
              <w:t>Military Theory</w:t>
            </w:r>
          </w:p>
        </w:tc>
        <w:tc>
          <w:tcPr>
            <w:tcW w:w="709" w:type="dxa"/>
            <w:vAlign w:val="center"/>
          </w:tcPr>
          <w:p w14:paraId="0A79E052">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p>
        </w:tc>
        <w:tc>
          <w:tcPr>
            <w:tcW w:w="709" w:type="dxa"/>
            <w:vAlign w:val="center"/>
          </w:tcPr>
          <w:p w14:paraId="1CB9867C">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36</w:t>
            </w:r>
          </w:p>
        </w:tc>
        <w:tc>
          <w:tcPr>
            <w:tcW w:w="708" w:type="dxa"/>
            <w:vAlign w:val="center"/>
          </w:tcPr>
          <w:p w14:paraId="15CCD48B">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36</w:t>
            </w:r>
          </w:p>
        </w:tc>
        <w:tc>
          <w:tcPr>
            <w:tcW w:w="709" w:type="dxa"/>
            <w:vAlign w:val="center"/>
          </w:tcPr>
          <w:p w14:paraId="139981C9">
            <w:pPr>
              <w:jc w:val="center"/>
              <w:rPr>
                <w:rFonts w:asciiTheme="minorEastAsia" w:hAnsiTheme="minorEastAsia" w:eastAsiaTheme="minorEastAsia"/>
                <w:color w:val="000000"/>
                <w:szCs w:val="21"/>
              </w:rPr>
            </w:pPr>
          </w:p>
        </w:tc>
        <w:tc>
          <w:tcPr>
            <w:tcW w:w="709" w:type="dxa"/>
            <w:vAlign w:val="center"/>
          </w:tcPr>
          <w:p w14:paraId="6EC5455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709" w:type="dxa"/>
            <w:vAlign w:val="center"/>
          </w:tcPr>
          <w:p w14:paraId="3E0D11E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644C7B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E495CFE">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0B2A43C1">
            <w:pPr>
              <w:widowControl/>
              <w:jc w:val="left"/>
              <w:rPr>
                <w:rFonts w:cs="宋体" w:asciiTheme="minorEastAsia" w:hAnsiTheme="minorEastAsia" w:eastAsiaTheme="minorEastAsia"/>
                <w:color w:val="000000"/>
                <w:kern w:val="0"/>
                <w:szCs w:val="21"/>
              </w:rPr>
            </w:pPr>
          </w:p>
        </w:tc>
        <w:tc>
          <w:tcPr>
            <w:tcW w:w="1502" w:type="dxa"/>
            <w:vAlign w:val="center"/>
          </w:tcPr>
          <w:p w14:paraId="40070FD5">
            <w:pPr>
              <w:widowControl/>
              <w:jc w:val="left"/>
              <w:rPr>
                <w:color w:val="000000"/>
                <w:sz w:val="20"/>
                <w:szCs w:val="20"/>
              </w:rPr>
            </w:pPr>
            <w:r>
              <w:rPr>
                <w:color w:val="000000"/>
                <w:sz w:val="20"/>
                <w:szCs w:val="20"/>
              </w:rPr>
              <w:t>GUA60424102</w:t>
            </w:r>
          </w:p>
        </w:tc>
        <w:tc>
          <w:tcPr>
            <w:tcW w:w="3260" w:type="dxa"/>
            <w:vAlign w:val="center"/>
          </w:tcPr>
          <w:p w14:paraId="2FFB160D">
            <w:pPr>
              <w:widowControl/>
              <w:jc w:val="left"/>
              <w:rPr>
                <w:color w:val="000000"/>
                <w:sz w:val="20"/>
                <w:szCs w:val="20"/>
              </w:rPr>
            </w:pPr>
            <w:r>
              <w:rPr>
                <w:rFonts w:hint="eastAsia"/>
                <w:color w:val="000000"/>
                <w:sz w:val="20"/>
                <w:szCs w:val="20"/>
              </w:rPr>
              <w:t>军事训练</w:t>
            </w:r>
            <w:r>
              <w:rPr>
                <w:rFonts w:hint="eastAsia"/>
                <w:color w:val="000000"/>
                <w:sz w:val="20"/>
                <w:szCs w:val="20"/>
              </w:rPr>
              <w:br w:type="textWrapping" w:clear="all"/>
            </w:r>
            <w:r>
              <w:rPr>
                <w:color w:val="000000"/>
                <w:sz w:val="20"/>
                <w:szCs w:val="20"/>
              </w:rPr>
              <w:t>Military Training</w:t>
            </w:r>
          </w:p>
        </w:tc>
        <w:tc>
          <w:tcPr>
            <w:tcW w:w="709" w:type="dxa"/>
            <w:vAlign w:val="center"/>
          </w:tcPr>
          <w:p w14:paraId="23DB4CD0">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p>
        </w:tc>
        <w:tc>
          <w:tcPr>
            <w:tcW w:w="709" w:type="dxa"/>
            <w:vAlign w:val="center"/>
          </w:tcPr>
          <w:p w14:paraId="50618897">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r>
              <w:rPr>
                <w:rFonts w:hint="eastAsia" w:asciiTheme="minorEastAsia" w:hAnsiTheme="minorEastAsia" w:eastAsiaTheme="minorEastAsia"/>
                <w:color w:val="000000"/>
                <w:szCs w:val="21"/>
              </w:rPr>
              <w:t>周</w:t>
            </w:r>
          </w:p>
        </w:tc>
        <w:tc>
          <w:tcPr>
            <w:tcW w:w="708" w:type="dxa"/>
            <w:vAlign w:val="center"/>
          </w:tcPr>
          <w:p w14:paraId="7A043AF0">
            <w:pPr>
              <w:jc w:val="center"/>
              <w:rPr>
                <w:rFonts w:asciiTheme="minorEastAsia" w:hAnsiTheme="minorEastAsia" w:eastAsiaTheme="minorEastAsia"/>
                <w:color w:val="000000"/>
                <w:szCs w:val="21"/>
              </w:rPr>
            </w:pPr>
          </w:p>
        </w:tc>
        <w:tc>
          <w:tcPr>
            <w:tcW w:w="709" w:type="dxa"/>
            <w:vAlign w:val="center"/>
          </w:tcPr>
          <w:p w14:paraId="597ED5BB">
            <w:pPr>
              <w:jc w:val="center"/>
              <w:rPr>
                <w:rFonts w:asciiTheme="minorEastAsia" w:hAnsiTheme="minorEastAsia" w:eastAsiaTheme="minorEastAsia"/>
                <w:color w:val="000000"/>
                <w:szCs w:val="21"/>
              </w:rPr>
            </w:pPr>
          </w:p>
        </w:tc>
        <w:tc>
          <w:tcPr>
            <w:tcW w:w="709" w:type="dxa"/>
            <w:vAlign w:val="center"/>
          </w:tcPr>
          <w:p w14:paraId="1D7AA7AF">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709" w:type="dxa"/>
            <w:vAlign w:val="center"/>
          </w:tcPr>
          <w:p w14:paraId="721AEE3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47AA3E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3DCCDC1D">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73DA3384">
            <w:pPr>
              <w:widowControl/>
              <w:jc w:val="left"/>
              <w:rPr>
                <w:rFonts w:cs="宋体" w:asciiTheme="minorEastAsia" w:hAnsiTheme="minorEastAsia" w:eastAsiaTheme="minorEastAsia"/>
                <w:color w:val="000000"/>
                <w:kern w:val="0"/>
                <w:szCs w:val="21"/>
              </w:rPr>
            </w:pPr>
          </w:p>
        </w:tc>
        <w:tc>
          <w:tcPr>
            <w:tcW w:w="1502" w:type="dxa"/>
            <w:vAlign w:val="center"/>
          </w:tcPr>
          <w:p w14:paraId="66D4194D">
            <w:pPr>
              <w:widowControl/>
              <w:jc w:val="left"/>
              <w:rPr>
                <w:color w:val="000000"/>
                <w:sz w:val="20"/>
                <w:szCs w:val="20"/>
              </w:rPr>
            </w:pPr>
            <w:r>
              <w:rPr>
                <w:color w:val="000000"/>
                <w:sz w:val="20"/>
                <w:szCs w:val="20"/>
              </w:rPr>
              <w:t>GUC70324101/2/3/4</w:t>
            </w:r>
          </w:p>
        </w:tc>
        <w:tc>
          <w:tcPr>
            <w:tcW w:w="3260" w:type="dxa"/>
            <w:vAlign w:val="center"/>
          </w:tcPr>
          <w:p w14:paraId="29A05DD9">
            <w:pPr>
              <w:widowControl/>
              <w:jc w:val="left"/>
              <w:rPr>
                <w:color w:val="000000"/>
                <w:sz w:val="20"/>
                <w:szCs w:val="20"/>
              </w:rPr>
            </w:pPr>
            <w:r>
              <w:rPr>
                <w:rFonts w:hint="eastAsia"/>
                <w:color w:val="000000"/>
                <w:sz w:val="20"/>
                <w:szCs w:val="20"/>
              </w:rPr>
              <w:t>体育</w:t>
            </w:r>
            <w:r>
              <w:rPr>
                <w:color w:val="000000"/>
                <w:sz w:val="20"/>
                <w:szCs w:val="20"/>
              </w:rPr>
              <w:t xml:space="preserve">1-4 </w:t>
            </w:r>
            <w:r>
              <w:rPr>
                <w:color w:val="000000"/>
                <w:sz w:val="20"/>
                <w:szCs w:val="20"/>
              </w:rPr>
              <w:br w:type="textWrapping" w:clear="all"/>
            </w:r>
            <w:r>
              <w:rPr>
                <w:color w:val="000000"/>
                <w:sz w:val="20"/>
                <w:szCs w:val="20"/>
              </w:rPr>
              <w:t>Physical Education1/2/3/4</w:t>
            </w:r>
          </w:p>
        </w:tc>
        <w:tc>
          <w:tcPr>
            <w:tcW w:w="709" w:type="dxa"/>
            <w:vAlign w:val="center"/>
          </w:tcPr>
          <w:p w14:paraId="133CD222">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4</w:t>
            </w:r>
          </w:p>
        </w:tc>
        <w:tc>
          <w:tcPr>
            <w:tcW w:w="709" w:type="dxa"/>
            <w:vAlign w:val="center"/>
          </w:tcPr>
          <w:p w14:paraId="72CF0C8B">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112</w:t>
            </w:r>
          </w:p>
        </w:tc>
        <w:tc>
          <w:tcPr>
            <w:tcW w:w="708" w:type="dxa"/>
            <w:vAlign w:val="center"/>
          </w:tcPr>
          <w:p w14:paraId="1FB0BD34">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32</w:t>
            </w:r>
          </w:p>
        </w:tc>
        <w:tc>
          <w:tcPr>
            <w:tcW w:w="709" w:type="dxa"/>
            <w:vAlign w:val="center"/>
          </w:tcPr>
          <w:p w14:paraId="08637743">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80</w:t>
            </w:r>
          </w:p>
        </w:tc>
        <w:tc>
          <w:tcPr>
            <w:tcW w:w="709" w:type="dxa"/>
            <w:vAlign w:val="center"/>
          </w:tcPr>
          <w:p w14:paraId="34C4947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1-4</w:t>
            </w:r>
          </w:p>
        </w:tc>
        <w:tc>
          <w:tcPr>
            <w:tcW w:w="709" w:type="dxa"/>
            <w:vAlign w:val="center"/>
          </w:tcPr>
          <w:p w14:paraId="2CE18FDF">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1870D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1762A62">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416403F1">
            <w:pPr>
              <w:widowControl/>
              <w:jc w:val="left"/>
              <w:rPr>
                <w:rFonts w:cs="宋体" w:asciiTheme="minorEastAsia" w:hAnsiTheme="minorEastAsia" w:eastAsiaTheme="minorEastAsia"/>
                <w:color w:val="000000"/>
                <w:kern w:val="0"/>
                <w:szCs w:val="21"/>
              </w:rPr>
            </w:pPr>
          </w:p>
        </w:tc>
        <w:tc>
          <w:tcPr>
            <w:tcW w:w="1502" w:type="dxa"/>
            <w:vAlign w:val="center"/>
          </w:tcPr>
          <w:p w14:paraId="05E6C94F">
            <w:pPr>
              <w:widowControl/>
              <w:jc w:val="left"/>
              <w:rPr>
                <w:color w:val="000000"/>
                <w:sz w:val="20"/>
                <w:szCs w:val="20"/>
              </w:rPr>
            </w:pPr>
            <w:r>
              <w:rPr>
                <w:color w:val="000000"/>
                <w:sz w:val="20"/>
                <w:szCs w:val="20"/>
              </w:rPr>
              <w:t>GUC70324105</w:t>
            </w:r>
          </w:p>
        </w:tc>
        <w:tc>
          <w:tcPr>
            <w:tcW w:w="3260" w:type="dxa"/>
            <w:vAlign w:val="center"/>
          </w:tcPr>
          <w:p w14:paraId="7D5B3859">
            <w:pPr>
              <w:widowControl/>
              <w:jc w:val="left"/>
              <w:rPr>
                <w:color w:val="000000"/>
                <w:sz w:val="20"/>
                <w:szCs w:val="20"/>
              </w:rPr>
            </w:pPr>
            <w:r>
              <w:rPr>
                <w:rFonts w:hint="eastAsia"/>
                <w:color w:val="000000"/>
                <w:sz w:val="20"/>
                <w:szCs w:val="20"/>
              </w:rPr>
              <w:t>体育</w:t>
            </w:r>
            <w:r>
              <w:rPr>
                <w:color w:val="000000"/>
                <w:sz w:val="20"/>
                <w:szCs w:val="20"/>
              </w:rPr>
              <w:t xml:space="preserve">5 </w:t>
            </w:r>
            <w:r>
              <w:rPr>
                <w:color w:val="000000"/>
                <w:sz w:val="20"/>
                <w:szCs w:val="20"/>
              </w:rPr>
              <w:br w:type="textWrapping" w:clear="all"/>
            </w:r>
            <w:r>
              <w:rPr>
                <w:color w:val="000000"/>
                <w:sz w:val="20"/>
                <w:szCs w:val="20"/>
              </w:rPr>
              <w:t>Physical Education5</w:t>
            </w:r>
          </w:p>
        </w:tc>
        <w:tc>
          <w:tcPr>
            <w:tcW w:w="709" w:type="dxa"/>
            <w:vAlign w:val="center"/>
          </w:tcPr>
          <w:p w14:paraId="2CCCB191">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0.5</w:t>
            </w:r>
          </w:p>
        </w:tc>
        <w:tc>
          <w:tcPr>
            <w:tcW w:w="709" w:type="dxa"/>
            <w:vAlign w:val="center"/>
          </w:tcPr>
          <w:p w14:paraId="69E3D887">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16</w:t>
            </w:r>
          </w:p>
        </w:tc>
        <w:tc>
          <w:tcPr>
            <w:tcW w:w="708" w:type="dxa"/>
            <w:vAlign w:val="center"/>
          </w:tcPr>
          <w:p w14:paraId="3E55A451">
            <w:pPr>
              <w:jc w:val="center"/>
              <w:rPr>
                <w:rFonts w:asciiTheme="minorEastAsia" w:hAnsiTheme="minorEastAsia" w:eastAsiaTheme="minorEastAsia"/>
                <w:color w:val="000000"/>
                <w:szCs w:val="21"/>
              </w:rPr>
            </w:pPr>
          </w:p>
        </w:tc>
        <w:tc>
          <w:tcPr>
            <w:tcW w:w="709" w:type="dxa"/>
            <w:vAlign w:val="center"/>
          </w:tcPr>
          <w:p w14:paraId="3979C2C6">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16</w:t>
            </w:r>
          </w:p>
        </w:tc>
        <w:tc>
          <w:tcPr>
            <w:tcW w:w="709" w:type="dxa"/>
            <w:vAlign w:val="center"/>
          </w:tcPr>
          <w:p w14:paraId="2F0632B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709" w:type="dxa"/>
            <w:vAlign w:val="center"/>
          </w:tcPr>
          <w:p w14:paraId="4CA9F86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273AF9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58CC5CB6">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62357F24">
            <w:pPr>
              <w:widowControl/>
              <w:jc w:val="left"/>
              <w:rPr>
                <w:rFonts w:cs="宋体" w:asciiTheme="minorEastAsia" w:hAnsiTheme="minorEastAsia" w:eastAsiaTheme="minorEastAsia"/>
                <w:color w:val="000000"/>
                <w:kern w:val="0"/>
                <w:szCs w:val="21"/>
              </w:rPr>
            </w:pPr>
          </w:p>
        </w:tc>
        <w:tc>
          <w:tcPr>
            <w:tcW w:w="1502" w:type="dxa"/>
            <w:vAlign w:val="center"/>
          </w:tcPr>
          <w:p w14:paraId="6BA3BB0D">
            <w:pPr>
              <w:widowControl/>
              <w:jc w:val="left"/>
              <w:rPr>
                <w:color w:val="000000"/>
                <w:sz w:val="20"/>
                <w:szCs w:val="20"/>
              </w:rPr>
            </w:pPr>
            <w:r>
              <w:rPr>
                <w:color w:val="000000"/>
                <w:sz w:val="20"/>
                <w:szCs w:val="20"/>
              </w:rPr>
              <w:t>GUC70324106</w:t>
            </w:r>
          </w:p>
        </w:tc>
        <w:tc>
          <w:tcPr>
            <w:tcW w:w="3260" w:type="dxa"/>
            <w:vAlign w:val="center"/>
          </w:tcPr>
          <w:p w14:paraId="6210CCF2">
            <w:pPr>
              <w:widowControl/>
              <w:jc w:val="left"/>
              <w:rPr>
                <w:color w:val="000000"/>
                <w:sz w:val="20"/>
                <w:szCs w:val="20"/>
              </w:rPr>
            </w:pPr>
            <w:r>
              <w:rPr>
                <w:rFonts w:hint="eastAsia"/>
                <w:color w:val="000000"/>
                <w:sz w:val="20"/>
                <w:szCs w:val="20"/>
              </w:rPr>
              <w:t>体育</w:t>
            </w:r>
            <w:r>
              <w:rPr>
                <w:color w:val="000000"/>
                <w:sz w:val="20"/>
                <w:szCs w:val="20"/>
              </w:rPr>
              <w:t xml:space="preserve">6 </w:t>
            </w:r>
            <w:r>
              <w:rPr>
                <w:color w:val="000000"/>
                <w:sz w:val="20"/>
                <w:szCs w:val="20"/>
              </w:rPr>
              <w:br w:type="textWrapping" w:clear="all"/>
            </w:r>
            <w:r>
              <w:rPr>
                <w:color w:val="000000"/>
                <w:sz w:val="20"/>
                <w:szCs w:val="20"/>
              </w:rPr>
              <w:t>Physical Education6</w:t>
            </w:r>
          </w:p>
        </w:tc>
        <w:tc>
          <w:tcPr>
            <w:tcW w:w="709" w:type="dxa"/>
            <w:vAlign w:val="center"/>
          </w:tcPr>
          <w:p w14:paraId="530CF2A1">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0.5</w:t>
            </w:r>
          </w:p>
        </w:tc>
        <w:tc>
          <w:tcPr>
            <w:tcW w:w="709" w:type="dxa"/>
            <w:vAlign w:val="center"/>
          </w:tcPr>
          <w:p w14:paraId="6BACE74C">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16</w:t>
            </w:r>
          </w:p>
        </w:tc>
        <w:tc>
          <w:tcPr>
            <w:tcW w:w="708" w:type="dxa"/>
            <w:vAlign w:val="center"/>
          </w:tcPr>
          <w:p w14:paraId="7CEFD0FA">
            <w:pPr>
              <w:jc w:val="center"/>
              <w:rPr>
                <w:rFonts w:asciiTheme="minorEastAsia" w:hAnsiTheme="minorEastAsia" w:eastAsiaTheme="minorEastAsia"/>
                <w:color w:val="000000"/>
                <w:szCs w:val="21"/>
              </w:rPr>
            </w:pPr>
          </w:p>
        </w:tc>
        <w:tc>
          <w:tcPr>
            <w:tcW w:w="709" w:type="dxa"/>
            <w:vAlign w:val="center"/>
          </w:tcPr>
          <w:p w14:paraId="239C4A56">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16</w:t>
            </w:r>
          </w:p>
        </w:tc>
        <w:tc>
          <w:tcPr>
            <w:tcW w:w="709" w:type="dxa"/>
            <w:vAlign w:val="center"/>
          </w:tcPr>
          <w:p w14:paraId="0D55B1F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709" w:type="dxa"/>
            <w:vAlign w:val="center"/>
          </w:tcPr>
          <w:p w14:paraId="54CC7AA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2C045D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558F49A4">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77D3130C">
            <w:pPr>
              <w:widowControl/>
              <w:jc w:val="left"/>
              <w:rPr>
                <w:rFonts w:cs="宋体" w:asciiTheme="minorEastAsia" w:hAnsiTheme="minorEastAsia" w:eastAsiaTheme="minorEastAsia"/>
                <w:color w:val="000000"/>
                <w:kern w:val="0"/>
                <w:szCs w:val="21"/>
              </w:rPr>
            </w:pPr>
          </w:p>
        </w:tc>
        <w:tc>
          <w:tcPr>
            <w:tcW w:w="1502" w:type="dxa"/>
            <w:vAlign w:val="center"/>
          </w:tcPr>
          <w:p w14:paraId="76228587">
            <w:pPr>
              <w:widowControl/>
              <w:jc w:val="left"/>
              <w:rPr>
                <w:color w:val="000000"/>
                <w:sz w:val="20"/>
                <w:szCs w:val="20"/>
              </w:rPr>
            </w:pPr>
          </w:p>
        </w:tc>
        <w:tc>
          <w:tcPr>
            <w:tcW w:w="3260" w:type="dxa"/>
            <w:vAlign w:val="center"/>
          </w:tcPr>
          <w:p w14:paraId="63DFDA65">
            <w:pPr>
              <w:widowControl/>
              <w:jc w:val="left"/>
              <w:rPr>
                <w:color w:val="000000"/>
                <w:sz w:val="20"/>
                <w:szCs w:val="20"/>
              </w:rPr>
            </w:pPr>
            <w:r>
              <w:rPr>
                <w:rFonts w:hint="eastAsia"/>
                <w:color w:val="000000"/>
                <w:sz w:val="20"/>
                <w:szCs w:val="20"/>
              </w:rPr>
              <w:t>体测或保健</w:t>
            </w:r>
          </w:p>
        </w:tc>
        <w:tc>
          <w:tcPr>
            <w:tcW w:w="709" w:type="dxa"/>
            <w:vAlign w:val="center"/>
          </w:tcPr>
          <w:p w14:paraId="146237FF">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w:t>
            </w:r>
          </w:p>
        </w:tc>
        <w:tc>
          <w:tcPr>
            <w:tcW w:w="709" w:type="dxa"/>
            <w:vAlign w:val="center"/>
          </w:tcPr>
          <w:p w14:paraId="4AA5C74A">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w:t>
            </w:r>
          </w:p>
        </w:tc>
        <w:tc>
          <w:tcPr>
            <w:tcW w:w="708" w:type="dxa"/>
            <w:vAlign w:val="center"/>
          </w:tcPr>
          <w:p w14:paraId="1B9EBD5B">
            <w:pPr>
              <w:jc w:val="center"/>
              <w:rPr>
                <w:rFonts w:asciiTheme="minorEastAsia" w:hAnsiTheme="minorEastAsia" w:eastAsiaTheme="minorEastAsia"/>
                <w:color w:val="000000"/>
                <w:szCs w:val="21"/>
              </w:rPr>
            </w:pPr>
          </w:p>
        </w:tc>
        <w:tc>
          <w:tcPr>
            <w:tcW w:w="709" w:type="dxa"/>
            <w:vAlign w:val="center"/>
          </w:tcPr>
          <w:p w14:paraId="406C9A5A">
            <w:pPr>
              <w:jc w:val="center"/>
              <w:rPr>
                <w:rFonts w:asciiTheme="minorEastAsia" w:hAnsiTheme="minorEastAsia" w:eastAsiaTheme="minorEastAsia"/>
                <w:color w:val="000000"/>
                <w:szCs w:val="21"/>
              </w:rPr>
            </w:pPr>
          </w:p>
        </w:tc>
        <w:tc>
          <w:tcPr>
            <w:tcW w:w="709" w:type="dxa"/>
            <w:vAlign w:val="center"/>
          </w:tcPr>
          <w:p w14:paraId="66695282">
            <w:pPr>
              <w:jc w:val="center"/>
              <w:rPr>
                <w:rFonts w:asciiTheme="minorEastAsia" w:hAnsiTheme="minorEastAsia" w:eastAsiaTheme="minorEastAsia"/>
                <w:color w:val="000000"/>
                <w:szCs w:val="21"/>
              </w:rPr>
            </w:pPr>
          </w:p>
        </w:tc>
        <w:tc>
          <w:tcPr>
            <w:tcW w:w="709" w:type="dxa"/>
            <w:vAlign w:val="center"/>
          </w:tcPr>
          <w:p w14:paraId="2DE17B7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53AB9F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0E099202">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5BD4CE9D">
            <w:pPr>
              <w:widowControl/>
              <w:jc w:val="left"/>
              <w:rPr>
                <w:rFonts w:cs="宋体" w:asciiTheme="minorEastAsia" w:hAnsiTheme="minorEastAsia" w:eastAsiaTheme="minorEastAsia"/>
                <w:color w:val="000000"/>
                <w:kern w:val="0"/>
                <w:szCs w:val="21"/>
              </w:rPr>
            </w:pPr>
          </w:p>
        </w:tc>
        <w:tc>
          <w:tcPr>
            <w:tcW w:w="1502" w:type="dxa"/>
            <w:vAlign w:val="center"/>
          </w:tcPr>
          <w:p w14:paraId="729DCFE0">
            <w:pPr>
              <w:widowControl/>
              <w:jc w:val="left"/>
              <w:rPr>
                <w:color w:val="000000"/>
                <w:sz w:val="20"/>
                <w:szCs w:val="20"/>
              </w:rPr>
            </w:pPr>
            <w:r>
              <w:rPr>
                <w:color w:val="000000"/>
                <w:sz w:val="20"/>
                <w:szCs w:val="20"/>
              </w:rPr>
              <w:t>GUA60324101</w:t>
            </w:r>
          </w:p>
        </w:tc>
        <w:tc>
          <w:tcPr>
            <w:tcW w:w="3260" w:type="dxa"/>
            <w:vAlign w:val="center"/>
          </w:tcPr>
          <w:p w14:paraId="16054283">
            <w:pPr>
              <w:widowControl/>
              <w:jc w:val="left"/>
              <w:rPr>
                <w:color w:val="000000"/>
                <w:sz w:val="20"/>
                <w:szCs w:val="20"/>
              </w:rPr>
            </w:pPr>
            <w:r>
              <w:rPr>
                <w:rFonts w:hint="eastAsia"/>
                <w:color w:val="000000"/>
                <w:sz w:val="20"/>
                <w:szCs w:val="20"/>
              </w:rPr>
              <w:t>大学生心理健康Psychological Diathesis Education for College Students</w:t>
            </w:r>
          </w:p>
        </w:tc>
        <w:tc>
          <w:tcPr>
            <w:tcW w:w="709" w:type="dxa"/>
            <w:vAlign w:val="center"/>
          </w:tcPr>
          <w:p w14:paraId="385F2F86">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p>
        </w:tc>
        <w:tc>
          <w:tcPr>
            <w:tcW w:w="709" w:type="dxa"/>
            <w:vAlign w:val="center"/>
          </w:tcPr>
          <w:p w14:paraId="6FE0546C">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32</w:t>
            </w:r>
          </w:p>
        </w:tc>
        <w:tc>
          <w:tcPr>
            <w:tcW w:w="708" w:type="dxa"/>
            <w:vAlign w:val="center"/>
          </w:tcPr>
          <w:p w14:paraId="66121C21">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16</w:t>
            </w:r>
          </w:p>
        </w:tc>
        <w:tc>
          <w:tcPr>
            <w:tcW w:w="709" w:type="dxa"/>
            <w:vAlign w:val="center"/>
          </w:tcPr>
          <w:p w14:paraId="72E2C00B">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16</w:t>
            </w:r>
          </w:p>
        </w:tc>
        <w:tc>
          <w:tcPr>
            <w:tcW w:w="709" w:type="dxa"/>
            <w:vAlign w:val="center"/>
          </w:tcPr>
          <w:p w14:paraId="1EB0608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1-2</w:t>
            </w:r>
          </w:p>
        </w:tc>
        <w:tc>
          <w:tcPr>
            <w:tcW w:w="709" w:type="dxa"/>
            <w:vAlign w:val="center"/>
          </w:tcPr>
          <w:p w14:paraId="31BB787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1E076F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4CAD17D8">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2E23E605">
            <w:pPr>
              <w:widowControl/>
              <w:jc w:val="left"/>
              <w:rPr>
                <w:rFonts w:cs="宋体" w:asciiTheme="minorEastAsia" w:hAnsiTheme="minorEastAsia" w:eastAsiaTheme="minorEastAsia"/>
                <w:color w:val="000000"/>
                <w:kern w:val="0"/>
                <w:szCs w:val="21"/>
              </w:rPr>
            </w:pPr>
          </w:p>
        </w:tc>
        <w:tc>
          <w:tcPr>
            <w:tcW w:w="1502" w:type="dxa"/>
            <w:vAlign w:val="center"/>
          </w:tcPr>
          <w:p w14:paraId="0CC2C7B5">
            <w:pPr>
              <w:widowControl/>
              <w:jc w:val="left"/>
              <w:rPr>
                <w:color w:val="000000"/>
                <w:sz w:val="20"/>
                <w:szCs w:val="20"/>
              </w:rPr>
            </w:pPr>
            <w:r>
              <w:rPr>
                <w:color w:val="000000"/>
                <w:sz w:val="20"/>
                <w:szCs w:val="20"/>
              </w:rPr>
              <w:t>GUB10124101</w:t>
            </w:r>
          </w:p>
        </w:tc>
        <w:tc>
          <w:tcPr>
            <w:tcW w:w="3260" w:type="dxa"/>
            <w:vAlign w:val="center"/>
          </w:tcPr>
          <w:p w14:paraId="5ECEFA07">
            <w:pPr>
              <w:widowControl/>
              <w:jc w:val="left"/>
              <w:rPr>
                <w:color w:val="000000"/>
                <w:sz w:val="20"/>
                <w:szCs w:val="20"/>
              </w:rPr>
            </w:pPr>
            <w:r>
              <w:rPr>
                <w:rFonts w:hint="eastAsia"/>
                <w:color w:val="000000"/>
                <w:sz w:val="20"/>
                <w:szCs w:val="20"/>
              </w:rPr>
              <w:t>大学生安全教育</w:t>
            </w:r>
            <w:r>
              <w:rPr>
                <w:color w:val="000000"/>
                <w:sz w:val="20"/>
                <w:szCs w:val="20"/>
              </w:rPr>
              <w:t>Security Education on Campus</w:t>
            </w:r>
          </w:p>
        </w:tc>
        <w:tc>
          <w:tcPr>
            <w:tcW w:w="709" w:type="dxa"/>
            <w:vAlign w:val="center"/>
          </w:tcPr>
          <w:p w14:paraId="106418F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709" w:type="dxa"/>
            <w:vAlign w:val="center"/>
          </w:tcPr>
          <w:p w14:paraId="002D44B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vAlign w:val="center"/>
          </w:tcPr>
          <w:p w14:paraId="73D1AA5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16</w:t>
            </w:r>
          </w:p>
        </w:tc>
        <w:tc>
          <w:tcPr>
            <w:tcW w:w="709" w:type="dxa"/>
            <w:vAlign w:val="center"/>
          </w:tcPr>
          <w:p w14:paraId="14CF3CD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16</w:t>
            </w:r>
          </w:p>
        </w:tc>
        <w:tc>
          <w:tcPr>
            <w:tcW w:w="709" w:type="dxa"/>
            <w:vAlign w:val="center"/>
          </w:tcPr>
          <w:p w14:paraId="329612C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709" w:type="dxa"/>
            <w:vAlign w:val="center"/>
          </w:tcPr>
          <w:p w14:paraId="73380E3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42AD3B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18DBFAAD">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303E40ED">
            <w:pPr>
              <w:widowControl/>
              <w:jc w:val="left"/>
              <w:rPr>
                <w:rFonts w:cs="宋体" w:asciiTheme="minorEastAsia" w:hAnsiTheme="minorEastAsia" w:eastAsiaTheme="minorEastAsia"/>
                <w:color w:val="000000"/>
                <w:kern w:val="0"/>
                <w:szCs w:val="21"/>
              </w:rPr>
            </w:pPr>
          </w:p>
        </w:tc>
        <w:tc>
          <w:tcPr>
            <w:tcW w:w="1502" w:type="dxa"/>
            <w:vAlign w:val="center"/>
          </w:tcPr>
          <w:p w14:paraId="320F83C3">
            <w:pPr>
              <w:widowControl/>
              <w:jc w:val="left"/>
              <w:rPr>
                <w:color w:val="000000"/>
                <w:sz w:val="20"/>
                <w:szCs w:val="20"/>
              </w:rPr>
            </w:pPr>
            <w:r>
              <w:rPr>
                <w:color w:val="000000"/>
                <w:sz w:val="20"/>
                <w:szCs w:val="20"/>
              </w:rPr>
              <w:t>GUC70224102</w:t>
            </w:r>
          </w:p>
        </w:tc>
        <w:tc>
          <w:tcPr>
            <w:tcW w:w="3260" w:type="dxa"/>
            <w:vAlign w:val="center"/>
          </w:tcPr>
          <w:p w14:paraId="241E4474">
            <w:pPr>
              <w:widowControl/>
              <w:jc w:val="left"/>
              <w:rPr>
                <w:color w:val="000000"/>
                <w:sz w:val="20"/>
                <w:szCs w:val="20"/>
              </w:rPr>
            </w:pPr>
            <w:r>
              <w:rPr>
                <w:rFonts w:hint="eastAsia"/>
                <w:color w:val="000000"/>
                <w:sz w:val="20"/>
                <w:szCs w:val="20"/>
              </w:rPr>
              <w:t>应用文写作</w:t>
            </w:r>
            <w:r>
              <w:rPr>
                <w:rFonts w:hint="eastAsia"/>
                <w:color w:val="000000"/>
                <w:sz w:val="20"/>
                <w:szCs w:val="20"/>
              </w:rPr>
              <w:br w:type="textWrapping" w:clear="all"/>
            </w:r>
            <w:r>
              <w:rPr>
                <w:color w:val="000000"/>
                <w:sz w:val="20"/>
                <w:szCs w:val="20"/>
              </w:rPr>
              <w:t>Applied Writing Lesson</w:t>
            </w:r>
          </w:p>
        </w:tc>
        <w:tc>
          <w:tcPr>
            <w:tcW w:w="709" w:type="dxa"/>
            <w:vAlign w:val="center"/>
          </w:tcPr>
          <w:p w14:paraId="24C4BBFC">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p>
        </w:tc>
        <w:tc>
          <w:tcPr>
            <w:tcW w:w="709" w:type="dxa"/>
            <w:vAlign w:val="center"/>
          </w:tcPr>
          <w:p w14:paraId="576E3B69">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32</w:t>
            </w:r>
          </w:p>
        </w:tc>
        <w:tc>
          <w:tcPr>
            <w:tcW w:w="708" w:type="dxa"/>
            <w:vAlign w:val="center"/>
          </w:tcPr>
          <w:p w14:paraId="46EEABB9">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32</w:t>
            </w:r>
          </w:p>
        </w:tc>
        <w:tc>
          <w:tcPr>
            <w:tcW w:w="709" w:type="dxa"/>
            <w:vAlign w:val="center"/>
          </w:tcPr>
          <w:p w14:paraId="0DA1F803">
            <w:pPr>
              <w:jc w:val="center"/>
              <w:rPr>
                <w:rFonts w:asciiTheme="minorEastAsia" w:hAnsiTheme="minorEastAsia" w:eastAsiaTheme="minorEastAsia"/>
                <w:color w:val="000000"/>
                <w:szCs w:val="21"/>
              </w:rPr>
            </w:pPr>
          </w:p>
        </w:tc>
        <w:tc>
          <w:tcPr>
            <w:tcW w:w="709" w:type="dxa"/>
            <w:vAlign w:val="center"/>
          </w:tcPr>
          <w:p w14:paraId="5AB88C7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709" w:type="dxa"/>
            <w:vAlign w:val="center"/>
          </w:tcPr>
          <w:p w14:paraId="3B967C8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5A51AC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CFB0B49">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2DBB7050">
            <w:pPr>
              <w:widowControl/>
              <w:jc w:val="left"/>
              <w:rPr>
                <w:rFonts w:cs="宋体" w:asciiTheme="minorEastAsia" w:hAnsiTheme="minorEastAsia" w:eastAsiaTheme="minorEastAsia"/>
                <w:color w:val="000000"/>
                <w:kern w:val="0"/>
                <w:szCs w:val="21"/>
              </w:rPr>
            </w:pPr>
          </w:p>
        </w:tc>
        <w:tc>
          <w:tcPr>
            <w:tcW w:w="1502" w:type="dxa"/>
            <w:vAlign w:val="center"/>
          </w:tcPr>
          <w:p w14:paraId="7895B594">
            <w:pPr>
              <w:widowControl/>
              <w:jc w:val="left"/>
              <w:rPr>
                <w:color w:val="000000"/>
                <w:sz w:val="20"/>
                <w:szCs w:val="20"/>
              </w:rPr>
            </w:pPr>
            <w:r>
              <w:rPr>
                <w:color w:val="000000"/>
                <w:sz w:val="20"/>
                <w:szCs w:val="20"/>
              </w:rPr>
              <w:t>GUC40124101/2/3/4</w:t>
            </w:r>
          </w:p>
        </w:tc>
        <w:tc>
          <w:tcPr>
            <w:tcW w:w="3260" w:type="dxa"/>
            <w:vAlign w:val="center"/>
          </w:tcPr>
          <w:p w14:paraId="05C8E8D6">
            <w:pPr>
              <w:widowControl/>
              <w:jc w:val="left"/>
              <w:rPr>
                <w:color w:val="000000"/>
                <w:sz w:val="20"/>
                <w:szCs w:val="20"/>
              </w:rPr>
            </w:pPr>
            <w:r>
              <w:rPr>
                <w:rFonts w:hint="eastAsia"/>
                <w:color w:val="000000"/>
                <w:sz w:val="20"/>
                <w:szCs w:val="20"/>
              </w:rPr>
              <w:t>大学英语</w:t>
            </w:r>
            <w:r>
              <w:rPr>
                <w:color w:val="000000"/>
                <w:sz w:val="20"/>
                <w:szCs w:val="20"/>
              </w:rPr>
              <w:t xml:space="preserve">1-4 </w:t>
            </w:r>
            <w:r>
              <w:rPr>
                <w:color w:val="000000"/>
                <w:sz w:val="20"/>
                <w:szCs w:val="20"/>
              </w:rPr>
              <w:br w:type="textWrapping" w:clear="all"/>
            </w:r>
            <w:r>
              <w:rPr>
                <w:color w:val="000000"/>
                <w:sz w:val="20"/>
                <w:szCs w:val="20"/>
              </w:rPr>
              <w:t>College English1/2/3/4</w:t>
            </w:r>
          </w:p>
        </w:tc>
        <w:tc>
          <w:tcPr>
            <w:tcW w:w="709" w:type="dxa"/>
            <w:vAlign w:val="center"/>
          </w:tcPr>
          <w:p w14:paraId="3DA8CFF8">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szCs w:val="21"/>
              </w:rPr>
              <w:t>12</w:t>
            </w:r>
          </w:p>
        </w:tc>
        <w:tc>
          <w:tcPr>
            <w:tcW w:w="709" w:type="dxa"/>
            <w:vAlign w:val="center"/>
          </w:tcPr>
          <w:p w14:paraId="46050F4F">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szCs w:val="21"/>
              </w:rPr>
              <w:t>256</w:t>
            </w:r>
          </w:p>
        </w:tc>
        <w:tc>
          <w:tcPr>
            <w:tcW w:w="708" w:type="dxa"/>
            <w:vAlign w:val="center"/>
          </w:tcPr>
          <w:p w14:paraId="7301386D">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128</w:t>
            </w:r>
          </w:p>
        </w:tc>
        <w:tc>
          <w:tcPr>
            <w:tcW w:w="709" w:type="dxa"/>
            <w:vAlign w:val="center"/>
          </w:tcPr>
          <w:p w14:paraId="1F5D794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128</w:t>
            </w:r>
          </w:p>
        </w:tc>
        <w:tc>
          <w:tcPr>
            <w:tcW w:w="709" w:type="dxa"/>
            <w:vAlign w:val="center"/>
          </w:tcPr>
          <w:p w14:paraId="017C717A">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1-4</w:t>
            </w:r>
          </w:p>
        </w:tc>
        <w:tc>
          <w:tcPr>
            <w:tcW w:w="709" w:type="dxa"/>
            <w:vAlign w:val="center"/>
          </w:tcPr>
          <w:p w14:paraId="5E3E37B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69F6C6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E142892">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457BCA1E">
            <w:pPr>
              <w:widowControl/>
              <w:jc w:val="left"/>
              <w:rPr>
                <w:rFonts w:cs="宋体" w:asciiTheme="minorEastAsia" w:hAnsiTheme="minorEastAsia" w:eastAsiaTheme="minorEastAsia"/>
                <w:color w:val="000000"/>
                <w:kern w:val="0"/>
                <w:szCs w:val="21"/>
              </w:rPr>
            </w:pPr>
          </w:p>
        </w:tc>
        <w:tc>
          <w:tcPr>
            <w:tcW w:w="1502" w:type="dxa"/>
            <w:vAlign w:val="center"/>
          </w:tcPr>
          <w:p w14:paraId="340C028A">
            <w:pPr>
              <w:widowControl/>
              <w:jc w:val="left"/>
              <w:rPr>
                <w:color w:val="000000"/>
                <w:sz w:val="20"/>
                <w:szCs w:val="20"/>
              </w:rPr>
            </w:pPr>
            <w:ins w:id="177" w:author="好好说话" w:date="2024-08-15T08:30:36Z">
              <w:r>
                <w:rPr>
                  <w:rFonts w:hint="eastAsia"/>
                  <w:color w:val="000000"/>
                  <w:sz w:val="20"/>
                  <w:szCs w:val="20"/>
                </w:rPr>
                <w:t>GUC10924104</w:t>
              </w:r>
            </w:ins>
            <w:del w:id="178" w:author="好好说话" w:date="2024-08-15T08:30:36Z">
              <w:r>
                <w:rPr>
                  <w:color w:val="000000"/>
                  <w:sz w:val="20"/>
                  <w:szCs w:val="20"/>
                </w:rPr>
                <w:delText>GUC10924101</w:delText>
              </w:r>
            </w:del>
          </w:p>
        </w:tc>
        <w:tc>
          <w:tcPr>
            <w:tcW w:w="3260" w:type="dxa"/>
            <w:vAlign w:val="center"/>
          </w:tcPr>
          <w:p w14:paraId="68969CAC">
            <w:pPr>
              <w:jc w:val="left"/>
              <w:rPr>
                <w:color w:val="000000"/>
                <w:sz w:val="20"/>
                <w:szCs w:val="20"/>
              </w:rPr>
            </w:pPr>
            <w:del w:id="179" w:author="好好说话" w:date="2024-08-15T00:15:54Z">
              <w:r>
                <w:rPr>
                  <w:rFonts w:hint="eastAsia"/>
                  <w:color w:val="000000"/>
                  <w:sz w:val="20"/>
                  <w:szCs w:val="20"/>
                </w:rPr>
                <w:delText>人工智能应用基础</w:delText>
              </w:r>
            </w:del>
            <w:ins w:id="180" w:author="好好说话" w:date="2024-08-15T00:15:54Z">
              <w:r>
                <w:rPr>
                  <w:rFonts w:hint="eastAsia"/>
                  <w:color w:val="000000"/>
                  <w:sz w:val="20"/>
                  <w:szCs w:val="20"/>
                  <w:lang w:eastAsia="zh-CN"/>
                </w:rPr>
                <w:t>人工智能导论B</w:t>
              </w:r>
            </w:ins>
            <w:r>
              <w:rPr>
                <w:rFonts w:hint="eastAsia"/>
                <w:color w:val="000000"/>
                <w:sz w:val="20"/>
                <w:szCs w:val="20"/>
              </w:rPr>
              <w:br w:type="textWrapping" w:clear="all"/>
            </w:r>
            <w:ins w:id="181" w:author="好好说话" w:date="2024-08-15T00:16:49Z">
              <w:r>
                <w:rPr>
                  <w:rFonts w:hint="eastAsia"/>
                  <w:color w:val="000000"/>
                  <w:sz w:val="20"/>
                  <w:szCs w:val="20"/>
                </w:rPr>
                <w:t>Introduction to Artificial Intelligence B</w:t>
              </w:r>
            </w:ins>
            <w:del w:id="182" w:author="好好说话" w:date="2024-08-15T00:16:49Z">
              <w:r>
                <w:rPr>
                  <w:rFonts w:hint="eastAsia"/>
                  <w:color w:val="000000"/>
                  <w:sz w:val="20"/>
                  <w:szCs w:val="20"/>
                </w:rPr>
                <w:delText>Fundamentals of Artificial Intelligence</w:delText>
              </w:r>
            </w:del>
          </w:p>
        </w:tc>
        <w:tc>
          <w:tcPr>
            <w:tcW w:w="709" w:type="dxa"/>
            <w:vAlign w:val="center"/>
          </w:tcPr>
          <w:p w14:paraId="5BD4548B">
            <w:pPr>
              <w:widowControl/>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709" w:type="dxa"/>
            <w:vAlign w:val="center"/>
          </w:tcPr>
          <w:p w14:paraId="1B685646">
            <w:pPr>
              <w:widowControl/>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r>
              <w:rPr>
                <w:rFonts w:asciiTheme="minorEastAsia" w:hAnsiTheme="minorEastAsia" w:eastAsiaTheme="minorEastAsia"/>
                <w:color w:val="000000"/>
                <w:szCs w:val="21"/>
              </w:rPr>
              <w:t>8</w:t>
            </w:r>
          </w:p>
        </w:tc>
        <w:tc>
          <w:tcPr>
            <w:tcW w:w="708" w:type="dxa"/>
            <w:vAlign w:val="center"/>
          </w:tcPr>
          <w:p w14:paraId="76BC4F7C">
            <w:pPr>
              <w:widowControl/>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r>
              <w:rPr>
                <w:rFonts w:asciiTheme="minorEastAsia" w:hAnsiTheme="minorEastAsia" w:eastAsiaTheme="minorEastAsia"/>
                <w:color w:val="000000"/>
                <w:szCs w:val="21"/>
              </w:rPr>
              <w:t>2</w:t>
            </w:r>
          </w:p>
        </w:tc>
        <w:tc>
          <w:tcPr>
            <w:tcW w:w="709" w:type="dxa"/>
            <w:vAlign w:val="center"/>
          </w:tcPr>
          <w:p w14:paraId="7380E67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r>
              <w:rPr>
                <w:rFonts w:asciiTheme="minorEastAsia" w:hAnsiTheme="minorEastAsia" w:eastAsiaTheme="minorEastAsia"/>
                <w:color w:val="000000"/>
                <w:szCs w:val="21"/>
              </w:rPr>
              <w:t>6</w:t>
            </w:r>
          </w:p>
        </w:tc>
        <w:tc>
          <w:tcPr>
            <w:tcW w:w="709" w:type="dxa"/>
            <w:vAlign w:val="center"/>
          </w:tcPr>
          <w:p w14:paraId="7A1204E6">
            <w:pPr>
              <w:widowControl/>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w:t>
            </w:r>
          </w:p>
        </w:tc>
        <w:tc>
          <w:tcPr>
            <w:tcW w:w="709" w:type="dxa"/>
            <w:vAlign w:val="center"/>
          </w:tcPr>
          <w:p w14:paraId="737B926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4C969A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4F80190">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395744E3">
            <w:pPr>
              <w:widowControl/>
              <w:jc w:val="left"/>
              <w:rPr>
                <w:rFonts w:cs="宋体" w:asciiTheme="minorEastAsia" w:hAnsiTheme="minorEastAsia" w:eastAsiaTheme="minorEastAsia"/>
                <w:color w:val="000000"/>
                <w:kern w:val="0"/>
                <w:szCs w:val="21"/>
              </w:rPr>
            </w:pPr>
          </w:p>
        </w:tc>
        <w:tc>
          <w:tcPr>
            <w:tcW w:w="1502" w:type="dxa"/>
            <w:vAlign w:val="center"/>
          </w:tcPr>
          <w:p w14:paraId="5F858D5B">
            <w:pPr>
              <w:widowControl/>
              <w:jc w:val="left"/>
              <w:rPr>
                <w:color w:val="000000"/>
                <w:sz w:val="20"/>
                <w:szCs w:val="20"/>
              </w:rPr>
            </w:pPr>
            <w:r>
              <w:rPr>
                <w:rFonts w:hint="eastAsia"/>
                <w:color w:val="000000"/>
                <w:sz w:val="20"/>
                <w:szCs w:val="20"/>
              </w:rPr>
              <w:t>GUC10824202</w:t>
            </w:r>
          </w:p>
        </w:tc>
        <w:tc>
          <w:tcPr>
            <w:tcW w:w="3260" w:type="dxa"/>
            <w:vAlign w:val="center"/>
          </w:tcPr>
          <w:p w14:paraId="0A819E27">
            <w:pPr>
              <w:widowControl/>
              <w:jc w:val="left"/>
              <w:rPr>
                <w:color w:val="000000"/>
                <w:sz w:val="20"/>
                <w:szCs w:val="20"/>
              </w:rPr>
            </w:pPr>
            <w:r>
              <w:rPr>
                <w:rFonts w:hint="eastAsia"/>
                <w:color w:val="000000"/>
                <w:sz w:val="20"/>
                <w:szCs w:val="20"/>
              </w:rPr>
              <w:t>C程序设计</w:t>
            </w:r>
            <w:r>
              <w:rPr>
                <w:rFonts w:hint="eastAsia"/>
                <w:color w:val="000000"/>
                <w:sz w:val="20"/>
                <w:szCs w:val="20"/>
              </w:rPr>
              <w:br w:type="textWrapping" w:clear="all"/>
            </w:r>
            <w:r>
              <w:rPr>
                <w:color w:val="000000"/>
                <w:sz w:val="20"/>
                <w:szCs w:val="20"/>
              </w:rPr>
              <w:t xml:space="preserve"> C programming</w:t>
            </w:r>
          </w:p>
        </w:tc>
        <w:tc>
          <w:tcPr>
            <w:tcW w:w="709" w:type="dxa"/>
            <w:vAlign w:val="center"/>
          </w:tcPr>
          <w:p w14:paraId="567B7699">
            <w:pPr>
              <w:jc w:val="center"/>
              <w:rPr>
                <w:rFonts w:cs="宋体"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709" w:type="dxa"/>
            <w:vAlign w:val="center"/>
          </w:tcPr>
          <w:p w14:paraId="21176431">
            <w:pPr>
              <w:jc w:val="center"/>
              <w:rPr>
                <w:rFonts w:cs="宋体" w:asciiTheme="minorEastAsia" w:hAnsiTheme="minorEastAsia" w:eastAsiaTheme="minorEastAsia"/>
                <w:color w:val="000000"/>
                <w:szCs w:val="21"/>
              </w:rPr>
            </w:pPr>
            <w:r>
              <w:rPr>
                <w:rFonts w:hint="eastAsia" w:asciiTheme="minorEastAsia" w:hAnsiTheme="minorEastAsia" w:eastAsiaTheme="minorEastAsia"/>
                <w:color w:val="000000"/>
                <w:szCs w:val="21"/>
              </w:rPr>
              <w:t>48</w:t>
            </w:r>
          </w:p>
        </w:tc>
        <w:tc>
          <w:tcPr>
            <w:tcW w:w="708" w:type="dxa"/>
            <w:vAlign w:val="center"/>
          </w:tcPr>
          <w:p w14:paraId="1AF1B89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24</w:t>
            </w:r>
          </w:p>
        </w:tc>
        <w:tc>
          <w:tcPr>
            <w:tcW w:w="709" w:type="dxa"/>
            <w:vAlign w:val="center"/>
          </w:tcPr>
          <w:p w14:paraId="75EC940F">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24</w:t>
            </w:r>
          </w:p>
        </w:tc>
        <w:tc>
          <w:tcPr>
            <w:tcW w:w="709" w:type="dxa"/>
            <w:vAlign w:val="center"/>
          </w:tcPr>
          <w:p w14:paraId="1E5AF9D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709" w:type="dxa"/>
            <w:vAlign w:val="center"/>
          </w:tcPr>
          <w:p w14:paraId="6E2C26A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20A133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36D92714">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4C3665AB">
            <w:pPr>
              <w:widowControl/>
              <w:jc w:val="left"/>
              <w:rPr>
                <w:rFonts w:cs="宋体" w:asciiTheme="minorEastAsia" w:hAnsiTheme="minorEastAsia" w:eastAsiaTheme="minorEastAsia"/>
                <w:color w:val="000000"/>
                <w:kern w:val="0"/>
                <w:szCs w:val="21"/>
              </w:rPr>
            </w:pPr>
          </w:p>
        </w:tc>
        <w:tc>
          <w:tcPr>
            <w:tcW w:w="1502" w:type="dxa"/>
            <w:vAlign w:val="center"/>
          </w:tcPr>
          <w:p w14:paraId="14AA5C39">
            <w:pPr>
              <w:widowControl/>
              <w:jc w:val="left"/>
              <w:rPr>
                <w:color w:val="000000"/>
                <w:sz w:val="20"/>
                <w:szCs w:val="20"/>
              </w:rPr>
            </w:pPr>
            <w:r>
              <w:rPr>
                <w:color w:val="000000"/>
                <w:sz w:val="20"/>
                <w:szCs w:val="20"/>
              </w:rPr>
              <w:t>GUC70224103</w:t>
            </w:r>
          </w:p>
        </w:tc>
        <w:tc>
          <w:tcPr>
            <w:tcW w:w="3260" w:type="dxa"/>
            <w:vAlign w:val="center"/>
          </w:tcPr>
          <w:p w14:paraId="07C9B139">
            <w:pPr>
              <w:widowControl/>
              <w:jc w:val="left"/>
              <w:rPr>
                <w:color w:val="000000"/>
                <w:sz w:val="20"/>
                <w:szCs w:val="20"/>
              </w:rPr>
            </w:pPr>
            <w:r>
              <w:rPr>
                <w:rFonts w:hint="eastAsia"/>
                <w:color w:val="000000"/>
                <w:sz w:val="20"/>
                <w:szCs w:val="20"/>
              </w:rPr>
              <w:t>大学美育</w:t>
            </w:r>
            <w:r>
              <w:rPr>
                <w:rFonts w:hint="eastAsia"/>
                <w:color w:val="000000"/>
                <w:sz w:val="20"/>
                <w:szCs w:val="20"/>
              </w:rPr>
              <w:br w:type="textWrapping" w:clear="all"/>
            </w:r>
            <w:r>
              <w:rPr>
                <w:color w:val="000000"/>
                <w:sz w:val="20"/>
                <w:szCs w:val="20"/>
              </w:rPr>
              <w:t>College Aesthetical Education</w:t>
            </w:r>
          </w:p>
        </w:tc>
        <w:tc>
          <w:tcPr>
            <w:tcW w:w="709" w:type="dxa"/>
            <w:vAlign w:val="center"/>
          </w:tcPr>
          <w:p w14:paraId="5F7862A6">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p>
        </w:tc>
        <w:tc>
          <w:tcPr>
            <w:tcW w:w="709" w:type="dxa"/>
            <w:vAlign w:val="center"/>
          </w:tcPr>
          <w:p w14:paraId="2076D91E">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32</w:t>
            </w:r>
          </w:p>
        </w:tc>
        <w:tc>
          <w:tcPr>
            <w:tcW w:w="708" w:type="dxa"/>
            <w:vAlign w:val="center"/>
          </w:tcPr>
          <w:p w14:paraId="5F478AFF">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16</w:t>
            </w:r>
          </w:p>
        </w:tc>
        <w:tc>
          <w:tcPr>
            <w:tcW w:w="709" w:type="dxa"/>
            <w:vAlign w:val="center"/>
          </w:tcPr>
          <w:p w14:paraId="3E7CDB82">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16</w:t>
            </w:r>
          </w:p>
        </w:tc>
        <w:tc>
          <w:tcPr>
            <w:tcW w:w="709" w:type="dxa"/>
            <w:vAlign w:val="center"/>
          </w:tcPr>
          <w:p w14:paraId="113ABBF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709" w:type="dxa"/>
            <w:vAlign w:val="center"/>
          </w:tcPr>
          <w:p w14:paraId="2BE94BE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39BEAB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4DC7D67F">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31A9CDB9">
            <w:pPr>
              <w:widowControl/>
              <w:jc w:val="left"/>
              <w:rPr>
                <w:rFonts w:cs="宋体" w:asciiTheme="minorEastAsia" w:hAnsiTheme="minorEastAsia" w:eastAsiaTheme="minorEastAsia"/>
                <w:color w:val="000000"/>
                <w:kern w:val="0"/>
                <w:szCs w:val="21"/>
              </w:rPr>
            </w:pPr>
          </w:p>
        </w:tc>
        <w:tc>
          <w:tcPr>
            <w:tcW w:w="1502" w:type="dxa"/>
            <w:shd w:val="clear" w:color="auto" w:fill="BFBFBF"/>
            <w:vAlign w:val="center"/>
          </w:tcPr>
          <w:p w14:paraId="02CBE57C">
            <w:pPr>
              <w:widowControl/>
              <w:jc w:val="center"/>
              <w:rPr>
                <w:rFonts w:cs="宋体" w:asciiTheme="minorEastAsia" w:hAnsiTheme="minorEastAsia" w:eastAsiaTheme="minorEastAsia"/>
                <w:b/>
                <w:color w:val="000000"/>
                <w:kern w:val="0"/>
                <w:szCs w:val="21"/>
              </w:rPr>
            </w:pPr>
          </w:p>
        </w:tc>
        <w:tc>
          <w:tcPr>
            <w:tcW w:w="3260" w:type="dxa"/>
            <w:shd w:val="clear" w:color="auto" w:fill="BFBFBF"/>
            <w:vAlign w:val="center"/>
          </w:tcPr>
          <w:p w14:paraId="461DA546">
            <w:pPr>
              <w:widowControl/>
              <w:ind w:firstLine="1054" w:firstLineChars="500"/>
              <w:rPr>
                <w:rFonts w:cs="宋体" w:asciiTheme="minorEastAsia" w:hAnsiTheme="minorEastAsia" w:eastAsiaTheme="minorEastAsia"/>
                <w:b/>
                <w:color w:val="000000"/>
                <w:kern w:val="0"/>
                <w:szCs w:val="21"/>
              </w:rPr>
            </w:pPr>
            <w:r>
              <w:rPr>
                <w:rFonts w:hint="eastAsia" w:cs="宋体" w:asciiTheme="minorEastAsia" w:hAnsiTheme="minorEastAsia" w:eastAsiaTheme="minorEastAsia"/>
                <w:b/>
                <w:color w:val="000000"/>
                <w:kern w:val="0"/>
                <w:szCs w:val="21"/>
              </w:rPr>
              <w:t>小计</w:t>
            </w:r>
          </w:p>
        </w:tc>
        <w:tc>
          <w:tcPr>
            <w:tcW w:w="709" w:type="dxa"/>
            <w:shd w:val="clear" w:color="000000" w:fill="C0C0C0"/>
            <w:noWrap/>
            <w:vAlign w:val="center"/>
          </w:tcPr>
          <w:p w14:paraId="12ADB1DB">
            <w:pPr>
              <w:widowControl/>
              <w:jc w:val="center"/>
              <w:textAlignment w:val="center"/>
              <w:rPr>
                <w:rFonts w:asciiTheme="minorEastAsia" w:hAnsiTheme="minorEastAsia" w:eastAsiaTheme="minorEastAsia"/>
                <w:b/>
                <w:bCs/>
                <w:kern w:val="0"/>
                <w:szCs w:val="21"/>
              </w:rPr>
            </w:pPr>
            <w:r>
              <w:rPr>
                <w:b/>
                <w:bCs/>
                <w:color w:val="000000"/>
                <w:kern w:val="0"/>
                <w:sz w:val="20"/>
                <w:szCs w:val="20"/>
                <w:lang w:bidi="ar"/>
              </w:rPr>
              <w:t>52</w:t>
            </w:r>
          </w:p>
        </w:tc>
        <w:tc>
          <w:tcPr>
            <w:tcW w:w="709" w:type="dxa"/>
            <w:shd w:val="clear" w:color="000000" w:fill="C0C0C0"/>
            <w:noWrap/>
            <w:vAlign w:val="center"/>
          </w:tcPr>
          <w:p w14:paraId="11BA4CB9">
            <w:pPr>
              <w:widowControl/>
              <w:jc w:val="center"/>
              <w:textAlignment w:val="center"/>
              <w:rPr>
                <w:rFonts w:asciiTheme="minorEastAsia" w:hAnsiTheme="minorEastAsia" w:eastAsiaTheme="minorEastAsia"/>
                <w:b/>
                <w:bCs/>
                <w:szCs w:val="21"/>
              </w:rPr>
            </w:pPr>
            <w:r>
              <w:rPr>
                <w:b/>
                <w:bCs/>
                <w:color w:val="000000"/>
                <w:kern w:val="0"/>
                <w:sz w:val="20"/>
                <w:szCs w:val="20"/>
                <w:lang w:bidi="ar"/>
              </w:rPr>
              <w:t>964</w:t>
            </w:r>
          </w:p>
        </w:tc>
        <w:tc>
          <w:tcPr>
            <w:tcW w:w="708" w:type="dxa"/>
            <w:shd w:val="clear" w:color="000000" w:fill="BEBEBE" w:themeFill="background1" w:themeFillShade="BF"/>
            <w:noWrap/>
            <w:vAlign w:val="center"/>
          </w:tcPr>
          <w:p w14:paraId="41F773FF">
            <w:pPr>
              <w:widowControl/>
              <w:jc w:val="center"/>
              <w:textAlignment w:val="center"/>
              <w:rPr>
                <w:rFonts w:asciiTheme="minorEastAsia" w:hAnsiTheme="minorEastAsia"/>
                <w:b/>
                <w:bCs/>
                <w:szCs w:val="21"/>
              </w:rPr>
            </w:pPr>
            <w:r>
              <w:rPr>
                <w:b/>
                <w:bCs/>
                <w:color w:val="000000"/>
                <w:kern w:val="0"/>
                <w:sz w:val="20"/>
                <w:szCs w:val="20"/>
                <w:lang w:bidi="ar"/>
              </w:rPr>
              <w:t>5</w:t>
            </w:r>
            <w:r>
              <w:rPr>
                <w:rFonts w:hint="eastAsia"/>
                <w:b/>
                <w:bCs/>
                <w:color w:val="000000"/>
                <w:kern w:val="0"/>
                <w:sz w:val="20"/>
                <w:szCs w:val="20"/>
                <w:lang w:bidi="ar"/>
              </w:rPr>
              <w:t>96</w:t>
            </w:r>
          </w:p>
        </w:tc>
        <w:tc>
          <w:tcPr>
            <w:tcW w:w="709" w:type="dxa"/>
            <w:shd w:val="clear" w:color="000000" w:fill="BEBEBE" w:themeFill="background1" w:themeFillShade="BF"/>
            <w:noWrap/>
            <w:vAlign w:val="center"/>
          </w:tcPr>
          <w:p w14:paraId="2EEA09DD">
            <w:pPr>
              <w:widowControl/>
              <w:jc w:val="center"/>
              <w:textAlignment w:val="center"/>
              <w:rPr>
                <w:rFonts w:asciiTheme="minorEastAsia" w:hAnsiTheme="minorEastAsia" w:eastAsiaTheme="minorEastAsia"/>
                <w:b/>
                <w:bCs/>
                <w:szCs w:val="21"/>
              </w:rPr>
            </w:pPr>
            <w:r>
              <w:rPr>
                <w:rFonts w:hint="eastAsia" w:eastAsiaTheme="minorEastAsia"/>
                <w:b/>
                <w:bCs/>
                <w:color w:val="000000"/>
                <w:kern w:val="0"/>
                <w:sz w:val="20"/>
                <w:szCs w:val="20"/>
                <w:lang w:bidi="ar"/>
              </w:rPr>
              <w:t>368</w:t>
            </w:r>
          </w:p>
        </w:tc>
        <w:tc>
          <w:tcPr>
            <w:tcW w:w="709" w:type="dxa"/>
            <w:shd w:val="clear" w:color="000000" w:fill="C0C0C0"/>
            <w:noWrap/>
            <w:vAlign w:val="center"/>
          </w:tcPr>
          <w:p w14:paraId="0B63C614">
            <w:pPr>
              <w:widowControl/>
              <w:jc w:val="center"/>
              <w:rPr>
                <w:rFonts w:asciiTheme="minorEastAsia" w:hAnsiTheme="minorEastAsia" w:eastAsiaTheme="minorEastAsia"/>
                <w:b/>
                <w:color w:val="000000"/>
                <w:kern w:val="0"/>
                <w:szCs w:val="21"/>
              </w:rPr>
            </w:pPr>
          </w:p>
        </w:tc>
        <w:tc>
          <w:tcPr>
            <w:tcW w:w="709" w:type="dxa"/>
            <w:shd w:val="clear" w:color="000000" w:fill="C0C0C0"/>
            <w:noWrap/>
            <w:vAlign w:val="center"/>
          </w:tcPr>
          <w:p w14:paraId="58AE4067">
            <w:pPr>
              <w:widowControl/>
              <w:jc w:val="center"/>
              <w:rPr>
                <w:rFonts w:asciiTheme="minorEastAsia" w:hAnsiTheme="minorEastAsia" w:eastAsiaTheme="minorEastAsia"/>
                <w:color w:val="000000"/>
                <w:kern w:val="0"/>
                <w:szCs w:val="21"/>
              </w:rPr>
            </w:pPr>
          </w:p>
        </w:tc>
      </w:tr>
      <w:tr w14:paraId="137ADC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17F7F1B4">
            <w:pPr>
              <w:widowControl/>
              <w:jc w:val="left"/>
              <w:rPr>
                <w:rFonts w:cs="宋体" w:asciiTheme="minorEastAsia" w:hAnsiTheme="minorEastAsia" w:eastAsiaTheme="minorEastAsia"/>
                <w:color w:val="000000"/>
                <w:kern w:val="0"/>
                <w:szCs w:val="21"/>
              </w:rPr>
            </w:pPr>
          </w:p>
        </w:tc>
        <w:tc>
          <w:tcPr>
            <w:tcW w:w="640" w:type="dxa"/>
            <w:gridSpan w:val="2"/>
            <w:vMerge w:val="restart"/>
            <w:vAlign w:val="center"/>
          </w:tcPr>
          <w:p w14:paraId="28056489">
            <w:pPr>
              <w:widowControl/>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通识任选课程</w:t>
            </w:r>
          </w:p>
        </w:tc>
        <w:tc>
          <w:tcPr>
            <w:tcW w:w="1502" w:type="dxa"/>
            <w:noWrap/>
            <w:vAlign w:val="center"/>
          </w:tcPr>
          <w:p w14:paraId="545ABD30">
            <w:pPr>
              <w:widowControl/>
              <w:jc w:val="center"/>
              <w:rPr>
                <w:rFonts w:asciiTheme="minorEastAsia" w:hAnsiTheme="minorEastAsia" w:eastAsiaTheme="minorEastAsia"/>
                <w:color w:val="000000"/>
                <w:szCs w:val="21"/>
              </w:rPr>
            </w:pPr>
            <w:r>
              <w:rPr>
                <w:rFonts w:hint="eastAsia" w:cs="宋体" w:asciiTheme="minorEastAsia" w:hAnsiTheme="minorEastAsia" w:eastAsiaTheme="minorEastAsia"/>
                <w:color w:val="000000"/>
                <w:kern w:val="0"/>
                <w:szCs w:val="21"/>
              </w:rPr>
              <w:t>　</w:t>
            </w:r>
          </w:p>
        </w:tc>
        <w:tc>
          <w:tcPr>
            <w:tcW w:w="3260" w:type="dxa"/>
            <w:vAlign w:val="center"/>
          </w:tcPr>
          <w:p w14:paraId="2D357A15">
            <w:pPr>
              <w:widowControl/>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详见当学期开课目录</w:t>
            </w:r>
          </w:p>
          <w:p w14:paraId="2F38DA46">
            <w:pPr>
              <w:jc w:val="left"/>
              <w:rPr>
                <w:rFonts w:asciiTheme="minorEastAsia" w:hAnsiTheme="minorEastAsia" w:eastAsiaTheme="minorEastAsia"/>
                <w:color w:val="000000"/>
                <w:kern w:val="0"/>
                <w:szCs w:val="21"/>
              </w:rPr>
            </w:pPr>
            <w:r>
              <w:rPr>
                <w:rFonts w:hint="eastAsia" w:cs="宋体" w:asciiTheme="minorEastAsia" w:hAnsiTheme="minorEastAsia" w:eastAsiaTheme="minorEastAsia"/>
                <w:kern w:val="0"/>
                <w:szCs w:val="21"/>
              </w:rPr>
              <w:t>(按当学期选课指导选课，建议本专业学生选修四史之一，至少修读一门人文科学课)</w:t>
            </w:r>
          </w:p>
        </w:tc>
        <w:tc>
          <w:tcPr>
            <w:tcW w:w="709" w:type="dxa"/>
            <w:noWrap/>
            <w:vAlign w:val="center"/>
          </w:tcPr>
          <w:p w14:paraId="1C66CC41">
            <w:pPr>
              <w:jc w:val="center"/>
              <w:rPr>
                <w:rFont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w:t>
            </w:r>
          </w:p>
        </w:tc>
        <w:tc>
          <w:tcPr>
            <w:tcW w:w="709" w:type="dxa"/>
            <w:noWrap/>
            <w:vAlign w:val="center"/>
          </w:tcPr>
          <w:p w14:paraId="6A9B2C01">
            <w:pPr>
              <w:jc w:val="center"/>
              <w:rPr>
                <w:rFonts w:asciiTheme="minorEastAsia" w:hAnsiTheme="minorEastAsia" w:eastAsiaTheme="minorEastAsia"/>
                <w:color w:val="000000"/>
                <w:szCs w:val="21"/>
              </w:rPr>
            </w:pPr>
            <w:r>
              <w:rPr>
                <w:rFonts w:hint="eastAsia" w:cs="宋体" w:asciiTheme="minorEastAsia" w:hAnsiTheme="minorEastAsia" w:eastAsiaTheme="minorEastAsia"/>
                <w:color w:val="000000"/>
                <w:kern w:val="0"/>
                <w:szCs w:val="21"/>
              </w:rPr>
              <w:t>　</w:t>
            </w:r>
          </w:p>
        </w:tc>
        <w:tc>
          <w:tcPr>
            <w:tcW w:w="708" w:type="dxa"/>
            <w:noWrap/>
            <w:vAlign w:val="center"/>
          </w:tcPr>
          <w:p w14:paraId="0F87345F">
            <w:pPr>
              <w:jc w:val="center"/>
              <w:rPr>
                <w:rFonts w:asciiTheme="minorEastAsia" w:hAnsiTheme="minorEastAsia" w:eastAsiaTheme="minorEastAsia"/>
                <w:color w:val="000000"/>
                <w:szCs w:val="21"/>
              </w:rPr>
            </w:pPr>
            <w:r>
              <w:rPr>
                <w:rFonts w:hint="eastAsia" w:cs="宋体" w:asciiTheme="minorEastAsia" w:hAnsiTheme="minorEastAsia" w:eastAsiaTheme="minorEastAsia"/>
                <w:color w:val="000000"/>
                <w:kern w:val="0"/>
                <w:szCs w:val="21"/>
              </w:rPr>
              <w:t>　</w:t>
            </w:r>
          </w:p>
        </w:tc>
        <w:tc>
          <w:tcPr>
            <w:tcW w:w="709" w:type="dxa"/>
            <w:noWrap/>
            <w:vAlign w:val="center"/>
          </w:tcPr>
          <w:p w14:paraId="17BD7637">
            <w:pPr>
              <w:jc w:val="center"/>
              <w:rPr>
                <w:rFonts w:asciiTheme="minorEastAsia" w:hAnsiTheme="minorEastAsia" w:eastAsiaTheme="minorEastAsia"/>
                <w:color w:val="000000"/>
                <w:szCs w:val="21"/>
              </w:rPr>
            </w:pPr>
            <w:r>
              <w:rPr>
                <w:rFonts w:hint="eastAsia" w:cs="宋体" w:asciiTheme="minorEastAsia" w:hAnsiTheme="minorEastAsia" w:eastAsiaTheme="minorEastAsia"/>
                <w:color w:val="000000"/>
                <w:kern w:val="0"/>
                <w:szCs w:val="21"/>
              </w:rPr>
              <w:t>　</w:t>
            </w:r>
          </w:p>
        </w:tc>
        <w:tc>
          <w:tcPr>
            <w:tcW w:w="709" w:type="dxa"/>
            <w:noWrap/>
            <w:vAlign w:val="center"/>
          </w:tcPr>
          <w:p w14:paraId="0D5AB140">
            <w:pPr>
              <w:jc w:val="center"/>
              <w:rPr>
                <w:rFont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1-8</w:t>
            </w:r>
          </w:p>
        </w:tc>
        <w:tc>
          <w:tcPr>
            <w:tcW w:w="709" w:type="dxa"/>
            <w:noWrap/>
            <w:vAlign w:val="center"/>
          </w:tcPr>
          <w:p w14:paraId="4D444A52">
            <w:pPr>
              <w:jc w:val="center"/>
              <w:rPr>
                <w:rFont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考查</w:t>
            </w:r>
          </w:p>
        </w:tc>
      </w:tr>
      <w:tr w14:paraId="716C6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3ACF48D">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7E9B68C3">
            <w:pPr>
              <w:widowControl/>
              <w:jc w:val="left"/>
              <w:rPr>
                <w:rFonts w:cs="宋体" w:asciiTheme="minorEastAsia" w:hAnsiTheme="minorEastAsia" w:eastAsiaTheme="minorEastAsia"/>
                <w:color w:val="000000"/>
                <w:kern w:val="0"/>
                <w:szCs w:val="21"/>
              </w:rPr>
            </w:pPr>
          </w:p>
        </w:tc>
        <w:tc>
          <w:tcPr>
            <w:tcW w:w="4762" w:type="dxa"/>
            <w:gridSpan w:val="2"/>
            <w:shd w:val="clear" w:color="000000" w:fill="C0C0C0"/>
            <w:vAlign w:val="center"/>
          </w:tcPr>
          <w:p w14:paraId="25ED6119">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小计</w:t>
            </w:r>
          </w:p>
        </w:tc>
        <w:tc>
          <w:tcPr>
            <w:tcW w:w="709" w:type="dxa"/>
            <w:shd w:val="clear" w:color="000000" w:fill="C0C0C0"/>
            <w:noWrap/>
            <w:vAlign w:val="center"/>
          </w:tcPr>
          <w:p w14:paraId="2D9BE04A">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szCs w:val="21"/>
              </w:rPr>
              <w:t xml:space="preserve">8 </w:t>
            </w:r>
          </w:p>
        </w:tc>
        <w:tc>
          <w:tcPr>
            <w:tcW w:w="709" w:type="dxa"/>
            <w:shd w:val="clear" w:color="000000" w:fill="C0C0C0"/>
            <w:noWrap/>
            <w:vAlign w:val="center"/>
          </w:tcPr>
          <w:p w14:paraId="146886A9">
            <w:pPr>
              <w:jc w:val="center"/>
              <w:rPr>
                <w:rFonts w:asciiTheme="minorEastAsia" w:hAnsiTheme="minorEastAsia" w:eastAsiaTheme="minorEastAsia"/>
                <w:b/>
                <w:color w:val="000000"/>
                <w:szCs w:val="21"/>
              </w:rPr>
            </w:pPr>
            <w:r>
              <w:rPr>
                <w:rFonts w:asciiTheme="minorEastAsia" w:hAnsiTheme="minorEastAsia" w:eastAsiaTheme="minorEastAsia"/>
                <w:b/>
                <w:color w:val="000000"/>
                <w:szCs w:val="21"/>
              </w:rPr>
              <w:t xml:space="preserve">128 </w:t>
            </w:r>
          </w:p>
        </w:tc>
        <w:tc>
          <w:tcPr>
            <w:tcW w:w="708" w:type="dxa"/>
            <w:shd w:val="clear" w:color="000000" w:fill="C0C0C0"/>
            <w:noWrap/>
            <w:vAlign w:val="center"/>
          </w:tcPr>
          <w:p w14:paraId="34C89932">
            <w:pPr>
              <w:jc w:val="center"/>
              <w:rPr>
                <w:rFonts w:asciiTheme="minorEastAsia" w:hAnsiTheme="minorEastAsia" w:eastAsiaTheme="minorEastAsia"/>
                <w:b/>
                <w:color w:val="000000"/>
                <w:szCs w:val="21"/>
              </w:rPr>
            </w:pPr>
            <w:r>
              <w:rPr>
                <w:rFonts w:asciiTheme="minorEastAsia" w:hAnsiTheme="minorEastAsia" w:eastAsiaTheme="minorEastAsia"/>
                <w:b/>
                <w:color w:val="000000"/>
                <w:szCs w:val="21"/>
              </w:rPr>
              <w:t xml:space="preserve">64 </w:t>
            </w:r>
          </w:p>
        </w:tc>
        <w:tc>
          <w:tcPr>
            <w:tcW w:w="709" w:type="dxa"/>
            <w:shd w:val="clear" w:color="000000" w:fill="C0C0C0"/>
            <w:noWrap/>
            <w:vAlign w:val="center"/>
          </w:tcPr>
          <w:p w14:paraId="4035AA35">
            <w:pPr>
              <w:jc w:val="center"/>
              <w:rPr>
                <w:rFonts w:asciiTheme="minorEastAsia" w:hAnsiTheme="minorEastAsia" w:eastAsiaTheme="minorEastAsia"/>
                <w:b/>
                <w:color w:val="000000"/>
                <w:szCs w:val="21"/>
              </w:rPr>
            </w:pPr>
            <w:r>
              <w:rPr>
                <w:rFonts w:asciiTheme="minorEastAsia" w:hAnsiTheme="minorEastAsia" w:eastAsiaTheme="minorEastAsia"/>
                <w:b/>
                <w:color w:val="000000"/>
                <w:szCs w:val="21"/>
              </w:rPr>
              <w:t xml:space="preserve">64 </w:t>
            </w:r>
          </w:p>
        </w:tc>
        <w:tc>
          <w:tcPr>
            <w:tcW w:w="709" w:type="dxa"/>
            <w:shd w:val="clear" w:color="000000" w:fill="C0C0C0"/>
            <w:noWrap/>
            <w:vAlign w:val="center"/>
          </w:tcPr>
          <w:p w14:paraId="03BE6887">
            <w:pPr>
              <w:widowControl/>
              <w:jc w:val="center"/>
              <w:rPr>
                <w:rFonts w:asciiTheme="minorEastAsia" w:hAnsiTheme="minorEastAsia" w:eastAsiaTheme="minorEastAsia"/>
                <w:color w:val="000000"/>
                <w:kern w:val="0"/>
                <w:szCs w:val="21"/>
              </w:rPr>
            </w:pPr>
          </w:p>
        </w:tc>
        <w:tc>
          <w:tcPr>
            <w:tcW w:w="709" w:type="dxa"/>
            <w:shd w:val="clear" w:color="000000" w:fill="C0C0C0"/>
            <w:noWrap/>
            <w:vAlign w:val="center"/>
          </w:tcPr>
          <w:p w14:paraId="5849EF87">
            <w:pPr>
              <w:widowControl/>
              <w:jc w:val="center"/>
              <w:rPr>
                <w:rFonts w:asciiTheme="minorEastAsia" w:hAnsiTheme="minorEastAsia" w:eastAsiaTheme="minorEastAsia"/>
                <w:color w:val="000000"/>
                <w:kern w:val="0"/>
                <w:szCs w:val="21"/>
              </w:rPr>
            </w:pPr>
          </w:p>
        </w:tc>
      </w:tr>
      <w:tr w14:paraId="7AD970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7E896C5">
            <w:pPr>
              <w:widowControl/>
              <w:jc w:val="left"/>
              <w:rPr>
                <w:rFonts w:cs="宋体" w:asciiTheme="minorEastAsia" w:hAnsiTheme="minorEastAsia" w:eastAsiaTheme="minorEastAsia"/>
                <w:color w:val="000000"/>
                <w:kern w:val="0"/>
                <w:szCs w:val="21"/>
              </w:rPr>
            </w:pPr>
          </w:p>
        </w:tc>
        <w:tc>
          <w:tcPr>
            <w:tcW w:w="5402" w:type="dxa"/>
            <w:gridSpan w:val="4"/>
            <w:shd w:val="clear" w:color="000000" w:fill="C0C0C0"/>
            <w:vAlign w:val="center"/>
          </w:tcPr>
          <w:p w14:paraId="53F90320">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 xml:space="preserve">    合计</w:t>
            </w:r>
          </w:p>
        </w:tc>
        <w:tc>
          <w:tcPr>
            <w:tcW w:w="709" w:type="dxa"/>
            <w:shd w:val="clear" w:color="000000" w:fill="C0C0C0"/>
            <w:noWrap/>
            <w:vAlign w:val="center"/>
          </w:tcPr>
          <w:p w14:paraId="0D829F70">
            <w:pPr>
              <w:widowControl/>
              <w:jc w:val="center"/>
              <w:textAlignment w:val="center"/>
              <w:rPr>
                <w:rFonts w:asciiTheme="minorEastAsia" w:hAnsiTheme="minorEastAsia" w:eastAsiaTheme="minorEastAsia"/>
                <w:b/>
                <w:bCs/>
                <w:kern w:val="0"/>
                <w:szCs w:val="21"/>
              </w:rPr>
            </w:pPr>
            <w:r>
              <w:rPr>
                <w:rFonts w:hint="eastAsia" w:ascii="宋体" w:hAnsi="宋体" w:cs="宋体"/>
                <w:b/>
                <w:bCs/>
                <w:color w:val="000000"/>
                <w:kern w:val="0"/>
                <w:sz w:val="20"/>
                <w:szCs w:val="20"/>
                <w:lang w:bidi="ar"/>
              </w:rPr>
              <w:t xml:space="preserve">60 </w:t>
            </w:r>
          </w:p>
        </w:tc>
        <w:tc>
          <w:tcPr>
            <w:tcW w:w="709" w:type="dxa"/>
            <w:shd w:val="clear" w:color="000000" w:fill="C0C0C0"/>
            <w:noWrap/>
            <w:vAlign w:val="center"/>
          </w:tcPr>
          <w:p w14:paraId="412A3D63">
            <w:pPr>
              <w:widowControl/>
              <w:jc w:val="center"/>
              <w:textAlignment w:val="center"/>
              <w:rPr>
                <w:rFonts w:asciiTheme="minorEastAsia" w:hAnsiTheme="minorEastAsia" w:eastAsiaTheme="minorEastAsia"/>
                <w:b/>
                <w:bCs/>
                <w:szCs w:val="21"/>
              </w:rPr>
            </w:pPr>
            <w:r>
              <w:rPr>
                <w:rFonts w:hint="eastAsia" w:ascii="宋体" w:hAnsi="宋体" w:cs="宋体"/>
                <w:b/>
                <w:bCs/>
                <w:color w:val="000000"/>
                <w:kern w:val="0"/>
                <w:sz w:val="20"/>
                <w:szCs w:val="20"/>
                <w:lang w:bidi="ar"/>
              </w:rPr>
              <w:t xml:space="preserve">1092 </w:t>
            </w:r>
          </w:p>
        </w:tc>
        <w:tc>
          <w:tcPr>
            <w:tcW w:w="708" w:type="dxa"/>
            <w:shd w:val="clear" w:color="000000" w:fill="BEBEBE" w:themeFill="background1" w:themeFillShade="BF"/>
            <w:noWrap/>
            <w:vAlign w:val="center"/>
          </w:tcPr>
          <w:p w14:paraId="61E5DB1E">
            <w:pPr>
              <w:widowControl/>
              <w:jc w:val="center"/>
              <w:textAlignment w:val="center"/>
              <w:rPr>
                <w:b/>
                <w:bCs/>
                <w:color w:val="000000"/>
                <w:kern w:val="0"/>
                <w:sz w:val="20"/>
                <w:szCs w:val="20"/>
                <w:lang w:bidi="ar"/>
              </w:rPr>
            </w:pPr>
            <w:r>
              <w:rPr>
                <w:rFonts w:hint="eastAsia"/>
                <w:b/>
                <w:bCs/>
                <w:color w:val="000000"/>
                <w:kern w:val="0"/>
                <w:sz w:val="20"/>
                <w:szCs w:val="20"/>
                <w:lang w:bidi="ar"/>
              </w:rPr>
              <w:t>660</w:t>
            </w:r>
          </w:p>
        </w:tc>
        <w:tc>
          <w:tcPr>
            <w:tcW w:w="709" w:type="dxa"/>
            <w:shd w:val="clear" w:color="000000" w:fill="BEBEBE" w:themeFill="background1" w:themeFillShade="BF"/>
            <w:noWrap/>
            <w:vAlign w:val="center"/>
          </w:tcPr>
          <w:p w14:paraId="66682602">
            <w:pPr>
              <w:widowControl/>
              <w:jc w:val="center"/>
              <w:textAlignment w:val="center"/>
              <w:rPr>
                <w:b/>
                <w:bCs/>
                <w:color w:val="000000"/>
                <w:kern w:val="0"/>
                <w:sz w:val="20"/>
                <w:szCs w:val="20"/>
                <w:lang w:bidi="ar"/>
              </w:rPr>
            </w:pPr>
            <w:r>
              <w:rPr>
                <w:rFonts w:hint="eastAsia"/>
                <w:b/>
                <w:bCs/>
                <w:color w:val="000000"/>
                <w:kern w:val="0"/>
                <w:sz w:val="20"/>
                <w:szCs w:val="20"/>
                <w:lang w:bidi="ar"/>
              </w:rPr>
              <w:t xml:space="preserve">432 </w:t>
            </w:r>
          </w:p>
        </w:tc>
        <w:tc>
          <w:tcPr>
            <w:tcW w:w="709" w:type="dxa"/>
            <w:shd w:val="clear" w:color="000000" w:fill="C0C0C0"/>
            <w:noWrap/>
            <w:vAlign w:val="center"/>
          </w:tcPr>
          <w:p w14:paraId="79025DC1">
            <w:pPr>
              <w:widowControl/>
              <w:jc w:val="center"/>
              <w:rPr>
                <w:rFonts w:asciiTheme="minorEastAsia" w:hAnsiTheme="minorEastAsia" w:eastAsiaTheme="minorEastAsia"/>
                <w:color w:val="000000"/>
                <w:kern w:val="0"/>
                <w:szCs w:val="21"/>
              </w:rPr>
            </w:pPr>
          </w:p>
        </w:tc>
        <w:tc>
          <w:tcPr>
            <w:tcW w:w="709" w:type="dxa"/>
            <w:shd w:val="clear" w:color="000000" w:fill="C0C0C0"/>
            <w:noWrap/>
            <w:vAlign w:val="center"/>
          </w:tcPr>
          <w:p w14:paraId="5F10F829">
            <w:pPr>
              <w:widowControl/>
              <w:jc w:val="center"/>
              <w:rPr>
                <w:rFonts w:asciiTheme="minorEastAsia" w:hAnsiTheme="minorEastAsia" w:eastAsiaTheme="minorEastAsia"/>
                <w:color w:val="000000"/>
                <w:kern w:val="0"/>
                <w:szCs w:val="21"/>
              </w:rPr>
            </w:pPr>
          </w:p>
        </w:tc>
      </w:tr>
      <w:tr w14:paraId="637AE7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restart"/>
            <w:vAlign w:val="center"/>
          </w:tcPr>
          <w:p w14:paraId="4859E79B">
            <w:pPr>
              <w:widowControl/>
              <w:jc w:val="center"/>
              <w:rPr>
                <w:rFonts w:cs="宋体" w:asciiTheme="minorEastAsia" w:hAnsiTheme="minorEastAsia" w:eastAsiaTheme="minorEastAsia"/>
                <w:color w:val="000000"/>
                <w:kern w:val="0"/>
                <w:szCs w:val="21"/>
              </w:rPr>
            </w:pPr>
            <w:r>
              <w:rPr>
                <w:rFonts w:cs="仿宋_GB2312" w:asciiTheme="minorEastAsia" w:hAnsiTheme="minorEastAsia" w:eastAsiaTheme="minorEastAsia"/>
                <w:color w:val="000000"/>
                <w:kern w:val="0"/>
                <w:szCs w:val="21"/>
                <w:lang w:bidi="ar"/>
              </w:rPr>
              <w:t>专业平台课</w:t>
            </w:r>
          </w:p>
        </w:tc>
        <w:tc>
          <w:tcPr>
            <w:tcW w:w="640" w:type="dxa"/>
            <w:gridSpan w:val="2"/>
            <w:vMerge w:val="restart"/>
            <w:vAlign w:val="center"/>
          </w:tcPr>
          <w:p w14:paraId="67D79D9E">
            <w:pPr>
              <w:widowControl/>
              <w:jc w:val="center"/>
              <w:rPr>
                <w:rFonts w:cs="宋体" w:asciiTheme="minorEastAsia" w:hAnsiTheme="minorEastAsia" w:eastAsiaTheme="minorEastAsia"/>
                <w:color w:val="000000"/>
                <w:kern w:val="0"/>
                <w:szCs w:val="21"/>
              </w:rPr>
            </w:pPr>
            <w:r>
              <w:rPr>
                <w:rStyle w:val="18"/>
                <w:rFonts w:hint="eastAsia" w:asciiTheme="minorEastAsia" w:hAnsiTheme="minorEastAsia" w:eastAsiaTheme="minorEastAsia"/>
                <w:sz w:val="21"/>
                <w:szCs w:val="21"/>
                <w:lang w:bidi="ar"/>
              </w:rPr>
              <w:t>学科基础课</w:t>
            </w:r>
          </w:p>
        </w:tc>
        <w:tc>
          <w:tcPr>
            <w:tcW w:w="1502" w:type="dxa"/>
            <w:vAlign w:val="center"/>
          </w:tcPr>
          <w:p w14:paraId="2773448F">
            <w:pPr>
              <w:widowControl/>
              <w:jc w:val="center"/>
              <w:textAlignment w:val="center"/>
              <w:rPr>
                <w:color w:val="000000"/>
                <w:sz w:val="20"/>
                <w:szCs w:val="20"/>
              </w:rPr>
            </w:pPr>
            <w:r>
              <w:rPr>
                <w:rFonts w:hint="eastAsia"/>
                <w:sz w:val="20"/>
                <w:szCs w:val="20"/>
              </w:rPr>
              <w:t>GUC70124105</w:t>
            </w:r>
          </w:p>
        </w:tc>
        <w:tc>
          <w:tcPr>
            <w:tcW w:w="3260" w:type="dxa"/>
            <w:vAlign w:val="center"/>
          </w:tcPr>
          <w:p w14:paraId="794248BC">
            <w:pPr>
              <w:widowControl/>
              <w:jc w:val="left"/>
              <w:textAlignment w:val="center"/>
              <w:rPr>
                <w:rFonts w:hint="eastAsia"/>
                <w:sz w:val="20"/>
                <w:szCs w:val="20"/>
              </w:rPr>
            </w:pPr>
            <w:r>
              <w:rPr>
                <w:rFonts w:hint="eastAsia"/>
                <w:sz w:val="20"/>
                <w:szCs w:val="20"/>
              </w:rPr>
              <w:t>高等数学（B1）</w:t>
            </w:r>
          </w:p>
          <w:p w14:paraId="2AA812CB">
            <w:pPr>
              <w:widowControl/>
              <w:jc w:val="left"/>
              <w:textAlignment w:val="center"/>
              <w:rPr>
                <w:color w:val="000000"/>
                <w:sz w:val="20"/>
                <w:szCs w:val="20"/>
              </w:rPr>
            </w:pPr>
            <w:r>
              <w:rPr>
                <w:rFonts w:hint="eastAsia"/>
                <w:sz w:val="20"/>
                <w:szCs w:val="20"/>
              </w:rPr>
              <w:t>Higher Mathematics（B1）</w:t>
            </w:r>
          </w:p>
        </w:tc>
        <w:tc>
          <w:tcPr>
            <w:tcW w:w="709" w:type="dxa"/>
            <w:noWrap/>
            <w:vAlign w:val="center"/>
          </w:tcPr>
          <w:p w14:paraId="5CB98D41">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4</w:t>
            </w:r>
          </w:p>
        </w:tc>
        <w:tc>
          <w:tcPr>
            <w:tcW w:w="709" w:type="dxa"/>
            <w:noWrap/>
            <w:vAlign w:val="center"/>
          </w:tcPr>
          <w:p w14:paraId="63A507D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8" w:type="dxa"/>
            <w:noWrap/>
            <w:vAlign w:val="center"/>
          </w:tcPr>
          <w:p w14:paraId="1B710ED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9" w:type="dxa"/>
            <w:noWrap/>
            <w:vAlign w:val="center"/>
          </w:tcPr>
          <w:p w14:paraId="441B88B3">
            <w:pPr>
              <w:jc w:val="center"/>
              <w:rPr>
                <w:rFonts w:asciiTheme="minorEastAsia" w:hAnsiTheme="minorEastAsia" w:eastAsiaTheme="minorEastAsia"/>
                <w:color w:val="000000"/>
                <w:szCs w:val="21"/>
              </w:rPr>
            </w:pPr>
          </w:p>
        </w:tc>
        <w:tc>
          <w:tcPr>
            <w:tcW w:w="709" w:type="dxa"/>
            <w:noWrap/>
            <w:vAlign w:val="center"/>
          </w:tcPr>
          <w:p w14:paraId="72EDEAD6">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w:t>
            </w:r>
          </w:p>
        </w:tc>
        <w:tc>
          <w:tcPr>
            <w:tcW w:w="709" w:type="dxa"/>
            <w:noWrap/>
            <w:vAlign w:val="center"/>
          </w:tcPr>
          <w:p w14:paraId="464D8AE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7C14A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82647BE">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03768C6F">
            <w:pPr>
              <w:widowControl/>
              <w:jc w:val="left"/>
              <w:rPr>
                <w:rFonts w:cs="宋体" w:asciiTheme="minorEastAsia" w:hAnsiTheme="minorEastAsia" w:eastAsiaTheme="minorEastAsia"/>
                <w:color w:val="000000"/>
                <w:kern w:val="0"/>
                <w:szCs w:val="21"/>
              </w:rPr>
            </w:pPr>
          </w:p>
        </w:tc>
        <w:tc>
          <w:tcPr>
            <w:tcW w:w="1502" w:type="dxa"/>
            <w:vAlign w:val="center"/>
          </w:tcPr>
          <w:p w14:paraId="34860D7D">
            <w:pPr>
              <w:widowControl/>
              <w:jc w:val="center"/>
              <w:textAlignment w:val="center"/>
              <w:rPr>
                <w:color w:val="000000"/>
                <w:sz w:val="20"/>
                <w:szCs w:val="20"/>
              </w:rPr>
            </w:pPr>
            <w:r>
              <w:rPr>
                <w:rFonts w:hint="eastAsia"/>
                <w:sz w:val="20"/>
                <w:szCs w:val="20"/>
              </w:rPr>
              <w:t>GUC70124106</w:t>
            </w:r>
          </w:p>
        </w:tc>
        <w:tc>
          <w:tcPr>
            <w:tcW w:w="3260" w:type="dxa"/>
            <w:vAlign w:val="center"/>
          </w:tcPr>
          <w:p w14:paraId="7D8F31E2">
            <w:pPr>
              <w:widowControl/>
              <w:jc w:val="left"/>
              <w:textAlignment w:val="center"/>
              <w:rPr>
                <w:rFonts w:hint="eastAsia"/>
                <w:sz w:val="20"/>
                <w:szCs w:val="20"/>
              </w:rPr>
            </w:pPr>
            <w:r>
              <w:rPr>
                <w:rFonts w:hint="eastAsia"/>
                <w:sz w:val="20"/>
                <w:szCs w:val="20"/>
              </w:rPr>
              <w:t>高等数学（B2）</w:t>
            </w:r>
          </w:p>
          <w:p w14:paraId="5B30301D">
            <w:pPr>
              <w:widowControl/>
              <w:jc w:val="left"/>
              <w:textAlignment w:val="center"/>
              <w:rPr>
                <w:color w:val="000000"/>
                <w:sz w:val="20"/>
                <w:szCs w:val="20"/>
              </w:rPr>
            </w:pPr>
            <w:r>
              <w:rPr>
                <w:rFonts w:hint="eastAsia"/>
                <w:sz w:val="20"/>
                <w:szCs w:val="20"/>
              </w:rPr>
              <w:t>Higher Mathematics（B2）</w:t>
            </w:r>
          </w:p>
        </w:tc>
        <w:tc>
          <w:tcPr>
            <w:tcW w:w="709" w:type="dxa"/>
            <w:noWrap/>
            <w:vAlign w:val="center"/>
          </w:tcPr>
          <w:p w14:paraId="08EAD08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4ECCD10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8" w:type="dxa"/>
            <w:noWrap/>
            <w:vAlign w:val="center"/>
          </w:tcPr>
          <w:p w14:paraId="2F7DDB7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9" w:type="dxa"/>
            <w:noWrap/>
            <w:vAlign w:val="center"/>
          </w:tcPr>
          <w:p w14:paraId="36FACBCF">
            <w:pPr>
              <w:jc w:val="center"/>
              <w:rPr>
                <w:rFonts w:asciiTheme="minorEastAsia" w:hAnsiTheme="minorEastAsia" w:eastAsiaTheme="minorEastAsia"/>
                <w:color w:val="000000"/>
                <w:szCs w:val="21"/>
              </w:rPr>
            </w:pPr>
          </w:p>
        </w:tc>
        <w:tc>
          <w:tcPr>
            <w:tcW w:w="709" w:type="dxa"/>
            <w:noWrap/>
            <w:vAlign w:val="center"/>
          </w:tcPr>
          <w:p w14:paraId="1A03D746">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p>
        </w:tc>
        <w:tc>
          <w:tcPr>
            <w:tcW w:w="709" w:type="dxa"/>
            <w:noWrap/>
            <w:vAlign w:val="center"/>
          </w:tcPr>
          <w:p w14:paraId="470FEE4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66792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444778ED">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7E64DEF7">
            <w:pPr>
              <w:widowControl/>
              <w:jc w:val="left"/>
              <w:rPr>
                <w:rFonts w:cs="宋体" w:asciiTheme="minorEastAsia" w:hAnsiTheme="minorEastAsia" w:eastAsiaTheme="minorEastAsia"/>
                <w:color w:val="000000"/>
                <w:kern w:val="0"/>
                <w:szCs w:val="21"/>
              </w:rPr>
            </w:pPr>
          </w:p>
        </w:tc>
        <w:tc>
          <w:tcPr>
            <w:tcW w:w="1502" w:type="dxa"/>
            <w:vAlign w:val="center"/>
          </w:tcPr>
          <w:p w14:paraId="433DE9D1">
            <w:pPr>
              <w:jc w:val="center"/>
              <w:rPr>
                <w:color w:val="000000"/>
                <w:sz w:val="20"/>
                <w:szCs w:val="20"/>
              </w:rPr>
            </w:pPr>
            <w:r>
              <w:rPr>
                <w:rFonts w:hint="eastAsia"/>
                <w:color w:val="000000"/>
                <w:sz w:val="20"/>
                <w:szCs w:val="20"/>
              </w:rPr>
              <w:t>ZUC10824109</w:t>
            </w:r>
          </w:p>
        </w:tc>
        <w:tc>
          <w:tcPr>
            <w:tcW w:w="3260" w:type="dxa"/>
            <w:vAlign w:val="center"/>
          </w:tcPr>
          <w:p w14:paraId="236EB2AC">
            <w:pPr>
              <w:jc w:val="left"/>
              <w:rPr>
                <w:color w:val="000000"/>
                <w:sz w:val="20"/>
                <w:szCs w:val="20"/>
              </w:rPr>
            </w:pPr>
            <w:r>
              <w:rPr>
                <w:rFonts w:hint="eastAsia"/>
                <w:color w:val="000000"/>
                <w:sz w:val="20"/>
                <w:szCs w:val="20"/>
              </w:rPr>
              <w:t>Python程序设计</w:t>
            </w:r>
            <w:r>
              <w:rPr>
                <w:color w:val="000000"/>
                <w:sz w:val="20"/>
                <w:szCs w:val="20"/>
              </w:rPr>
              <w:t xml:space="preserve"> </w:t>
            </w:r>
            <w:r>
              <w:rPr>
                <w:color w:val="000000"/>
                <w:sz w:val="20"/>
                <w:szCs w:val="20"/>
              </w:rPr>
              <w:br w:type="textWrapping" w:clear="all"/>
            </w:r>
            <w:r>
              <w:rPr>
                <w:color w:val="000000"/>
                <w:sz w:val="20"/>
                <w:szCs w:val="20"/>
              </w:rPr>
              <w:t>Python programming</w:t>
            </w:r>
          </w:p>
        </w:tc>
        <w:tc>
          <w:tcPr>
            <w:tcW w:w="709" w:type="dxa"/>
            <w:noWrap/>
            <w:vAlign w:val="center"/>
          </w:tcPr>
          <w:p w14:paraId="7E6FCE50">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2</w:t>
            </w:r>
            <w:r>
              <w:rPr>
                <w:rFonts w:hint="eastAsia" w:asciiTheme="minorEastAsia" w:hAnsiTheme="minorEastAsia" w:eastAsiaTheme="minorEastAsia"/>
                <w:color w:val="000000"/>
                <w:szCs w:val="21"/>
              </w:rPr>
              <w:t xml:space="preserve"> </w:t>
            </w:r>
          </w:p>
        </w:tc>
        <w:tc>
          <w:tcPr>
            <w:tcW w:w="709" w:type="dxa"/>
            <w:noWrap/>
            <w:vAlign w:val="center"/>
          </w:tcPr>
          <w:p w14:paraId="538A8DDA">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32</w:t>
            </w:r>
            <w:r>
              <w:rPr>
                <w:rFonts w:hint="eastAsia" w:asciiTheme="minorEastAsia" w:hAnsiTheme="minorEastAsia" w:eastAsiaTheme="minorEastAsia"/>
                <w:color w:val="000000"/>
                <w:szCs w:val="21"/>
              </w:rPr>
              <w:t xml:space="preserve"> </w:t>
            </w:r>
          </w:p>
        </w:tc>
        <w:tc>
          <w:tcPr>
            <w:tcW w:w="708" w:type="dxa"/>
            <w:noWrap/>
            <w:vAlign w:val="center"/>
          </w:tcPr>
          <w:p w14:paraId="1AD7EE8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r>
              <w:rPr>
                <w:rFonts w:asciiTheme="minorEastAsia" w:hAnsiTheme="minorEastAsia" w:eastAsiaTheme="minorEastAsia"/>
                <w:color w:val="000000"/>
                <w:szCs w:val="21"/>
              </w:rPr>
              <w:t>2</w:t>
            </w:r>
          </w:p>
        </w:tc>
        <w:tc>
          <w:tcPr>
            <w:tcW w:w="709" w:type="dxa"/>
            <w:noWrap/>
            <w:vAlign w:val="center"/>
          </w:tcPr>
          <w:p w14:paraId="20EBA47F">
            <w:pPr>
              <w:jc w:val="center"/>
              <w:rPr>
                <w:rFonts w:asciiTheme="minorEastAsia" w:hAnsiTheme="minorEastAsia" w:eastAsiaTheme="minorEastAsia"/>
                <w:color w:val="000000"/>
                <w:szCs w:val="21"/>
              </w:rPr>
            </w:pPr>
          </w:p>
        </w:tc>
        <w:tc>
          <w:tcPr>
            <w:tcW w:w="709" w:type="dxa"/>
            <w:noWrap/>
            <w:vAlign w:val="center"/>
          </w:tcPr>
          <w:p w14:paraId="3293129C">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w:t>
            </w:r>
          </w:p>
        </w:tc>
        <w:tc>
          <w:tcPr>
            <w:tcW w:w="709" w:type="dxa"/>
            <w:noWrap/>
            <w:vAlign w:val="center"/>
          </w:tcPr>
          <w:p w14:paraId="5DFF14B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考试</w:t>
            </w:r>
          </w:p>
        </w:tc>
      </w:tr>
      <w:tr w14:paraId="2CC7DC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07A2190E">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530D190E">
            <w:pPr>
              <w:widowControl/>
              <w:jc w:val="left"/>
              <w:rPr>
                <w:rFonts w:cs="宋体" w:asciiTheme="minorEastAsia" w:hAnsiTheme="minorEastAsia" w:eastAsiaTheme="minorEastAsia"/>
                <w:color w:val="000000"/>
                <w:kern w:val="0"/>
                <w:szCs w:val="21"/>
              </w:rPr>
            </w:pPr>
          </w:p>
        </w:tc>
        <w:tc>
          <w:tcPr>
            <w:tcW w:w="4762" w:type="dxa"/>
            <w:gridSpan w:val="2"/>
            <w:shd w:val="clear" w:color="000000" w:fill="C0C0C0"/>
            <w:vAlign w:val="center"/>
          </w:tcPr>
          <w:p w14:paraId="2ED01F3F">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小计</w:t>
            </w:r>
          </w:p>
        </w:tc>
        <w:tc>
          <w:tcPr>
            <w:tcW w:w="709" w:type="dxa"/>
            <w:shd w:val="clear" w:color="000000" w:fill="C0C0C0"/>
            <w:noWrap/>
            <w:vAlign w:val="center"/>
          </w:tcPr>
          <w:p w14:paraId="2D3F316A">
            <w:pPr>
              <w:widowControl/>
              <w:jc w:val="center"/>
              <w:rPr>
                <w:rFonts w:asciiTheme="minorEastAsia" w:hAnsiTheme="minorEastAsia" w:eastAsiaTheme="minorEastAsia"/>
                <w:b/>
                <w:kern w:val="0"/>
                <w:szCs w:val="21"/>
              </w:rPr>
            </w:pPr>
            <w:r>
              <w:rPr>
                <w:rFonts w:hint="eastAsia" w:asciiTheme="minorEastAsia" w:hAnsiTheme="minorEastAsia" w:eastAsiaTheme="minorEastAsia"/>
                <w:b/>
                <w:szCs w:val="21"/>
              </w:rPr>
              <w:t>10</w:t>
            </w:r>
          </w:p>
        </w:tc>
        <w:tc>
          <w:tcPr>
            <w:tcW w:w="709" w:type="dxa"/>
            <w:shd w:val="clear" w:color="000000" w:fill="C0C0C0"/>
            <w:noWrap/>
            <w:vAlign w:val="center"/>
          </w:tcPr>
          <w:p w14:paraId="20155F60">
            <w:pPr>
              <w:jc w:val="center"/>
              <w:rPr>
                <w:rFonts w:asciiTheme="minorEastAsia" w:hAnsiTheme="minorEastAsia" w:eastAsiaTheme="minorEastAsia"/>
                <w:b/>
                <w:szCs w:val="21"/>
              </w:rPr>
            </w:pPr>
            <w:r>
              <w:rPr>
                <w:rFonts w:hint="eastAsia" w:asciiTheme="minorEastAsia" w:hAnsiTheme="minorEastAsia" w:eastAsiaTheme="minorEastAsia"/>
                <w:b/>
                <w:szCs w:val="21"/>
              </w:rPr>
              <w:t>160</w:t>
            </w:r>
          </w:p>
        </w:tc>
        <w:tc>
          <w:tcPr>
            <w:tcW w:w="708" w:type="dxa"/>
            <w:shd w:val="clear" w:color="000000" w:fill="C0C0C0"/>
            <w:noWrap/>
            <w:vAlign w:val="center"/>
          </w:tcPr>
          <w:p w14:paraId="140B35C5">
            <w:pPr>
              <w:jc w:val="center"/>
              <w:rPr>
                <w:rFonts w:asciiTheme="minorEastAsia" w:hAnsiTheme="minorEastAsia" w:eastAsiaTheme="minorEastAsia"/>
                <w:b/>
                <w:szCs w:val="21"/>
              </w:rPr>
            </w:pPr>
            <w:r>
              <w:rPr>
                <w:rFonts w:hint="eastAsia" w:asciiTheme="minorEastAsia" w:hAnsiTheme="minorEastAsia" w:eastAsiaTheme="minorEastAsia"/>
                <w:b/>
                <w:szCs w:val="21"/>
              </w:rPr>
              <w:t>160</w:t>
            </w:r>
          </w:p>
        </w:tc>
        <w:tc>
          <w:tcPr>
            <w:tcW w:w="709" w:type="dxa"/>
            <w:shd w:val="clear" w:color="000000" w:fill="C0C0C0"/>
            <w:noWrap/>
            <w:vAlign w:val="center"/>
          </w:tcPr>
          <w:p w14:paraId="3F7E7675">
            <w:pPr>
              <w:widowControl/>
              <w:jc w:val="center"/>
              <w:rPr>
                <w:rFonts w:asciiTheme="minorEastAsia" w:hAnsiTheme="minorEastAsia" w:eastAsiaTheme="minorEastAsia"/>
                <w:b/>
                <w:color w:val="000000"/>
                <w:kern w:val="0"/>
                <w:szCs w:val="21"/>
              </w:rPr>
            </w:pPr>
          </w:p>
        </w:tc>
        <w:tc>
          <w:tcPr>
            <w:tcW w:w="709" w:type="dxa"/>
            <w:shd w:val="clear" w:color="000000" w:fill="C0C0C0"/>
            <w:noWrap/>
            <w:vAlign w:val="center"/>
          </w:tcPr>
          <w:p w14:paraId="55B924C9">
            <w:pPr>
              <w:widowControl/>
              <w:jc w:val="center"/>
              <w:rPr>
                <w:rFonts w:asciiTheme="minorEastAsia" w:hAnsiTheme="minorEastAsia" w:eastAsiaTheme="minorEastAsia"/>
                <w:color w:val="000000"/>
                <w:kern w:val="0"/>
                <w:szCs w:val="21"/>
              </w:rPr>
            </w:pPr>
          </w:p>
        </w:tc>
        <w:tc>
          <w:tcPr>
            <w:tcW w:w="709" w:type="dxa"/>
            <w:shd w:val="clear" w:color="000000" w:fill="C0C0C0"/>
            <w:noWrap/>
            <w:vAlign w:val="center"/>
          </w:tcPr>
          <w:p w14:paraId="0BB89BA1">
            <w:pPr>
              <w:widowControl/>
              <w:jc w:val="center"/>
              <w:rPr>
                <w:rFonts w:asciiTheme="minorEastAsia" w:hAnsiTheme="minorEastAsia" w:eastAsiaTheme="minorEastAsia"/>
                <w:color w:val="000000"/>
                <w:kern w:val="0"/>
                <w:szCs w:val="21"/>
              </w:rPr>
            </w:pPr>
          </w:p>
        </w:tc>
      </w:tr>
      <w:tr w14:paraId="561434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32F65658">
            <w:pPr>
              <w:widowControl/>
              <w:jc w:val="left"/>
              <w:rPr>
                <w:rFonts w:cs="宋体" w:asciiTheme="minorEastAsia" w:hAnsiTheme="minorEastAsia" w:eastAsiaTheme="minorEastAsia"/>
                <w:color w:val="000000"/>
                <w:kern w:val="0"/>
                <w:szCs w:val="21"/>
              </w:rPr>
            </w:pPr>
          </w:p>
        </w:tc>
        <w:tc>
          <w:tcPr>
            <w:tcW w:w="640" w:type="dxa"/>
            <w:gridSpan w:val="2"/>
            <w:vMerge w:val="restart"/>
            <w:vAlign w:val="center"/>
          </w:tcPr>
          <w:p w14:paraId="152BC160">
            <w:pPr>
              <w:widowControl/>
              <w:jc w:val="center"/>
              <w:rPr>
                <w:rFonts w:cs="宋体" w:asciiTheme="minorEastAsia" w:hAnsiTheme="minorEastAsia" w:eastAsiaTheme="minorEastAsia"/>
                <w:color w:val="000000"/>
                <w:kern w:val="0"/>
                <w:szCs w:val="21"/>
              </w:rPr>
            </w:pPr>
            <w:r>
              <w:rPr>
                <w:rStyle w:val="18"/>
                <w:rFonts w:asciiTheme="minorEastAsia" w:hAnsiTheme="minorEastAsia" w:eastAsiaTheme="minorEastAsia"/>
                <w:sz w:val="21"/>
                <w:szCs w:val="21"/>
                <w:lang w:bidi="ar"/>
              </w:rPr>
              <w:t>专业基础课</w:t>
            </w:r>
          </w:p>
        </w:tc>
        <w:tc>
          <w:tcPr>
            <w:tcW w:w="1502" w:type="dxa"/>
            <w:noWrap/>
            <w:vAlign w:val="center"/>
          </w:tcPr>
          <w:p w14:paraId="40E420A8">
            <w:pPr>
              <w:widowControl/>
              <w:jc w:val="center"/>
              <w:rPr>
                <w:color w:val="000000"/>
                <w:sz w:val="20"/>
                <w:szCs w:val="20"/>
              </w:rPr>
            </w:pPr>
            <w:r>
              <w:rPr>
                <w:rFonts w:hint="eastAsia"/>
                <w:color w:val="000000"/>
                <w:sz w:val="20"/>
                <w:szCs w:val="20"/>
              </w:rPr>
              <w:t>ZUC11224101</w:t>
            </w:r>
          </w:p>
        </w:tc>
        <w:tc>
          <w:tcPr>
            <w:tcW w:w="3260" w:type="dxa"/>
            <w:vAlign w:val="center"/>
          </w:tcPr>
          <w:p w14:paraId="51642F3A">
            <w:pPr>
              <w:widowControl/>
              <w:jc w:val="left"/>
              <w:rPr>
                <w:color w:val="000000"/>
                <w:sz w:val="20"/>
                <w:szCs w:val="20"/>
              </w:rPr>
            </w:pPr>
            <w:r>
              <w:rPr>
                <w:rFonts w:hint="eastAsia"/>
                <w:color w:val="000000"/>
                <w:sz w:val="20"/>
                <w:szCs w:val="20"/>
              </w:rPr>
              <w:t>多媒体技术</w:t>
            </w:r>
            <w:r>
              <w:rPr>
                <w:rFonts w:hint="eastAsia"/>
                <w:color w:val="000000"/>
                <w:sz w:val="20"/>
                <w:szCs w:val="20"/>
              </w:rPr>
              <w:br w:type="textWrapping" w:clear="all"/>
            </w:r>
            <w:r>
              <w:rPr>
                <w:rFonts w:hint="eastAsia"/>
                <w:color w:val="000000"/>
                <w:sz w:val="20"/>
                <w:szCs w:val="20"/>
              </w:rPr>
              <w:t>Multi</w:t>
            </w:r>
            <w:r>
              <w:rPr>
                <w:color w:val="000000"/>
                <w:sz w:val="20"/>
                <w:szCs w:val="20"/>
              </w:rPr>
              <w:t>m</w:t>
            </w:r>
            <w:r>
              <w:rPr>
                <w:rFonts w:hint="eastAsia"/>
                <w:color w:val="000000"/>
                <w:sz w:val="20"/>
                <w:szCs w:val="20"/>
              </w:rPr>
              <w:t>edia Technology</w:t>
            </w:r>
          </w:p>
        </w:tc>
        <w:tc>
          <w:tcPr>
            <w:tcW w:w="709" w:type="dxa"/>
            <w:noWrap/>
            <w:vAlign w:val="center"/>
          </w:tcPr>
          <w:p w14:paraId="46A42226">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2</w:t>
            </w:r>
          </w:p>
        </w:tc>
        <w:tc>
          <w:tcPr>
            <w:tcW w:w="709" w:type="dxa"/>
            <w:noWrap/>
            <w:vAlign w:val="center"/>
          </w:tcPr>
          <w:p w14:paraId="57B40F87">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32</w:t>
            </w:r>
          </w:p>
        </w:tc>
        <w:tc>
          <w:tcPr>
            <w:tcW w:w="708" w:type="dxa"/>
            <w:noWrap/>
            <w:vAlign w:val="center"/>
          </w:tcPr>
          <w:p w14:paraId="5B5C0A4F">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16</w:t>
            </w:r>
          </w:p>
        </w:tc>
        <w:tc>
          <w:tcPr>
            <w:tcW w:w="709" w:type="dxa"/>
            <w:noWrap/>
            <w:vAlign w:val="center"/>
          </w:tcPr>
          <w:p w14:paraId="0437F130">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1</w:t>
            </w:r>
            <w:r>
              <w:rPr>
                <w:rFonts w:asciiTheme="minorEastAsia" w:hAnsiTheme="minorEastAsia" w:eastAsiaTheme="minorEastAsia"/>
                <w:color w:val="000000"/>
                <w:kern w:val="0"/>
                <w:szCs w:val="21"/>
              </w:rPr>
              <w:t>6</w:t>
            </w:r>
          </w:p>
        </w:tc>
        <w:tc>
          <w:tcPr>
            <w:tcW w:w="709" w:type="dxa"/>
            <w:noWrap/>
            <w:vAlign w:val="center"/>
          </w:tcPr>
          <w:p w14:paraId="17D17A20">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3</w:t>
            </w:r>
          </w:p>
        </w:tc>
        <w:tc>
          <w:tcPr>
            <w:tcW w:w="709" w:type="dxa"/>
            <w:noWrap/>
            <w:vAlign w:val="center"/>
          </w:tcPr>
          <w:p w14:paraId="144B15A1">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7C0E0A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9AD8644">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04DC7B91">
            <w:pPr>
              <w:widowControl/>
              <w:jc w:val="left"/>
              <w:rPr>
                <w:rFonts w:cs="宋体" w:asciiTheme="minorEastAsia" w:hAnsiTheme="minorEastAsia" w:eastAsiaTheme="minorEastAsia"/>
                <w:color w:val="000000"/>
                <w:kern w:val="0"/>
                <w:szCs w:val="21"/>
              </w:rPr>
            </w:pPr>
          </w:p>
        </w:tc>
        <w:tc>
          <w:tcPr>
            <w:tcW w:w="1502" w:type="dxa"/>
            <w:noWrap/>
            <w:vAlign w:val="center"/>
          </w:tcPr>
          <w:p w14:paraId="3FAA9974">
            <w:pPr>
              <w:widowControl/>
              <w:jc w:val="center"/>
              <w:rPr>
                <w:color w:val="000000"/>
                <w:sz w:val="20"/>
                <w:szCs w:val="20"/>
              </w:rPr>
            </w:pPr>
            <w:r>
              <w:rPr>
                <w:rFonts w:hint="eastAsia"/>
                <w:color w:val="000000"/>
                <w:sz w:val="20"/>
                <w:szCs w:val="20"/>
              </w:rPr>
              <w:t>ZUC11224102</w:t>
            </w:r>
          </w:p>
        </w:tc>
        <w:tc>
          <w:tcPr>
            <w:tcW w:w="3260" w:type="dxa"/>
            <w:vAlign w:val="center"/>
          </w:tcPr>
          <w:p w14:paraId="3AFE5EB8">
            <w:pPr>
              <w:jc w:val="left"/>
              <w:rPr>
                <w:color w:val="000000"/>
                <w:sz w:val="20"/>
                <w:szCs w:val="20"/>
              </w:rPr>
            </w:pPr>
            <w:r>
              <w:rPr>
                <w:rFonts w:hint="eastAsia"/>
                <w:color w:val="000000"/>
                <w:sz w:val="20"/>
                <w:szCs w:val="20"/>
              </w:rPr>
              <w:t>新闻学概论</w:t>
            </w:r>
            <w:r>
              <w:rPr>
                <w:rFonts w:hint="eastAsia"/>
                <w:color w:val="000000"/>
                <w:sz w:val="20"/>
                <w:szCs w:val="20"/>
              </w:rPr>
              <w:br w:type="textWrapping" w:clear="all"/>
            </w:r>
            <w:r>
              <w:rPr>
                <w:rFonts w:hint="eastAsia"/>
                <w:color w:val="000000"/>
                <w:sz w:val="20"/>
                <w:szCs w:val="20"/>
              </w:rPr>
              <w:t>Introduction to Journalis</w:t>
            </w:r>
            <w:r>
              <w:rPr>
                <w:color w:val="000000"/>
                <w:sz w:val="20"/>
                <w:szCs w:val="20"/>
              </w:rPr>
              <w:t>m</w:t>
            </w:r>
          </w:p>
        </w:tc>
        <w:tc>
          <w:tcPr>
            <w:tcW w:w="709" w:type="dxa"/>
            <w:noWrap/>
            <w:vAlign w:val="center"/>
          </w:tcPr>
          <w:p w14:paraId="6A11B117">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2</w:t>
            </w:r>
          </w:p>
        </w:tc>
        <w:tc>
          <w:tcPr>
            <w:tcW w:w="709" w:type="dxa"/>
            <w:noWrap/>
            <w:vAlign w:val="center"/>
          </w:tcPr>
          <w:p w14:paraId="3A135C4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6CAF6224">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40B736E6">
            <w:pPr>
              <w:widowControl/>
              <w:jc w:val="center"/>
              <w:rPr>
                <w:rFonts w:asciiTheme="minorEastAsia" w:hAnsiTheme="minorEastAsia" w:eastAsiaTheme="minorEastAsia"/>
                <w:color w:val="000000"/>
                <w:kern w:val="0"/>
                <w:szCs w:val="21"/>
              </w:rPr>
            </w:pPr>
          </w:p>
        </w:tc>
        <w:tc>
          <w:tcPr>
            <w:tcW w:w="709" w:type="dxa"/>
            <w:noWrap/>
            <w:vAlign w:val="center"/>
          </w:tcPr>
          <w:p w14:paraId="441CD73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709" w:type="dxa"/>
            <w:noWrap/>
            <w:vAlign w:val="center"/>
          </w:tcPr>
          <w:p w14:paraId="2E0E64C9">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4FB523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08EDBC07">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37D4AD4E">
            <w:pPr>
              <w:widowControl/>
              <w:jc w:val="left"/>
              <w:rPr>
                <w:rFonts w:cs="宋体" w:asciiTheme="minorEastAsia" w:hAnsiTheme="minorEastAsia" w:eastAsiaTheme="minorEastAsia"/>
                <w:color w:val="000000"/>
                <w:kern w:val="0"/>
                <w:szCs w:val="21"/>
              </w:rPr>
            </w:pPr>
          </w:p>
        </w:tc>
        <w:tc>
          <w:tcPr>
            <w:tcW w:w="1502" w:type="dxa"/>
            <w:noWrap/>
            <w:vAlign w:val="center"/>
          </w:tcPr>
          <w:p w14:paraId="511E0ABC">
            <w:pPr>
              <w:widowControl/>
              <w:jc w:val="center"/>
              <w:rPr>
                <w:color w:val="000000"/>
                <w:sz w:val="20"/>
                <w:szCs w:val="20"/>
              </w:rPr>
            </w:pPr>
            <w:r>
              <w:rPr>
                <w:rFonts w:hint="eastAsia"/>
                <w:color w:val="000000"/>
                <w:sz w:val="20"/>
                <w:szCs w:val="20"/>
              </w:rPr>
              <w:t>ZUC11224103</w:t>
            </w:r>
          </w:p>
        </w:tc>
        <w:tc>
          <w:tcPr>
            <w:tcW w:w="3260" w:type="dxa"/>
            <w:vAlign w:val="center"/>
          </w:tcPr>
          <w:p w14:paraId="7A85E164">
            <w:pPr>
              <w:jc w:val="left"/>
              <w:rPr>
                <w:color w:val="000000"/>
                <w:sz w:val="20"/>
                <w:szCs w:val="20"/>
              </w:rPr>
            </w:pPr>
            <w:r>
              <w:rPr>
                <w:rFonts w:hint="eastAsia"/>
                <w:color w:val="000000"/>
                <w:sz w:val="20"/>
                <w:szCs w:val="20"/>
              </w:rPr>
              <w:t>传播学原理</w:t>
            </w:r>
            <w:r>
              <w:rPr>
                <w:rFonts w:hint="eastAsia"/>
                <w:color w:val="000000"/>
                <w:sz w:val="20"/>
                <w:szCs w:val="20"/>
              </w:rPr>
              <w:br w:type="textWrapping" w:clear="all"/>
            </w:r>
            <w:r>
              <w:rPr>
                <w:rFonts w:hint="eastAsia"/>
                <w:color w:val="000000"/>
                <w:sz w:val="20"/>
                <w:szCs w:val="20"/>
              </w:rPr>
              <w:t>Principles of Co</w:t>
            </w:r>
            <w:r>
              <w:rPr>
                <w:color w:val="000000"/>
                <w:sz w:val="20"/>
                <w:szCs w:val="20"/>
              </w:rPr>
              <w:t>mm</w:t>
            </w:r>
            <w:r>
              <w:rPr>
                <w:rFonts w:hint="eastAsia"/>
                <w:color w:val="000000"/>
                <w:sz w:val="20"/>
                <w:szCs w:val="20"/>
              </w:rPr>
              <w:t>unication Studies</w:t>
            </w:r>
          </w:p>
        </w:tc>
        <w:tc>
          <w:tcPr>
            <w:tcW w:w="709" w:type="dxa"/>
            <w:noWrap/>
            <w:vAlign w:val="center"/>
          </w:tcPr>
          <w:p w14:paraId="2A4805C5">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2</w:t>
            </w:r>
          </w:p>
        </w:tc>
        <w:tc>
          <w:tcPr>
            <w:tcW w:w="709" w:type="dxa"/>
            <w:noWrap/>
            <w:vAlign w:val="center"/>
          </w:tcPr>
          <w:p w14:paraId="0C8A731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27F2A0D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3AD717C7">
            <w:pPr>
              <w:widowControl/>
              <w:jc w:val="center"/>
              <w:rPr>
                <w:rFonts w:asciiTheme="minorEastAsia" w:hAnsiTheme="minorEastAsia" w:eastAsiaTheme="minorEastAsia"/>
                <w:color w:val="000000"/>
                <w:kern w:val="0"/>
                <w:szCs w:val="21"/>
              </w:rPr>
            </w:pPr>
          </w:p>
        </w:tc>
        <w:tc>
          <w:tcPr>
            <w:tcW w:w="709" w:type="dxa"/>
            <w:noWrap/>
            <w:vAlign w:val="center"/>
          </w:tcPr>
          <w:p w14:paraId="7FE2209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709" w:type="dxa"/>
            <w:noWrap/>
            <w:vAlign w:val="center"/>
          </w:tcPr>
          <w:p w14:paraId="023B4664">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6ACEC2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029640DB">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26AA9859">
            <w:pPr>
              <w:widowControl/>
              <w:jc w:val="left"/>
              <w:rPr>
                <w:rFonts w:cs="宋体" w:asciiTheme="minorEastAsia" w:hAnsiTheme="minorEastAsia" w:eastAsiaTheme="minorEastAsia"/>
                <w:color w:val="000000"/>
                <w:kern w:val="0"/>
                <w:szCs w:val="21"/>
              </w:rPr>
            </w:pPr>
          </w:p>
        </w:tc>
        <w:tc>
          <w:tcPr>
            <w:tcW w:w="1502" w:type="dxa"/>
            <w:shd w:val="clear" w:color="000000" w:fill="FFFFFF"/>
            <w:noWrap/>
            <w:vAlign w:val="center"/>
          </w:tcPr>
          <w:p w14:paraId="5CEE67AE">
            <w:pPr>
              <w:widowControl/>
              <w:jc w:val="center"/>
              <w:rPr>
                <w:color w:val="000000"/>
                <w:sz w:val="20"/>
                <w:szCs w:val="20"/>
              </w:rPr>
            </w:pPr>
            <w:r>
              <w:rPr>
                <w:rFonts w:hint="eastAsia"/>
                <w:color w:val="000000"/>
                <w:sz w:val="20"/>
                <w:szCs w:val="20"/>
              </w:rPr>
              <w:t>ZUC11224104</w:t>
            </w:r>
          </w:p>
        </w:tc>
        <w:tc>
          <w:tcPr>
            <w:tcW w:w="3260" w:type="dxa"/>
            <w:shd w:val="clear" w:color="000000" w:fill="FFFFFF"/>
            <w:vAlign w:val="center"/>
          </w:tcPr>
          <w:p w14:paraId="69A14448">
            <w:pPr>
              <w:jc w:val="left"/>
              <w:rPr>
                <w:color w:val="000000"/>
                <w:sz w:val="20"/>
                <w:szCs w:val="20"/>
              </w:rPr>
            </w:pPr>
            <w:r>
              <w:rPr>
                <w:rFonts w:hint="eastAsia"/>
                <w:color w:val="000000"/>
                <w:sz w:val="20"/>
                <w:szCs w:val="20"/>
              </w:rPr>
              <w:t>新闻传播史</w:t>
            </w:r>
            <w:r>
              <w:rPr>
                <w:rFonts w:hint="eastAsia"/>
                <w:color w:val="000000"/>
                <w:sz w:val="20"/>
                <w:szCs w:val="20"/>
              </w:rPr>
              <w:br w:type="textWrapping" w:clear="all"/>
            </w:r>
            <w:r>
              <w:rPr>
                <w:rFonts w:hint="eastAsia"/>
                <w:color w:val="000000"/>
                <w:sz w:val="20"/>
                <w:szCs w:val="20"/>
              </w:rPr>
              <w:t>History of Journalis</w:t>
            </w:r>
            <w:r>
              <w:rPr>
                <w:color w:val="000000"/>
                <w:sz w:val="20"/>
                <w:szCs w:val="20"/>
              </w:rPr>
              <w:t>m</w:t>
            </w:r>
            <w:r>
              <w:rPr>
                <w:rFonts w:hint="eastAsia"/>
                <w:color w:val="000000"/>
                <w:sz w:val="20"/>
                <w:szCs w:val="20"/>
              </w:rPr>
              <w:t xml:space="preserve"> and Co</w:t>
            </w:r>
            <w:r>
              <w:rPr>
                <w:color w:val="000000"/>
                <w:sz w:val="20"/>
                <w:szCs w:val="20"/>
              </w:rPr>
              <w:t>mm</w:t>
            </w:r>
            <w:r>
              <w:rPr>
                <w:rFonts w:hint="eastAsia"/>
                <w:color w:val="000000"/>
                <w:sz w:val="20"/>
                <w:szCs w:val="20"/>
              </w:rPr>
              <w:t>unication</w:t>
            </w:r>
          </w:p>
        </w:tc>
        <w:tc>
          <w:tcPr>
            <w:tcW w:w="709" w:type="dxa"/>
            <w:shd w:val="clear" w:color="000000" w:fill="FFFFFF"/>
            <w:noWrap/>
            <w:vAlign w:val="center"/>
          </w:tcPr>
          <w:p w14:paraId="7C0A0655">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2</w:t>
            </w:r>
          </w:p>
        </w:tc>
        <w:tc>
          <w:tcPr>
            <w:tcW w:w="709" w:type="dxa"/>
            <w:shd w:val="clear" w:color="000000" w:fill="FFFFFF"/>
            <w:noWrap/>
            <w:vAlign w:val="center"/>
          </w:tcPr>
          <w:p w14:paraId="266B53E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shd w:val="clear" w:color="000000" w:fill="FFFFFF"/>
            <w:noWrap/>
            <w:vAlign w:val="center"/>
          </w:tcPr>
          <w:p w14:paraId="5180E16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shd w:val="clear" w:color="000000" w:fill="FFFFFF"/>
            <w:noWrap/>
            <w:vAlign w:val="center"/>
          </w:tcPr>
          <w:p w14:paraId="4BF8534B">
            <w:pPr>
              <w:widowControl/>
              <w:jc w:val="center"/>
              <w:rPr>
                <w:rFonts w:asciiTheme="minorEastAsia" w:hAnsiTheme="minorEastAsia" w:eastAsiaTheme="minorEastAsia"/>
                <w:color w:val="000000"/>
                <w:kern w:val="0"/>
                <w:szCs w:val="21"/>
              </w:rPr>
            </w:pPr>
          </w:p>
        </w:tc>
        <w:tc>
          <w:tcPr>
            <w:tcW w:w="709" w:type="dxa"/>
            <w:shd w:val="clear" w:color="000000" w:fill="FFFFFF"/>
            <w:noWrap/>
            <w:vAlign w:val="center"/>
          </w:tcPr>
          <w:p w14:paraId="3F0252E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709" w:type="dxa"/>
            <w:shd w:val="clear" w:color="000000" w:fill="FFFFFF"/>
            <w:noWrap/>
            <w:vAlign w:val="center"/>
          </w:tcPr>
          <w:p w14:paraId="4B0453BC">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1C1CE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7E53806">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49CB1C1D">
            <w:pPr>
              <w:widowControl/>
              <w:jc w:val="left"/>
              <w:rPr>
                <w:rFonts w:cs="宋体" w:asciiTheme="minorEastAsia" w:hAnsiTheme="minorEastAsia" w:eastAsiaTheme="minorEastAsia"/>
                <w:color w:val="000000"/>
                <w:kern w:val="0"/>
                <w:szCs w:val="21"/>
              </w:rPr>
            </w:pPr>
          </w:p>
        </w:tc>
        <w:tc>
          <w:tcPr>
            <w:tcW w:w="1502" w:type="dxa"/>
            <w:shd w:val="clear" w:color="000000" w:fill="FFFFFF"/>
            <w:noWrap/>
            <w:vAlign w:val="center"/>
          </w:tcPr>
          <w:p w14:paraId="5DF75BCC">
            <w:pPr>
              <w:widowControl/>
              <w:jc w:val="center"/>
              <w:rPr>
                <w:color w:val="000000"/>
                <w:sz w:val="20"/>
                <w:szCs w:val="20"/>
              </w:rPr>
            </w:pPr>
            <w:r>
              <w:rPr>
                <w:rFonts w:hint="eastAsia"/>
                <w:color w:val="000000"/>
                <w:sz w:val="20"/>
                <w:szCs w:val="20"/>
              </w:rPr>
              <w:t>ZUC11224105</w:t>
            </w:r>
          </w:p>
        </w:tc>
        <w:tc>
          <w:tcPr>
            <w:tcW w:w="3260" w:type="dxa"/>
            <w:shd w:val="clear" w:color="000000" w:fill="FFFFFF"/>
            <w:vAlign w:val="center"/>
          </w:tcPr>
          <w:p w14:paraId="771DBC94">
            <w:pPr>
              <w:jc w:val="left"/>
              <w:rPr>
                <w:color w:val="000000"/>
                <w:sz w:val="20"/>
                <w:szCs w:val="20"/>
              </w:rPr>
            </w:pPr>
            <w:r>
              <w:rPr>
                <w:rFonts w:hint="eastAsia"/>
                <w:color w:val="000000"/>
                <w:sz w:val="20"/>
                <w:szCs w:val="20"/>
              </w:rPr>
              <w:t>数字媒体概论</w:t>
            </w:r>
            <w:r>
              <w:rPr>
                <w:rFonts w:hint="eastAsia"/>
                <w:color w:val="000000"/>
                <w:sz w:val="20"/>
                <w:szCs w:val="20"/>
              </w:rPr>
              <w:br w:type="textWrapping" w:clear="all"/>
            </w:r>
            <w:r>
              <w:rPr>
                <w:rFonts w:hint="eastAsia"/>
                <w:color w:val="000000"/>
                <w:sz w:val="20"/>
                <w:szCs w:val="20"/>
              </w:rPr>
              <w:t>Introduction to Digital Media</w:t>
            </w:r>
          </w:p>
        </w:tc>
        <w:tc>
          <w:tcPr>
            <w:tcW w:w="709" w:type="dxa"/>
            <w:shd w:val="clear" w:color="000000" w:fill="FFFFFF"/>
            <w:noWrap/>
            <w:vAlign w:val="center"/>
          </w:tcPr>
          <w:p w14:paraId="736B80F0">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2</w:t>
            </w:r>
          </w:p>
        </w:tc>
        <w:tc>
          <w:tcPr>
            <w:tcW w:w="709" w:type="dxa"/>
            <w:shd w:val="clear" w:color="000000" w:fill="FFFFFF"/>
            <w:noWrap/>
            <w:vAlign w:val="center"/>
          </w:tcPr>
          <w:p w14:paraId="04A2547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shd w:val="clear" w:color="000000" w:fill="FFFFFF"/>
            <w:noWrap/>
            <w:vAlign w:val="center"/>
          </w:tcPr>
          <w:p w14:paraId="04E1E4E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shd w:val="clear" w:color="000000" w:fill="FFFFFF"/>
            <w:noWrap/>
            <w:vAlign w:val="center"/>
          </w:tcPr>
          <w:p w14:paraId="0C9D78C4">
            <w:pPr>
              <w:widowControl/>
              <w:jc w:val="center"/>
              <w:rPr>
                <w:rFonts w:asciiTheme="minorEastAsia" w:hAnsiTheme="minorEastAsia" w:eastAsiaTheme="minorEastAsia"/>
                <w:color w:val="000000"/>
                <w:kern w:val="0"/>
                <w:szCs w:val="21"/>
              </w:rPr>
            </w:pPr>
          </w:p>
        </w:tc>
        <w:tc>
          <w:tcPr>
            <w:tcW w:w="709" w:type="dxa"/>
            <w:shd w:val="clear" w:color="000000" w:fill="FFFFFF"/>
            <w:noWrap/>
            <w:vAlign w:val="center"/>
          </w:tcPr>
          <w:p w14:paraId="2541CDC4">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shd w:val="clear" w:color="000000" w:fill="FFFFFF"/>
            <w:noWrap/>
            <w:vAlign w:val="center"/>
          </w:tcPr>
          <w:p w14:paraId="76C6C87D">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7B2141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5207FBBE">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6EE1E7EE">
            <w:pPr>
              <w:widowControl/>
              <w:jc w:val="left"/>
              <w:rPr>
                <w:rFonts w:cs="宋体" w:asciiTheme="minorEastAsia" w:hAnsiTheme="minorEastAsia" w:eastAsiaTheme="minorEastAsia"/>
                <w:color w:val="000000"/>
                <w:kern w:val="0"/>
                <w:szCs w:val="21"/>
              </w:rPr>
            </w:pPr>
          </w:p>
        </w:tc>
        <w:tc>
          <w:tcPr>
            <w:tcW w:w="1502" w:type="dxa"/>
            <w:vAlign w:val="center"/>
          </w:tcPr>
          <w:p w14:paraId="023D961A">
            <w:pPr>
              <w:widowControl/>
              <w:jc w:val="center"/>
              <w:rPr>
                <w:color w:val="000000"/>
                <w:sz w:val="20"/>
                <w:szCs w:val="20"/>
              </w:rPr>
            </w:pPr>
            <w:r>
              <w:rPr>
                <w:rFonts w:hint="eastAsia"/>
                <w:color w:val="000000"/>
                <w:sz w:val="20"/>
                <w:szCs w:val="20"/>
              </w:rPr>
              <w:t>ZUC11224106</w:t>
            </w:r>
          </w:p>
        </w:tc>
        <w:tc>
          <w:tcPr>
            <w:tcW w:w="3260" w:type="dxa"/>
            <w:vAlign w:val="center"/>
          </w:tcPr>
          <w:p w14:paraId="348DE97D">
            <w:pPr>
              <w:jc w:val="left"/>
              <w:rPr>
                <w:color w:val="000000"/>
                <w:sz w:val="20"/>
                <w:szCs w:val="20"/>
              </w:rPr>
            </w:pPr>
            <w:r>
              <w:rPr>
                <w:rFonts w:hint="eastAsia"/>
                <w:color w:val="000000"/>
                <w:sz w:val="20"/>
                <w:szCs w:val="20"/>
              </w:rPr>
              <w:t>传播学研究方法</w:t>
            </w:r>
            <w:r>
              <w:rPr>
                <w:rFonts w:hint="eastAsia"/>
                <w:color w:val="000000"/>
                <w:sz w:val="20"/>
                <w:szCs w:val="20"/>
              </w:rPr>
              <w:br w:type="textWrapping" w:clear="all"/>
            </w:r>
            <w:r>
              <w:rPr>
                <w:rFonts w:hint="eastAsia"/>
                <w:color w:val="000000"/>
                <w:sz w:val="20"/>
                <w:szCs w:val="20"/>
              </w:rPr>
              <w:t>Research Methods in Co</w:t>
            </w:r>
            <w:r>
              <w:rPr>
                <w:color w:val="000000"/>
                <w:sz w:val="20"/>
                <w:szCs w:val="20"/>
              </w:rPr>
              <w:t>mm</w:t>
            </w:r>
            <w:r>
              <w:rPr>
                <w:rFonts w:hint="eastAsia"/>
                <w:color w:val="000000"/>
                <w:sz w:val="20"/>
                <w:szCs w:val="20"/>
              </w:rPr>
              <w:t>unication Studies</w:t>
            </w:r>
          </w:p>
        </w:tc>
        <w:tc>
          <w:tcPr>
            <w:tcW w:w="709" w:type="dxa"/>
            <w:noWrap/>
            <w:vAlign w:val="center"/>
          </w:tcPr>
          <w:p w14:paraId="2686E66E">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2</w:t>
            </w:r>
          </w:p>
        </w:tc>
        <w:tc>
          <w:tcPr>
            <w:tcW w:w="709" w:type="dxa"/>
            <w:vAlign w:val="center"/>
          </w:tcPr>
          <w:p w14:paraId="13EA574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1F21159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16</w:t>
            </w:r>
          </w:p>
        </w:tc>
        <w:tc>
          <w:tcPr>
            <w:tcW w:w="709" w:type="dxa"/>
            <w:noWrap/>
            <w:vAlign w:val="center"/>
          </w:tcPr>
          <w:p w14:paraId="4156E454">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1</w:t>
            </w:r>
            <w:r>
              <w:rPr>
                <w:rFonts w:asciiTheme="minorEastAsia" w:hAnsiTheme="minorEastAsia" w:eastAsiaTheme="minorEastAsia"/>
                <w:color w:val="000000"/>
                <w:kern w:val="0"/>
                <w:szCs w:val="21"/>
              </w:rPr>
              <w:t>6</w:t>
            </w:r>
          </w:p>
        </w:tc>
        <w:tc>
          <w:tcPr>
            <w:tcW w:w="709" w:type="dxa"/>
            <w:noWrap/>
            <w:vAlign w:val="center"/>
          </w:tcPr>
          <w:p w14:paraId="273D797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709" w:type="dxa"/>
            <w:noWrap/>
            <w:vAlign w:val="center"/>
          </w:tcPr>
          <w:p w14:paraId="60EEE2E1">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18D49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ins w:id="183" w:author="好好说话" w:date="2024-07-06T19:15:56Z"/>
        </w:trPr>
        <w:tc>
          <w:tcPr>
            <w:tcW w:w="405" w:type="dxa"/>
            <w:vMerge w:val="continue"/>
            <w:vAlign w:val="center"/>
          </w:tcPr>
          <w:p w14:paraId="307CBB71">
            <w:pPr>
              <w:widowControl/>
              <w:jc w:val="left"/>
              <w:rPr>
                <w:ins w:id="184" w:author="好好说话" w:date="2024-07-06T19:15:56Z"/>
                <w:rFonts w:cs="宋体" w:asciiTheme="minorEastAsia" w:hAnsiTheme="minorEastAsia" w:eastAsiaTheme="minorEastAsia"/>
                <w:color w:val="000000"/>
                <w:kern w:val="0"/>
                <w:szCs w:val="21"/>
              </w:rPr>
            </w:pPr>
          </w:p>
        </w:tc>
        <w:tc>
          <w:tcPr>
            <w:tcW w:w="640" w:type="dxa"/>
            <w:gridSpan w:val="2"/>
            <w:vMerge w:val="continue"/>
            <w:vAlign w:val="center"/>
          </w:tcPr>
          <w:p w14:paraId="2105E6F5">
            <w:pPr>
              <w:widowControl/>
              <w:jc w:val="left"/>
              <w:rPr>
                <w:ins w:id="185" w:author="好好说话" w:date="2024-07-06T19:15:56Z"/>
                <w:rFonts w:cs="宋体" w:asciiTheme="minorEastAsia" w:hAnsiTheme="minorEastAsia" w:eastAsiaTheme="minorEastAsia"/>
                <w:color w:val="000000"/>
                <w:kern w:val="0"/>
                <w:szCs w:val="21"/>
              </w:rPr>
            </w:pPr>
          </w:p>
        </w:tc>
        <w:tc>
          <w:tcPr>
            <w:tcW w:w="1502" w:type="dxa"/>
            <w:vAlign w:val="center"/>
          </w:tcPr>
          <w:p w14:paraId="7FB2A11B">
            <w:pPr>
              <w:keepNext w:val="0"/>
              <w:keepLines w:val="0"/>
              <w:widowControl/>
              <w:suppressLineNumbers w:val="0"/>
              <w:jc w:val="center"/>
              <w:textAlignment w:val="center"/>
              <w:rPr>
                <w:ins w:id="186" w:author="好好说话" w:date="2024-07-06T19:15:56Z"/>
                <w:rFonts w:hint="eastAsia"/>
                <w:color w:val="000000"/>
                <w:sz w:val="20"/>
                <w:szCs w:val="20"/>
              </w:rPr>
            </w:pPr>
            <w:r>
              <w:rPr>
                <w:rFonts w:hint="eastAsia" w:ascii="宋体" w:hAnsi="宋体" w:eastAsia="宋体" w:cs="宋体"/>
                <w:i w:val="0"/>
                <w:iCs w:val="0"/>
                <w:color w:val="000000"/>
                <w:kern w:val="0"/>
                <w:sz w:val="21"/>
                <w:szCs w:val="21"/>
                <w:u w:val="none"/>
                <w:lang w:val="en-US" w:eastAsia="zh-CN" w:bidi="ar"/>
              </w:rPr>
              <w:t>ZUC11224124</w:t>
            </w:r>
          </w:p>
        </w:tc>
        <w:tc>
          <w:tcPr>
            <w:tcW w:w="3260" w:type="dxa"/>
            <w:vAlign w:val="center"/>
          </w:tcPr>
          <w:p w14:paraId="6F0E1CA2">
            <w:pPr>
              <w:keepNext w:val="0"/>
              <w:keepLines w:val="0"/>
              <w:widowControl/>
              <w:suppressLineNumbers w:val="0"/>
              <w:jc w:val="left"/>
              <w:textAlignment w:val="center"/>
              <w:rPr>
                <w:ins w:id="187" w:author="好好说话" w:date="2024-07-06T19:15:56Z"/>
                <w:rFonts w:hint="eastAsia"/>
                <w:color w:val="000000"/>
                <w:sz w:val="20"/>
                <w:szCs w:val="20"/>
              </w:rPr>
            </w:pPr>
            <w:ins w:id="188" w:author="好好说话" w:date="2024-08-15T08:31:03Z">
              <w:r>
                <w:rPr>
                  <w:rFonts w:hint="eastAsia" w:ascii="宋体" w:hAnsi="宋体" w:cs="宋体"/>
                  <w:i w:val="0"/>
                  <w:iCs w:val="0"/>
                  <w:color w:val="000000"/>
                  <w:kern w:val="0"/>
                  <w:sz w:val="21"/>
                  <w:szCs w:val="21"/>
                  <w:u w:val="none"/>
                  <w:lang w:val="en-US" w:eastAsia="zh-CN" w:bidi="ar"/>
                </w:rPr>
                <w:t>网络</w:t>
              </w:r>
            </w:ins>
            <w:ins w:id="189" w:author="好好说话" w:date="2024-08-15T08:31:04Z">
              <w:r>
                <w:rPr>
                  <w:rFonts w:hint="eastAsia" w:ascii="宋体" w:hAnsi="宋体" w:cs="宋体"/>
                  <w:i w:val="0"/>
                  <w:iCs w:val="0"/>
                  <w:color w:val="000000"/>
                  <w:kern w:val="0"/>
                  <w:sz w:val="21"/>
                  <w:szCs w:val="21"/>
                  <w:u w:val="none"/>
                  <w:lang w:val="en-US" w:eastAsia="zh-CN" w:bidi="ar"/>
                </w:rPr>
                <w:t>与</w:t>
              </w:r>
            </w:ins>
            <w:ins w:id="190" w:author="好好说话" w:date="2024-08-15T08:31:05Z">
              <w:r>
                <w:rPr>
                  <w:rFonts w:hint="eastAsia" w:ascii="宋体" w:hAnsi="宋体" w:cs="宋体"/>
                  <w:i w:val="0"/>
                  <w:iCs w:val="0"/>
                  <w:color w:val="000000"/>
                  <w:kern w:val="0"/>
                  <w:sz w:val="21"/>
                  <w:szCs w:val="21"/>
                  <w:u w:val="none"/>
                  <w:lang w:val="en-US" w:eastAsia="zh-CN" w:bidi="ar"/>
                </w:rPr>
                <w:t>新媒体</w:t>
              </w:r>
            </w:ins>
            <w:r>
              <w:rPr>
                <w:rFonts w:hint="eastAsia" w:ascii="宋体" w:hAnsi="宋体" w:eastAsia="宋体" w:cs="宋体"/>
                <w:i w:val="0"/>
                <w:iCs w:val="0"/>
                <w:color w:val="000000"/>
                <w:kern w:val="0"/>
                <w:sz w:val="21"/>
                <w:szCs w:val="21"/>
                <w:u w:val="none"/>
                <w:lang w:val="en-US" w:eastAsia="zh-CN" w:bidi="ar"/>
              </w:rPr>
              <w:t>专业导论</w:t>
            </w:r>
            <w:r>
              <w:rPr>
                <w:rFonts w:hint="eastAsia" w:ascii="宋体" w:hAnsi="宋体" w:eastAsia="宋体" w:cs="宋体"/>
                <w:i w:val="0"/>
                <w:iCs w:val="0"/>
                <w:color w:val="000000"/>
                <w:kern w:val="0"/>
                <w:sz w:val="21"/>
                <w:szCs w:val="21"/>
                <w:u w:val="none"/>
                <w:lang w:val="en-US" w:eastAsia="zh-CN" w:bidi="ar"/>
              </w:rPr>
              <w:br w:type="textWrapping"/>
            </w:r>
            <w:ins w:id="191" w:author="好好说话" w:date="2024-08-15T08:49:23Z">
              <w:r>
                <w:rPr>
                  <w:rFonts w:hint="eastAsia" w:ascii="宋体" w:hAnsi="宋体" w:eastAsia="宋体" w:cs="宋体"/>
                  <w:i w:val="0"/>
                  <w:iCs w:val="0"/>
                  <w:color w:val="000000"/>
                  <w:kern w:val="0"/>
                  <w:sz w:val="21"/>
                  <w:szCs w:val="21"/>
                  <w:u w:val="none"/>
                  <w:lang w:val="en-US" w:eastAsia="zh-CN" w:bidi="ar"/>
                </w:rPr>
                <w:t>Introduction to Network and New Media</w:t>
              </w:r>
            </w:ins>
            <w:del w:id="192" w:author="好好说话" w:date="2024-08-15T08:49:23Z">
              <w:r>
                <w:rPr>
                  <w:rFonts w:hint="eastAsia" w:ascii="宋体" w:hAnsi="宋体" w:eastAsia="宋体" w:cs="宋体"/>
                  <w:i w:val="0"/>
                  <w:iCs w:val="0"/>
                  <w:color w:val="000000"/>
                  <w:kern w:val="0"/>
                  <w:sz w:val="21"/>
                  <w:szCs w:val="21"/>
                  <w:u w:val="none"/>
                  <w:lang w:val="en-US" w:eastAsia="zh-CN" w:bidi="ar"/>
                </w:rPr>
                <w:delText>Professional Introduction</w:delText>
              </w:r>
            </w:del>
            <w:bookmarkStart w:id="5" w:name="_GoBack"/>
            <w:bookmarkEnd w:id="5"/>
            <w:r>
              <w:rPr>
                <w:rFonts w:hint="eastAsia" w:ascii="宋体" w:hAnsi="宋体" w:eastAsia="宋体" w:cs="宋体"/>
                <w:i w:val="0"/>
                <w:iCs w:val="0"/>
                <w:color w:val="000000"/>
                <w:kern w:val="0"/>
                <w:sz w:val="21"/>
                <w:szCs w:val="21"/>
                <w:u w:val="none"/>
                <w:lang w:val="en-US" w:eastAsia="zh-CN" w:bidi="ar"/>
              </w:rPr>
              <w:t xml:space="preserve"> </w:t>
            </w:r>
          </w:p>
        </w:tc>
        <w:tc>
          <w:tcPr>
            <w:tcW w:w="709" w:type="dxa"/>
            <w:noWrap/>
            <w:vAlign w:val="center"/>
          </w:tcPr>
          <w:p w14:paraId="0F0A5815">
            <w:pPr>
              <w:widowControl/>
              <w:jc w:val="center"/>
              <w:rPr>
                <w:ins w:id="193" w:author="好好说话" w:date="2024-07-06T19:15:56Z"/>
                <w:rFonts w:hint="eastAsia" w:asciiTheme="minorEastAsia" w:hAnsiTheme="minorEastAsia" w:eastAsiaTheme="minorEastAsia"/>
                <w:color w:val="000000"/>
                <w:kern w:val="0"/>
                <w:szCs w:val="21"/>
                <w:lang w:val="en-US" w:eastAsia="zh-CN"/>
              </w:rPr>
            </w:pPr>
            <w:ins w:id="194" w:author="好好说话" w:date="2024-07-06T19:16:32Z">
              <w:r>
                <w:rPr>
                  <w:rFonts w:hint="eastAsia" w:asciiTheme="minorEastAsia" w:hAnsiTheme="minorEastAsia" w:eastAsiaTheme="minorEastAsia"/>
                  <w:color w:val="000000"/>
                  <w:kern w:val="0"/>
                  <w:szCs w:val="21"/>
                  <w:lang w:val="en-US" w:eastAsia="zh-CN"/>
                </w:rPr>
                <w:t>1</w:t>
              </w:r>
            </w:ins>
          </w:p>
        </w:tc>
        <w:tc>
          <w:tcPr>
            <w:tcW w:w="709" w:type="dxa"/>
            <w:vAlign w:val="center"/>
          </w:tcPr>
          <w:p w14:paraId="2B466778">
            <w:pPr>
              <w:jc w:val="center"/>
              <w:rPr>
                <w:ins w:id="195" w:author="好好说话" w:date="2024-07-06T19:15:56Z"/>
                <w:rFonts w:hint="default" w:asciiTheme="minorEastAsia" w:hAnsiTheme="minorEastAsia" w:eastAsiaTheme="minorEastAsia"/>
                <w:color w:val="000000"/>
                <w:szCs w:val="21"/>
                <w:lang w:val="en-US" w:eastAsia="zh-CN"/>
              </w:rPr>
            </w:pPr>
            <w:ins w:id="196" w:author="好好说话" w:date="2024-07-06T19:16:34Z">
              <w:r>
                <w:rPr>
                  <w:rFonts w:hint="eastAsia" w:asciiTheme="minorEastAsia" w:hAnsiTheme="minorEastAsia" w:eastAsiaTheme="minorEastAsia"/>
                  <w:color w:val="000000"/>
                  <w:szCs w:val="21"/>
                  <w:lang w:val="en-US" w:eastAsia="zh-CN"/>
                </w:rPr>
                <w:t>16</w:t>
              </w:r>
            </w:ins>
          </w:p>
        </w:tc>
        <w:tc>
          <w:tcPr>
            <w:tcW w:w="708" w:type="dxa"/>
            <w:noWrap/>
            <w:vAlign w:val="center"/>
          </w:tcPr>
          <w:p w14:paraId="0B7ABEEC">
            <w:pPr>
              <w:jc w:val="center"/>
              <w:rPr>
                <w:ins w:id="197" w:author="好好说话" w:date="2024-07-06T19:15:56Z"/>
                <w:rFonts w:hint="default" w:asciiTheme="minorEastAsia" w:hAnsiTheme="minorEastAsia" w:eastAsiaTheme="minorEastAsia"/>
                <w:color w:val="000000"/>
                <w:szCs w:val="21"/>
                <w:lang w:val="en-US" w:eastAsia="zh-CN"/>
              </w:rPr>
            </w:pPr>
            <w:ins w:id="198" w:author="好好说话" w:date="2024-07-06T19:16:37Z">
              <w:r>
                <w:rPr>
                  <w:rFonts w:hint="eastAsia" w:asciiTheme="minorEastAsia" w:hAnsiTheme="minorEastAsia" w:eastAsiaTheme="minorEastAsia"/>
                  <w:color w:val="000000"/>
                  <w:szCs w:val="21"/>
                  <w:lang w:val="en-US" w:eastAsia="zh-CN"/>
                </w:rPr>
                <w:t>1</w:t>
              </w:r>
            </w:ins>
            <w:ins w:id="199" w:author="好好说话" w:date="2024-07-06T19:16:38Z">
              <w:r>
                <w:rPr>
                  <w:rFonts w:hint="eastAsia" w:asciiTheme="minorEastAsia" w:hAnsiTheme="minorEastAsia" w:eastAsiaTheme="minorEastAsia"/>
                  <w:color w:val="000000"/>
                  <w:szCs w:val="21"/>
                  <w:lang w:val="en-US" w:eastAsia="zh-CN"/>
                </w:rPr>
                <w:t>6</w:t>
              </w:r>
            </w:ins>
          </w:p>
        </w:tc>
        <w:tc>
          <w:tcPr>
            <w:tcW w:w="709" w:type="dxa"/>
            <w:noWrap/>
            <w:vAlign w:val="center"/>
          </w:tcPr>
          <w:p w14:paraId="04448869">
            <w:pPr>
              <w:widowControl/>
              <w:jc w:val="center"/>
              <w:rPr>
                <w:ins w:id="200" w:author="好好说话" w:date="2024-07-06T19:15:56Z"/>
                <w:rFonts w:hint="eastAsia" w:asciiTheme="minorEastAsia" w:hAnsiTheme="minorEastAsia" w:eastAsiaTheme="minorEastAsia"/>
                <w:color w:val="000000"/>
                <w:kern w:val="0"/>
                <w:szCs w:val="21"/>
              </w:rPr>
            </w:pPr>
          </w:p>
        </w:tc>
        <w:tc>
          <w:tcPr>
            <w:tcW w:w="709" w:type="dxa"/>
            <w:noWrap/>
            <w:vAlign w:val="center"/>
          </w:tcPr>
          <w:p w14:paraId="6A41B2D7">
            <w:pPr>
              <w:jc w:val="center"/>
              <w:rPr>
                <w:ins w:id="201" w:author="好好说话" w:date="2024-07-06T19:15:56Z"/>
                <w:rFonts w:hint="eastAsia" w:asciiTheme="minorEastAsia" w:hAnsiTheme="minorEastAsia" w:eastAsiaTheme="minorEastAsia"/>
                <w:color w:val="000000"/>
                <w:szCs w:val="21"/>
                <w:lang w:val="en-US" w:eastAsia="zh-CN"/>
              </w:rPr>
            </w:pPr>
            <w:ins w:id="202" w:author="好好说话" w:date="2024-08-14T18:30:06Z">
              <w:r>
                <w:rPr>
                  <w:rFonts w:hint="eastAsia" w:asciiTheme="minorEastAsia" w:hAnsiTheme="minorEastAsia" w:eastAsiaTheme="minorEastAsia"/>
                  <w:color w:val="000000"/>
                  <w:szCs w:val="21"/>
                  <w:lang w:val="en-US" w:eastAsia="zh-CN"/>
                </w:rPr>
                <w:t>1</w:t>
              </w:r>
            </w:ins>
          </w:p>
        </w:tc>
        <w:tc>
          <w:tcPr>
            <w:tcW w:w="709" w:type="dxa"/>
            <w:noWrap/>
            <w:vAlign w:val="center"/>
          </w:tcPr>
          <w:p w14:paraId="40C7554D">
            <w:pPr>
              <w:widowControl/>
              <w:jc w:val="center"/>
              <w:rPr>
                <w:ins w:id="203" w:author="好好说话" w:date="2024-07-06T19:15:56Z"/>
                <w:rFonts w:hint="eastAsia" w:asciiTheme="minorEastAsia" w:hAnsiTheme="minorEastAsia" w:eastAsiaTheme="minorEastAsia"/>
                <w:color w:val="000000"/>
                <w:kern w:val="0"/>
                <w:szCs w:val="21"/>
                <w:lang w:val="en-US" w:eastAsia="zh-CN"/>
              </w:rPr>
            </w:pPr>
            <w:ins w:id="204" w:author="好好说话" w:date="2024-08-14T18:30:43Z">
              <w:r>
                <w:rPr>
                  <w:rFonts w:hint="eastAsia" w:asciiTheme="minorEastAsia" w:hAnsiTheme="minorEastAsia" w:eastAsiaTheme="minorEastAsia"/>
                  <w:color w:val="000000"/>
                  <w:kern w:val="0"/>
                  <w:szCs w:val="21"/>
                  <w:lang w:val="en-US" w:eastAsia="zh-CN"/>
                </w:rPr>
                <w:t>考查</w:t>
              </w:r>
            </w:ins>
          </w:p>
        </w:tc>
      </w:tr>
      <w:tr w14:paraId="6654C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E3284A9">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73E76408">
            <w:pPr>
              <w:widowControl/>
              <w:jc w:val="left"/>
              <w:rPr>
                <w:rFonts w:cs="宋体" w:asciiTheme="minorEastAsia" w:hAnsiTheme="minorEastAsia" w:eastAsiaTheme="minorEastAsia"/>
                <w:color w:val="000000"/>
                <w:kern w:val="0"/>
                <w:szCs w:val="21"/>
              </w:rPr>
            </w:pPr>
          </w:p>
        </w:tc>
        <w:tc>
          <w:tcPr>
            <w:tcW w:w="4762" w:type="dxa"/>
            <w:gridSpan w:val="2"/>
            <w:shd w:val="clear" w:color="000000" w:fill="C0C0C0"/>
            <w:noWrap/>
            <w:vAlign w:val="center"/>
          </w:tcPr>
          <w:p w14:paraId="131D3085">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小计</w:t>
            </w:r>
          </w:p>
        </w:tc>
        <w:tc>
          <w:tcPr>
            <w:tcW w:w="709" w:type="dxa"/>
            <w:shd w:val="clear" w:color="000000" w:fill="C0C0C0"/>
            <w:noWrap/>
            <w:vAlign w:val="center"/>
          </w:tcPr>
          <w:p w14:paraId="67FC2197">
            <w:pPr>
              <w:widowControl/>
              <w:jc w:val="center"/>
              <w:rPr>
                <w:rFonts w:hint="eastAsia" w:asciiTheme="minorEastAsia" w:hAnsiTheme="minorEastAsia" w:eastAsiaTheme="minorEastAsia"/>
                <w:b/>
                <w:color w:val="000000"/>
                <w:kern w:val="0"/>
                <w:szCs w:val="21"/>
                <w:lang w:eastAsia="zh-CN"/>
              </w:rPr>
            </w:pPr>
            <w:del w:id="205" w:author="好好说话" w:date="2024-07-06T19:17:16Z">
              <w:r>
                <w:rPr>
                  <w:rFonts w:hint="default" w:asciiTheme="minorEastAsia" w:hAnsiTheme="minorEastAsia" w:eastAsiaTheme="minorEastAsia"/>
                  <w:b/>
                  <w:color w:val="000000"/>
                  <w:kern w:val="0"/>
                  <w:szCs w:val="21"/>
                  <w:lang w:val="en-US"/>
                </w:rPr>
                <w:delText>1</w:delText>
              </w:r>
            </w:del>
            <w:ins w:id="206" w:author="好好说话" w:date="2024-07-06T19:17:16Z">
              <w:r>
                <w:rPr>
                  <w:rFonts w:hint="eastAsia" w:asciiTheme="minorEastAsia" w:hAnsiTheme="minorEastAsia" w:eastAsiaTheme="minorEastAsia"/>
                  <w:b/>
                  <w:color w:val="000000"/>
                  <w:kern w:val="0"/>
                  <w:szCs w:val="21"/>
                  <w:lang w:val="en-US" w:eastAsia="zh-CN"/>
                </w:rPr>
                <w:t>1</w:t>
              </w:r>
            </w:ins>
            <w:del w:id="207" w:author="好好说话" w:date="2024-07-06T19:16:50Z">
              <w:r>
                <w:rPr>
                  <w:rFonts w:hint="default" w:asciiTheme="minorEastAsia" w:hAnsiTheme="minorEastAsia" w:eastAsiaTheme="minorEastAsia"/>
                  <w:b/>
                  <w:color w:val="000000"/>
                  <w:kern w:val="0"/>
                  <w:szCs w:val="21"/>
                  <w:lang w:val="en-US"/>
                </w:rPr>
                <w:delText>2</w:delText>
              </w:r>
            </w:del>
            <w:ins w:id="208" w:author="好好说话" w:date="2024-07-06T19:16:50Z">
              <w:r>
                <w:rPr>
                  <w:rFonts w:hint="eastAsia" w:asciiTheme="minorEastAsia" w:hAnsiTheme="minorEastAsia" w:eastAsiaTheme="minorEastAsia"/>
                  <w:b/>
                  <w:color w:val="000000"/>
                  <w:kern w:val="0"/>
                  <w:szCs w:val="21"/>
                  <w:lang w:val="en-US" w:eastAsia="zh-CN"/>
                </w:rPr>
                <w:t>3</w:t>
              </w:r>
            </w:ins>
          </w:p>
        </w:tc>
        <w:tc>
          <w:tcPr>
            <w:tcW w:w="709" w:type="dxa"/>
            <w:shd w:val="clear" w:color="000000" w:fill="C0C0C0"/>
            <w:noWrap/>
            <w:vAlign w:val="center"/>
          </w:tcPr>
          <w:p w14:paraId="1B44A99C">
            <w:pPr>
              <w:widowControl/>
              <w:jc w:val="center"/>
              <w:rPr>
                <w:rFonts w:hint="default" w:asciiTheme="minorEastAsia" w:hAnsiTheme="minorEastAsia" w:eastAsiaTheme="minorEastAsia"/>
                <w:b/>
                <w:color w:val="000000"/>
                <w:kern w:val="0"/>
                <w:szCs w:val="21"/>
                <w:lang w:val="en-US" w:eastAsia="zh-CN"/>
              </w:rPr>
            </w:pPr>
            <w:del w:id="209" w:author="好好说话" w:date="2024-07-06T19:17:04Z">
              <w:r>
                <w:rPr>
                  <w:rFonts w:hint="default" w:asciiTheme="minorEastAsia" w:hAnsiTheme="minorEastAsia" w:eastAsiaTheme="minorEastAsia"/>
                  <w:b/>
                  <w:color w:val="000000"/>
                  <w:kern w:val="0"/>
                  <w:szCs w:val="21"/>
                  <w:lang w:val="en-US"/>
                </w:rPr>
                <w:delText>192</w:delText>
              </w:r>
            </w:del>
            <w:ins w:id="210" w:author="好好说话" w:date="2024-07-06T19:17:04Z">
              <w:r>
                <w:rPr>
                  <w:rFonts w:hint="eastAsia" w:asciiTheme="minorEastAsia" w:hAnsiTheme="minorEastAsia" w:eastAsiaTheme="minorEastAsia"/>
                  <w:b/>
                  <w:color w:val="000000"/>
                  <w:kern w:val="0"/>
                  <w:szCs w:val="21"/>
                  <w:lang w:val="en-US" w:eastAsia="zh-CN"/>
                </w:rPr>
                <w:t>20</w:t>
              </w:r>
            </w:ins>
            <w:ins w:id="211" w:author="好好说话" w:date="2024-07-06T19:17:05Z">
              <w:r>
                <w:rPr>
                  <w:rFonts w:hint="eastAsia" w:asciiTheme="minorEastAsia" w:hAnsiTheme="minorEastAsia" w:eastAsiaTheme="minorEastAsia"/>
                  <w:b/>
                  <w:color w:val="000000"/>
                  <w:kern w:val="0"/>
                  <w:szCs w:val="21"/>
                  <w:lang w:val="en-US" w:eastAsia="zh-CN"/>
                </w:rPr>
                <w:t>8</w:t>
              </w:r>
            </w:ins>
          </w:p>
        </w:tc>
        <w:tc>
          <w:tcPr>
            <w:tcW w:w="708" w:type="dxa"/>
            <w:shd w:val="clear" w:color="000000" w:fill="C0C0C0"/>
            <w:noWrap/>
            <w:vAlign w:val="center"/>
          </w:tcPr>
          <w:p w14:paraId="6DB1F55D">
            <w:pPr>
              <w:widowControl/>
              <w:jc w:val="center"/>
              <w:rPr>
                <w:rFonts w:hint="default" w:asciiTheme="minorEastAsia" w:hAnsiTheme="minorEastAsia" w:eastAsiaTheme="minorEastAsia"/>
                <w:b/>
                <w:color w:val="000000"/>
                <w:kern w:val="0"/>
                <w:szCs w:val="21"/>
                <w:lang w:val="en-US" w:eastAsia="zh-CN"/>
              </w:rPr>
            </w:pPr>
            <w:del w:id="212" w:author="好好说话" w:date="2024-07-06T19:17:12Z">
              <w:r>
                <w:rPr>
                  <w:rFonts w:hint="default" w:asciiTheme="minorEastAsia" w:hAnsiTheme="minorEastAsia" w:eastAsiaTheme="minorEastAsia"/>
                  <w:b/>
                  <w:color w:val="000000"/>
                  <w:kern w:val="0"/>
                  <w:szCs w:val="21"/>
                  <w:lang w:val="en-US"/>
                </w:rPr>
                <w:delText>160</w:delText>
              </w:r>
            </w:del>
            <w:ins w:id="213" w:author="好好说话" w:date="2024-07-06T19:17:12Z">
              <w:r>
                <w:rPr>
                  <w:rFonts w:hint="eastAsia" w:asciiTheme="minorEastAsia" w:hAnsiTheme="minorEastAsia" w:eastAsiaTheme="minorEastAsia"/>
                  <w:b/>
                  <w:color w:val="000000"/>
                  <w:kern w:val="0"/>
                  <w:szCs w:val="21"/>
                  <w:lang w:val="en-US" w:eastAsia="zh-CN"/>
                </w:rPr>
                <w:t>176</w:t>
              </w:r>
            </w:ins>
          </w:p>
        </w:tc>
        <w:tc>
          <w:tcPr>
            <w:tcW w:w="709" w:type="dxa"/>
            <w:shd w:val="clear" w:color="000000" w:fill="C0C0C0"/>
            <w:noWrap/>
            <w:vAlign w:val="center"/>
          </w:tcPr>
          <w:p w14:paraId="5E7DE33F">
            <w:pPr>
              <w:widowControl/>
              <w:jc w:val="center"/>
              <w:rPr>
                <w:rFonts w:asciiTheme="minorEastAsia" w:hAnsiTheme="minorEastAsia" w:eastAsiaTheme="minorEastAsia"/>
                <w:b/>
                <w:color w:val="000000"/>
                <w:kern w:val="0"/>
                <w:szCs w:val="21"/>
              </w:rPr>
            </w:pPr>
            <w:r>
              <w:rPr>
                <w:rFonts w:hint="eastAsia" w:asciiTheme="minorEastAsia" w:hAnsiTheme="minorEastAsia" w:eastAsiaTheme="minorEastAsia"/>
                <w:b/>
                <w:color w:val="000000"/>
                <w:kern w:val="0"/>
                <w:szCs w:val="21"/>
              </w:rPr>
              <w:t>3</w:t>
            </w:r>
            <w:r>
              <w:rPr>
                <w:rFonts w:asciiTheme="minorEastAsia" w:hAnsiTheme="minorEastAsia" w:eastAsiaTheme="minorEastAsia"/>
                <w:b/>
                <w:color w:val="000000"/>
                <w:kern w:val="0"/>
                <w:szCs w:val="21"/>
              </w:rPr>
              <w:t>2</w:t>
            </w:r>
          </w:p>
        </w:tc>
        <w:tc>
          <w:tcPr>
            <w:tcW w:w="709" w:type="dxa"/>
            <w:shd w:val="clear" w:color="000000" w:fill="C0C0C0"/>
            <w:noWrap/>
            <w:vAlign w:val="center"/>
          </w:tcPr>
          <w:p w14:paraId="344EEF99">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w:t>
            </w:r>
          </w:p>
        </w:tc>
        <w:tc>
          <w:tcPr>
            <w:tcW w:w="709" w:type="dxa"/>
            <w:shd w:val="clear" w:color="000000" w:fill="C0C0C0"/>
            <w:noWrap/>
            <w:vAlign w:val="center"/>
          </w:tcPr>
          <w:p w14:paraId="75EB70A0">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 xml:space="preserve"> </w:t>
            </w:r>
          </w:p>
        </w:tc>
      </w:tr>
      <w:tr w14:paraId="0FFF6C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4D44E1F">
            <w:pPr>
              <w:widowControl/>
              <w:jc w:val="left"/>
              <w:rPr>
                <w:rFonts w:cs="宋体" w:asciiTheme="minorEastAsia" w:hAnsiTheme="minorEastAsia" w:eastAsiaTheme="minorEastAsia"/>
                <w:color w:val="000000"/>
                <w:kern w:val="0"/>
                <w:szCs w:val="21"/>
              </w:rPr>
            </w:pPr>
          </w:p>
        </w:tc>
        <w:tc>
          <w:tcPr>
            <w:tcW w:w="5402" w:type="dxa"/>
            <w:gridSpan w:val="4"/>
            <w:shd w:val="clear" w:color="000000" w:fill="BFBFBF"/>
            <w:vAlign w:val="center"/>
          </w:tcPr>
          <w:p w14:paraId="3F1C49DE">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合计</w:t>
            </w:r>
          </w:p>
        </w:tc>
        <w:tc>
          <w:tcPr>
            <w:tcW w:w="709" w:type="dxa"/>
            <w:shd w:val="clear" w:color="000000" w:fill="C0C0C0"/>
            <w:noWrap/>
            <w:vAlign w:val="center"/>
          </w:tcPr>
          <w:p w14:paraId="74D164FB">
            <w:pPr>
              <w:keepNext w:val="0"/>
              <w:keepLines w:val="0"/>
              <w:widowControl/>
              <w:suppressLineNumbers w:val="0"/>
              <w:jc w:val="center"/>
              <w:textAlignment w:val="center"/>
              <w:rPr>
                <w:rFonts w:asciiTheme="minorEastAsia" w:hAnsiTheme="minorEastAsia" w:eastAsiaTheme="minorEastAsia"/>
                <w:b/>
                <w:bCs/>
                <w:color w:val="000000"/>
                <w:kern w:val="0"/>
                <w:szCs w:val="21"/>
              </w:rPr>
            </w:pPr>
            <w:r>
              <w:rPr>
                <w:rFonts w:hint="eastAsia" w:ascii="宋体" w:hAnsi="宋体" w:eastAsia="宋体" w:cs="宋体"/>
                <w:b/>
                <w:bCs/>
                <w:i w:val="0"/>
                <w:iCs w:val="0"/>
                <w:color w:val="000000"/>
                <w:kern w:val="0"/>
                <w:sz w:val="21"/>
                <w:szCs w:val="21"/>
                <w:u w:val="none"/>
                <w:lang w:val="en-US" w:eastAsia="zh-CN" w:bidi="ar"/>
              </w:rPr>
              <w:t>23</w:t>
            </w:r>
          </w:p>
        </w:tc>
        <w:tc>
          <w:tcPr>
            <w:tcW w:w="709" w:type="dxa"/>
            <w:shd w:val="clear" w:color="000000" w:fill="C0C0C0"/>
            <w:noWrap/>
            <w:vAlign w:val="center"/>
          </w:tcPr>
          <w:p w14:paraId="6963E819">
            <w:pPr>
              <w:keepNext w:val="0"/>
              <w:keepLines w:val="0"/>
              <w:widowControl/>
              <w:suppressLineNumbers w:val="0"/>
              <w:jc w:val="center"/>
              <w:textAlignment w:val="center"/>
              <w:rPr>
                <w:rFonts w:asciiTheme="minorEastAsia" w:hAnsiTheme="minorEastAsia" w:eastAsiaTheme="minorEastAsia"/>
                <w:b/>
                <w:bCs/>
                <w:color w:val="000000"/>
                <w:kern w:val="0"/>
                <w:szCs w:val="21"/>
                <w:rPrChange w:id="214" w:author="好好说话" w:date="2024-07-06T19:18:36Z">
                  <w:rPr>
                    <w:rFonts w:asciiTheme="minorEastAsia" w:hAnsiTheme="minorEastAsia" w:eastAsiaTheme="minorEastAsia"/>
                    <w:b/>
                    <w:color w:val="000000"/>
                    <w:kern w:val="0"/>
                    <w:szCs w:val="21"/>
                  </w:rPr>
                </w:rPrChange>
              </w:rPr>
            </w:pPr>
            <w:r>
              <w:rPr>
                <w:rFonts w:hint="eastAsia" w:ascii="宋体" w:hAnsi="宋体" w:eastAsia="宋体" w:cs="宋体"/>
                <w:b/>
                <w:bCs/>
                <w:i w:val="0"/>
                <w:iCs w:val="0"/>
                <w:color w:val="000000"/>
                <w:kern w:val="0"/>
                <w:sz w:val="21"/>
                <w:szCs w:val="21"/>
                <w:u w:val="none"/>
                <w:lang w:val="en-US" w:eastAsia="zh-CN" w:bidi="ar"/>
              </w:rPr>
              <w:t>368</w:t>
            </w:r>
          </w:p>
        </w:tc>
        <w:tc>
          <w:tcPr>
            <w:tcW w:w="708" w:type="dxa"/>
            <w:shd w:val="clear" w:color="000000" w:fill="C0C0C0"/>
            <w:noWrap/>
            <w:vAlign w:val="center"/>
          </w:tcPr>
          <w:p w14:paraId="027E8259">
            <w:pPr>
              <w:keepNext w:val="0"/>
              <w:keepLines w:val="0"/>
              <w:widowControl/>
              <w:suppressLineNumbers w:val="0"/>
              <w:jc w:val="center"/>
              <w:textAlignment w:val="center"/>
              <w:rPr>
                <w:rFonts w:asciiTheme="minorEastAsia" w:hAnsiTheme="minorEastAsia" w:eastAsiaTheme="minorEastAsia"/>
                <w:b/>
                <w:bCs/>
                <w:color w:val="000000"/>
                <w:kern w:val="0"/>
                <w:szCs w:val="21"/>
                <w:rPrChange w:id="215" w:author="好好说话" w:date="2024-07-06T19:18:36Z">
                  <w:rPr>
                    <w:rFonts w:asciiTheme="minorEastAsia" w:hAnsiTheme="minorEastAsia" w:eastAsiaTheme="minorEastAsia"/>
                    <w:b/>
                    <w:color w:val="000000"/>
                    <w:kern w:val="0"/>
                    <w:szCs w:val="21"/>
                  </w:rPr>
                </w:rPrChange>
              </w:rPr>
            </w:pPr>
            <w:r>
              <w:rPr>
                <w:rFonts w:hint="eastAsia" w:ascii="宋体" w:hAnsi="宋体" w:eastAsia="宋体" w:cs="宋体"/>
                <w:b/>
                <w:bCs/>
                <w:i w:val="0"/>
                <w:iCs w:val="0"/>
                <w:color w:val="000000"/>
                <w:kern w:val="0"/>
                <w:sz w:val="21"/>
                <w:szCs w:val="21"/>
                <w:u w:val="none"/>
                <w:lang w:val="en-US" w:eastAsia="zh-CN" w:bidi="ar"/>
              </w:rPr>
              <w:t>336</w:t>
            </w:r>
          </w:p>
        </w:tc>
        <w:tc>
          <w:tcPr>
            <w:tcW w:w="709" w:type="dxa"/>
            <w:shd w:val="clear" w:color="000000" w:fill="C0C0C0"/>
            <w:noWrap/>
            <w:vAlign w:val="center"/>
          </w:tcPr>
          <w:p w14:paraId="7273FEF1">
            <w:pPr>
              <w:widowControl/>
              <w:jc w:val="center"/>
              <w:textAlignment w:val="center"/>
              <w:rPr>
                <w:rFonts w:asciiTheme="minorEastAsia" w:hAnsiTheme="minorEastAsia" w:eastAsiaTheme="minorEastAsia"/>
                <w:b/>
                <w:color w:val="000000"/>
                <w:kern w:val="0"/>
                <w:szCs w:val="21"/>
              </w:rPr>
            </w:pPr>
            <w:r>
              <w:rPr>
                <w:rFonts w:hint="eastAsia" w:ascii="宋体" w:hAnsi="宋体" w:cs="宋体"/>
                <w:b/>
                <w:bCs/>
                <w:color w:val="000000"/>
                <w:kern w:val="0"/>
                <w:szCs w:val="21"/>
                <w:lang w:bidi="ar"/>
              </w:rPr>
              <w:t>32</w:t>
            </w:r>
          </w:p>
        </w:tc>
        <w:tc>
          <w:tcPr>
            <w:tcW w:w="709" w:type="dxa"/>
            <w:shd w:val="clear" w:color="000000" w:fill="C0C0C0"/>
            <w:noWrap/>
            <w:vAlign w:val="center"/>
          </w:tcPr>
          <w:p w14:paraId="56EE0D39">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w:t>
            </w:r>
          </w:p>
        </w:tc>
        <w:tc>
          <w:tcPr>
            <w:tcW w:w="709" w:type="dxa"/>
            <w:shd w:val="clear" w:color="000000" w:fill="C0C0C0"/>
            <w:noWrap/>
            <w:vAlign w:val="center"/>
          </w:tcPr>
          <w:p w14:paraId="2FDCFA3A">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 xml:space="preserve"> </w:t>
            </w:r>
          </w:p>
        </w:tc>
      </w:tr>
      <w:tr w14:paraId="421A19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40488C50">
            <w:pPr>
              <w:widowControl/>
              <w:jc w:val="left"/>
              <w:rPr>
                <w:rFonts w:cs="宋体" w:asciiTheme="minorEastAsia" w:hAnsiTheme="minorEastAsia" w:eastAsiaTheme="minorEastAsia"/>
                <w:color w:val="000000"/>
                <w:kern w:val="0"/>
                <w:szCs w:val="21"/>
              </w:rPr>
            </w:pPr>
          </w:p>
        </w:tc>
        <w:tc>
          <w:tcPr>
            <w:tcW w:w="640" w:type="dxa"/>
            <w:gridSpan w:val="2"/>
            <w:vMerge w:val="restart"/>
            <w:vAlign w:val="center"/>
          </w:tcPr>
          <w:p w14:paraId="213EB766">
            <w:pPr>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专</w:t>
            </w:r>
          </w:p>
          <w:p w14:paraId="3E21761E">
            <w:pPr>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业</w:t>
            </w:r>
          </w:p>
          <w:p w14:paraId="1F56B23C">
            <w:pPr>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技能</w:t>
            </w:r>
          </w:p>
          <w:p w14:paraId="7B31508F">
            <w:pPr>
              <w:jc w:val="center"/>
              <w:rPr>
                <w:rFonts w:cs="宋体" w:asciiTheme="minorEastAsia" w:hAnsiTheme="minorEastAsia" w:eastAsiaTheme="minorEastAsia"/>
                <w:color w:val="000000"/>
                <w:szCs w:val="21"/>
              </w:rPr>
            </w:pPr>
            <w:r>
              <w:rPr>
                <w:rFonts w:hint="eastAsia" w:cs="宋体" w:asciiTheme="minorEastAsia" w:hAnsiTheme="minorEastAsia" w:eastAsiaTheme="minorEastAsia"/>
                <w:color w:val="000000"/>
                <w:kern w:val="0"/>
                <w:szCs w:val="21"/>
              </w:rPr>
              <w:t>课</w:t>
            </w:r>
          </w:p>
        </w:tc>
        <w:tc>
          <w:tcPr>
            <w:tcW w:w="1502" w:type="dxa"/>
            <w:noWrap/>
            <w:vAlign w:val="center"/>
          </w:tcPr>
          <w:p w14:paraId="1F53FA79">
            <w:pPr>
              <w:widowControl/>
              <w:jc w:val="center"/>
              <w:rPr>
                <w:color w:val="000000"/>
                <w:sz w:val="20"/>
                <w:szCs w:val="20"/>
              </w:rPr>
            </w:pPr>
            <w:r>
              <w:rPr>
                <w:rFonts w:hint="eastAsia"/>
                <w:color w:val="000000"/>
                <w:sz w:val="20"/>
                <w:szCs w:val="20"/>
              </w:rPr>
              <w:t>ZUC11224107</w:t>
            </w:r>
          </w:p>
        </w:tc>
        <w:tc>
          <w:tcPr>
            <w:tcW w:w="3260" w:type="dxa"/>
            <w:vAlign w:val="center"/>
          </w:tcPr>
          <w:p w14:paraId="792FF89C">
            <w:pPr>
              <w:widowControl/>
              <w:jc w:val="left"/>
              <w:rPr>
                <w:color w:val="000000"/>
                <w:sz w:val="20"/>
                <w:szCs w:val="20"/>
              </w:rPr>
            </w:pPr>
            <w:r>
              <w:rPr>
                <w:rFonts w:hint="eastAsia"/>
                <w:color w:val="000000"/>
                <w:sz w:val="20"/>
                <w:szCs w:val="20"/>
              </w:rPr>
              <w:t>图形图像处理</w:t>
            </w:r>
            <w:r>
              <w:rPr>
                <w:rFonts w:hint="eastAsia"/>
                <w:color w:val="000000"/>
                <w:sz w:val="20"/>
                <w:szCs w:val="20"/>
              </w:rPr>
              <w:br w:type="textWrapping" w:clear="all"/>
            </w:r>
            <w:r>
              <w:rPr>
                <w:color w:val="000000"/>
                <w:sz w:val="20"/>
                <w:szCs w:val="20"/>
              </w:rPr>
              <w:t xml:space="preserve"> Graphics and Image Processing</w:t>
            </w:r>
          </w:p>
        </w:tc>
        <w:tc>
          <w:tcPr>
            <w:tcW w:w="709" w:type="dxa"/>
            <w:noWrap/>
            <w:vAlign w:val="center"/>
          </w:tcPr>
          <w:p w14:paraId="6D4A831A">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4</w:t>
            </w:r>
          </w:p>
        </w:tc>
        <w:tc>
          <w:tcPr>
            <w:tcW w:w="709" w:type="dxa"/>
            <w:noWrap/>
            <w:vAlign w:val="center"/>
          </w:tcPr>
          <w:p w14:paraId="32D3E2CF">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8" w:type="dxa"/>
            <w:noWrap/>
            <w:vAlign w:val="center"/>
          </w:tcPr>
          <w:p w14:paraId="6473D09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40</w:t>
            </w:r>
          </w:p>
        </w:tc>
        <w:tc>
          <w:tcPr>
            <w:tcW w:w="709" w:type="dxa"/>
            <w:noWrap/>
            <w:vAlign w:val="center"/>
          </w:tcPr>
          <w:p w14:paraId="5D67080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24</w:t>
            </w:r>
          </w:p>
        </w:tc>
        <w:tc>
          <w:tcPr>
            <w:tcW w:w="709" w:type="dxa"/>
            <w:noWrap/>
            <w:vAlign w:val="center"/>
          </w:tcPr>
          <w:p w14:paraId="15160F99">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3</w:t>
            </w:r>
          </w:p>
        </w:tc>
        <w:tc>
          <w:tcPr>
            <w:tcW w:w="709" w:type="dxa"/>
            <w:noWrap/>
            <w:vAlign w:val="center"/>
          </w:tcPr>
          <w:p w14:paraId="4DC79D6F">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50B204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1FB0200A">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497606EE">
            <w:pPr>
              <w:widowControl/>
              <w:jc w:val="left"/>
              <w:rPr>
                <w:rFonts w:cs="宋体" w:asciiTheme="minorEastAsia" w:hAnsiTheme="minorEastAsia" w:eastAsiaTheme="minorEastAsia"/>
                <w:color w:val="000000"/>
                <w:kern w:val="0"/>
                <w:szCs w:val="21"/>
              </w:rPr>
            </w:pPr>
          </w:p>
        </w:tc>
        <w:tc>
          <w:tcPr>
            <w:tcW w:w="1502" w:type="dxa"/>
            <w:noWrap/>
            <w:vAlign w:val="center"/>
          </w:tcPr>
          <w:p w14:paraId="77C56BA5">
            <w:pPr>
              <w:widowControl/>
              <w:jc w:val="center"/>
              <w:rPr>
                <w:color w:val="000000"/>
                <w:sz w:val="20"/>
                <w:szCs w:val="20"/>
              </w:rPr>
            </w:pPr>
            <w:r>
              <w:rPr>
                <w:rFonts w:hint="eastAsia"/>
                <w:color w:val="000000"/>
                <w:sz w:val="20"/>
                <w:szCs w:val="20"/>
              </w:rPr>
              <w:t>ZUC11224108</w:t>
            </w:r>
          </w:p>
        </w:tc>
        <w:tc>
          <w:tcPr>
            <w:tcW w:w="3260" w:type="dxa"/>
            <w:vAlign w:val="center"/>
          </w:tcPr>
          <w:p w14:paraId="7B34A343">
            <w:pPr>
              <w:widowControl/>
              <w:jc w:val="left"/>
              <w:rPr>
                <w:color w:val="000000"/>
                <w:sz w:val="20"/>
                <w:szCs w:val="20"/>
              </w:rPr>
            </w:pPr>
            <w:r>
              <w:rPr>
                <w:rFonts w:hint="eastAsia"/>
                <w:color w:val="000000"/>
                <w:sz w:val="20"/>
                <w:szCs w:val="20"/>
              </w:rPr>
              <w:t>数码摄影摄像</w:t>
            </w:r>
            <w:r>
              <w:rPr>
                <w:rFonts w:hint="eastAsia"/>
                <w:color w:val="000000"/>
                <w:sz w:val="20"/>
                <w:szCs w:val="20"/>
              </w:rPr>
              <w:br w:type="textWrapping" w:clear="all"/>
            </w:r>
            <w:r>
              <w:rPr>
                <w:rFonts w:hint="eastAsia"/>
                <w:color w:val="000000"/>
                <w:sz w:val="20"/>
                <w:szCs w:val="20"/>
              </w:rPr>
              <w:t>Digital photography and videography</w:t>
            </w:r>
          </w:p>
        </w:tc>
        <w:tc>
          <w:tcPr>
            <w:tcW w:w="709" w:type="dxa"/>
            <w:noWrap/>
            <w:vAlign w:val="center"/>
          </w:tcPr>
          <w:p w14:paraId="1FFCE25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6C36164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8" w:type="dxa"/>
            <w:noWrap/>
            <w:vAlign w:val="center"/>
          </w:tcPr>
          <w:p w14:paraId="195AB9E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7EAE391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51135E9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709" w:type="dxa"/>
            <w:noWrap/>
            <w:vAlign w:val="center"/>
          </w:tcPr>
          <w:p w14:paraId="108678EF">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1CB01C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53EE6706">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30C14B1D">
            <w:pPr>
              <w:widowControl/>
              <w:jc w:val="left"/>
              <w:rPr>
                <w:rFonts w:cs="宋体" w:asciiTheme="minorEastAsia" w:hAnsiTheme="minorEastAsia" w:eastAsiaTheme="minorEastAsia"/>
                <w:color w:val="000000"/>
                <w:kern w:val="0"/>
                <w:szCs w:val="21"/>
              </w:rPr>
            </w:pPr>
          </w:p>
        </w:tc>
        <w:tc>
          <w:tcPr>
            <w:tcW w:w="1502" w:type="dxa"/>
            <w:noWrap/>
            <w:vAlign w:val="center"/>
          </w:tcPr>
          <w:p w14:paraId="7A6EAC55">
            <w:pPr>
              <w:widowControl/>
              <w:jc w:val="center"/>
              <w:rPr>
                <w:color w:val="000000"/>
                <w:sz w:val="20"/>
                <w:szCs w:val="20"/>
              </w:rPr>
            </w:pPr>
            <w:r>
              <w:rPr>
                <w:rFonts w:hint="eastAsia"/>
                <w:color w:val="000000"/>
                <w:sz w:val="20"/>
                <w:szCs w:val="20"/>
              </w:rPr>
              <w:t>ZUC11224109</w:t>
            </w:r>
          </w:p>
        </w:tc>
        <w:tc>
          <w:tcPr>
            <w:tcW w:w="3260" w:type="dxa"/>
            <w:vAlign w:val="center"/>
          </w:tcPr>
          <w:p w14:paraId="1F03A3C9">
            <w:pPr>
              <w:widowControl/>
              <w:jc w:val="left"/>
              <w:rPr>
                <w:color w:val="000000"/>
                <w:sz w:val="20"/>
                <w:szCs w:val="20"/>
              </w:rPr>
            </w:pPr>
            <w:r>
              <w:rPr>
                <w:rFonts w:hint="eastAsia"/>
                <w:color w:val="000000"/>
                <w:sz w:val="20"/>
                <w:szCs w:val="20"/>
              </w:rPr>
              <w:t>网络数据分析与应用</w:t>
            </w:r>
            <w:r>
              <w:rPr>
                <w:rFonts w:hint="eastAsia"/>
                <w:color w:val="000000"/>
                <w:sz w:val="20"/>
                <w:szCs w:val="20"/>
              </w:rPr>
              <w:br w:type="textWrapping" w:clear="all"/>
            </w:r>
            <w:r>
              <w:rPr>
                <w:rFonts w:hint="eastAsia"/>
                <w:color w:val="000000"/>
                <w:sz w:val="20"/>
                <w:szCs w:val="20"/>
              </w:rPr>
              <w:t>Network Data Analysis and Application</w:t>
            </w:r>
          </w:p>
        </w:tc>
        <w:tc>
          <w:tcPr>
            <w:tcW w:w="709" w:type="dxa"/>
            <w:noWrap/>
            <w:vAlign w:val="center"/>
          </w:tcPr>
          <w:p w14:paraId="1571B34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57E343A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8" w:type="dxa"/>
            <w:noWrap/>
            <w:vAlign w:val="center"/>
          </w:tcPr>
          <w:p w14:paraId="4383525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4C18109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4DFF9D6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30C3A88E">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1D82EC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E0C5ED0">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60A3D99A">
            <w:pPr>
              <w:widowControl/>
              <w:jc w:val="left"/>
              <w:rPr>
                <w:rFonts w:cs="宋体" w:asciiTheme="minorEastAsia" w:hAnsiTheme="minorEastAsia" w:eastAsiaTheme="minorEastAsia"/>
                <w:color w:val="000000"/>
                <w:kern w:val="0"/>
                <w:szCs w:val="21"/>
              </w:rPr>
            </w:pPr>
          </w:p>
        </w:tc>
        <w:tc>
          <w:tcPr>
            <w:tcW w:w="1502" w:type="dxa"/>
            <w:noWrap/>
            <w:vAlign w:val="center"/>
          </w:tcPr>
          <w:p w14:paraId="6C3525BD">
            <w:pPr>
              <w:widowControl/>
              <w:jc w:val="center"/>
              <w:rPr>
                <w:color w:val="000000"/>
                <w:sz w:val="20"/>
                <w:szCs w:val="20"/>
              </w:rPr>
            </w:pPr>
            <w:r>
              <w:rPr>
                <w:rFonts w:hint="eastAsia"/>
                <w:color w:val="000000"/>
                <w:sz w:val="20"/>
                <w:szCs w:val="20"/>
              </w:rPr>
              <w:t>ZUC11224110</w:t>
            </w:r>
          </w:p>
        </w:tc>
        <w:tc>
          <w:tcPr>
            <w:tcW w:w="3260" w:type="dxa"/>
            <w:vAlign w:val="center"/>
          </w:tcPr>
          <w:p w14:paraId="77DC6002">
            <w:pPr>
              <w:widowControl/>
              <w:jc w:val="left"/>
              <w:rPr>
                <w:color w:val="000000"/>
                <w:sz w:val="20"/>
                <w:szCs w:val="20"/>
              </w:rPr>
            </w:pPr>
            <w:r>
              <w:rPr>
                <w:rFonts w:hint="eastAsia"/>
                <w:color w:val="000000"/>
                <w:sz w:val="20"/>
                <w:szCs w:val="20"/>
              </w:rPr>
              <w:t>数字动画设计与制作</w:t>
            </w:r>
            <w:r>
              <w:rPr>
                <w:rFonts w:hint="eastAsia"/>
                <w:color w:val="000000"/>
                <w:sz w:val="20"/>
                <w:szCs w:val="20"/>
              </w:rPr>
              <w:br w:type="textWrapping" w:clear="all"/>
            </w:r>
            <w:r>
              <w:rPr>
                <w:rFonts w:hint="eastAsia"/>
                <w:color w:val="000000"/>
                <w:sz w:val="20"/>
                <w:szCs w:val="20"/>
              </w:rPr>
              <w:t>Digital Ani</w:t>
            </w:r>
            <w:r>
              <w:rPr>
                <w:color w:val="000000"/>
                <w:sz w:val="20"/>
                <w:szCs w:val="20"/>
              </w:rPr>
              <w:t>m</w:t>
            </w:r>
            <w:r>
              <w:rPr>
                <w:rFonts w:hint="eastAsia"/>
                <w:color w:val="000000"/>
                <w:sz w:val="20"/>
                <w:szCs w:val="20"/>
              </w:rPr>
              <w:t>ation Design and Production</w:t>
            </w:r>
          </w:p>
        </w:tc>
        <w:tc>
          <w:tcPr>
            <w:tcW w:w="709" w:type="dxa"/>
            <w:noWrap/>
            <w:vAlign w:val="center"/>
          </w:tcPr>
          <w:p w14:paraId="5709E324">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6D71201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8" w:type="dxa"/>
            <w:noWrap/>
            <w:vAlign w:val="center"/>
          </w:tcPr>
          <w:p w14:paraId="22F3BCC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40C89AB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5F6228B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709" w:type="dxa"/>
            <w:noWrap/>
            <w:vAlign w:val="center"/>
          </w:tcPr>
          <w:p w14:paraId="15D34AFF">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526A71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3DD1AED4">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7D3A0E24">
            <w:pPr>
              <w:widowControl/>
              <w:jc w:val="left"/>
              <w:rPr>
                <w:rFonts w:cs="宋体" w:asciiTheme="minorEastAsia" w:hAnsiTheme="minorEastAsia" w:eastAsiaTheme="minorEastAsia"/>
                <w:color w:val="000000"/>
                <w:kern w:val="0"/>
                <w:szCs w:val="21"/>
              </w:rPr>
            </w:pPr>
          </w:p>
        </w:tc>
        <w:tc>
          <w:tcPr>
            <w:tcW w:w="1502" w:type="dxa"/>
            <w:noWrap/>
            <w:vAlign w:val="center"/>
          </w:tcPr>
          <w:p w14:paraId="26B31251">
            <w:pPr>
              <w:widowControl/>
              <w:jc w:val="center"/>
              <w:rPr>
                <w:color w:val="000000"/>
                <w:sz w:val="20"/>
                <w:szCs w:val="20"/>
              </w:rPr>
            </w:pPr>
            <w:r>
              <w:rPr>
                <w:rFonts w:hint="eastAsia"/>
                <w:color w:val="000000"/>
                <w:sz w:val="20"/>
                <w:szCs w:val="20"/>
              </w:rPr>
              <w:t>ZUC11224111</w:t>
            </w:r>
          </w:p>
        </w:tc>
        <w:tc>
          <w:tcPr>
            <w:tcW w:w="3260" w:type="dxa"/>
            <w:vAlign w:val="center"/>
          </w:tcPr>
          <w:p w14:paraId="4B54B8EA">
            <w:pPr>
              <w:widowControl/>
              <w:jc w:val="left"/>
              <w:rPr>
                <w:color w:val="000000"/>
                <w:sz w:val="20"/>
                <w:szCs w:val="20"/>
              </w:rPr>
            </w:pPr>
            <w:r>
              <w:rPr>
                <w:rFonts w:hint="eastAsia"/>
                <w:color w:val="000000"/>
                <w:sz w:val="20"/>
                <w:szCs w:val="20"/>
              </w:rPr>
              <w:t>数字视频编辑</w:t>
            </w:r>
            <w:r>
              <w:rPr>
                <w:rFonts w:hint="eastAsia"/>
                <w:color w:val="000000"/>
                <w:sz w:val="20"/>
                <w:szCs w:val="20"/>
              </w:rPr>
              <w:br w:type="textWrapping" w:clear="all"/>
            </w:r>
            <w:r>
              <w:rPr>
                <w:rFonts w:hint="eastAsia"/>
                <w:color w:val="000000"/>
                <w:sz w:val="20"/>
                <w:szCs w:val="20"/>
              </w:rPr>
              <w:t>Digital Video Editing</w:t>
            </w:r>
          </w:p>
        </w:tc>
        <w:tc>
          <w:tcPr>
            <w:tcW w:w="709" w:type="dxa"/>
            <w:noWrap/>
            <w:vAlign w:val="center"/>
          </w:tcPr>
          <w:p w14:paraId="323AA55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2A9C2C6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8" w:type="dxa"/>
            <w:noWrap/>
            <w:vAlign w:val="center"/>
          </w:tcPr>
          <w:p w14:paraId="41A8207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596878C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1638A16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1A5C5133">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484368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D4841F3">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59BB8E51">
            <w:pPr>
              <w:widowControl/>
              <w:jc w:val="left"/>
              <w:rPr>
                <w:rFonts w:cs="宋体" w:asciiTheme="minorEastAsia" w:hAnsiTheme="minorEastAsia" w:eastAsiaTheme="minorEastAsia"/>
                <w:color w:val="000000"/>
                <w:kern w:val="0"/>
                <w:szCs w:val="21"/>
              </w:rPr>
            </w:pPr>
          </w:p>
        </w:tc>
        <w:tc>
          <w:tcPr>
            <w:tcW w:w="1502" w:type="dxa"/>
            <w:noWrap/>
            <w:vAlign w:val="center"/>
          </w:tcPr>
          <w:p w14:paraId="1E09503C">
            <w:pPr>
              <w:widowControl/>
              <w:jc w:val="center"/>
              <w:rPr>
                <w:color w:val="000000"/>
                <w:sz w:val="20"/>
                <w:szCs w:val="20"/>
              </w:rPr>
            </w:pPr>
            <w:r>
              <w:rPr>
                <w:rFonts w:hint="eastAsia"/>
                <w:color w:val="000000"/>
                <w:sz w:val="20"/>
                <w:szCs w:val="20"/>
              </w:rPr>
              <w:t>ZUC11224112</w:t>
            </w:r>
          </w:p>
        </w:tc>
        <w:tc>
          <w:tcPr>
            <w:tcW w:w="3260" w:type="dxa"/>
            <w:vAlign w:val="center"/>
          </w:tcPr>
          <w:p w14:paraId="65A31029">
            <w:pPr>
              <w:widowControl/>
              <w:jc w:val="left"/>
              <w:rPr>
                <w:color w:val="000000"/>
                <w:sz w:val="20"/>
                <w:szCs w:val="20"/>
              </w:rPr>
            </w:pPr>
            <w:r>
              <w:rPr>
                <w:rFonts w:hint="eastAsia"/>
                <w:color w:val="000000"/>
                <w:sz w:val="20"/>
                <w:szCs w:val="20"/>
              </w:rPr>
              <w:t>数字媒体策划与创意</w:t>
            </w:r>
            <w:r>
              <w:rPr>
                <w:rFonts w:hint="eastAsia"/>
                <w:color w:val="000000"/>
                <w:sz w:val="20"/>
                <w:szCs w:val="20"/>
              </w:rPr>
              <w:br w:type="textWrapping" w:clear="all"/>
            </w:r>
            <w:r>
              <w:rPr>
                <w:rFonts w:hint="eastAsia"/>
                <w:color w:val="000000"/>
                <w:sz w:val="20"/>
                <w:szCs w:val="20"/>
              </w:rPr>
              <w:t>Digital Media Planning and Creativity</w:t>
            </w:r>
          </w:p>
        </w:tc>
        <w:tc>
          <w:tcPr>
            <w:tcW w:w="709" w:type="dxa"/>
            <w:noWrap/>
            <w:vAlign w:val="center"/>
          </w:tcPr>
          <w:p w14:paraId="5DAEAC8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12AF46E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64</w:t>
            </w:r>
          </w:p>
        </w:tc>
        <w:tc>
          <w:tcPr>
            <w:tcW w:w="708" w:type="dxa"/>
            <w:noWrap/>
            <w:vAlign w:val="center"/>
          </w:tcPr>
          <w:p w14:paraId="4A2C942F">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54C7544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5592F13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7</w:t>
            </w:r>
          </w:p>
        </w:tc>
        <w:tc>
          <w:tcPr>
            <w:tcW w:w="709" w:type="dxa"/>
            <w:noWrap/>
            <w:vAlign w:val="center"/>
          </w:tcPr>
          <w:p w14:paraId="437A7A39">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0D8130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3B4219C8">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2F1BDD03">
            <w:pPr>
              <w:widowControl/>
              <w:jc w:val="left"/>
              <w:rPr>
                <w:rFonts w:cs="宋体" w:asciiTheme="minorEastAsia" w:hAnsiTheme="minorEastAsia" w:eastAsiaTheme="minorEastAsia"/>
                <w:color w:val="000000"/>
                <w:kern w:val="0"/>
                <w:szCs w:val="21"/>
              </w:rPr>
            </w:pPr>
          </w:p>
        </w:tc>
        <w:tc>
          <w:tcPr>
            <w:tcW w:w="1502" w:type="dxa"/>
            <w:noWrap/>
            <w:vAlign w:val="center"/>
          </w:tcPr>
          <w:p w14:paraId="0665A5B2">
            <w:pPr>
              <w:widowControl/>
              <w:jc w:val="center"/>
              <w:rPr>
                <w:color w:val="000000"/>
                <w:sz w:val="20"/>
                <w:szCs w:val="20"/>
              </w:rPr>
            </w:pPr>
            <w:r>
              <w:rPr>
                <w:rFonts w:hint="eastAsia"/>
                <w:color w:val="000000"/>
                <w:sz w:val="20"/>
                <w:szCs w:val="20"/>
              </w:rPr>
              <w:t>ZUC11224113</w:t>
            </w:r>
          </w:p>
        </w:tc>
        <w:tc>
          <w:tcPr>
            <w:tcW w:w="3260" w:type="dxa"/>
            <w:vAlign w:val="center"/>
          </w:tcPr>
          <w:p w14:paraId="3800FB54">
            <w:pPr>
              <w:widowControl/>
              <w:jc w:val="left"/>
              <w:rPr>
                <w:color w:val="000000"/>
                <w:sz w:val="20"/>
                <w:szCs w:val="20"/>
              </w:rPr>
            </w:pPr>
            <w:r>
              <w:rPr>
                <w:rFonts w:hint="eastAsia"/>
                <w:color w:val="000000"/>
                <w:sz w:val="20"/>
                <w:szCs w:val="20"/>
              </w:rPr>
              <w:t xml:space="preserve">多媒体制作与交互设计 </w:t>
            </w:r>
            <w:r>
              <w:rPr>
                <w:rFonts w:hint="eastAsia"/>
                <w:color w:val="000000"/>
                <w:sz w:val="20"/>
                <w:szCs w:val="20"/>
              </w:rPr>
              <w:br w:type="textWrapping" w:clear="all"/>
            </w:r>
            <w:r>
              <w:rPr>
                <w:rFonts w:hint="eastAsia"/>
                <w:color w:val="000000"/>
                <w:sz w:val="20"/>
                <w:szCs w:val="20"/>
              </w:rPr>
              <w:t>Multi</w:t>
            </w:r>
            <w:r>
              <w:rPr>
                <w:color w:val="000000"/>
                <w:sz w:val="20"/>
                <w:szCs w:val="20"/>
              </w:rPr>
              <w:t>m</w:t>
            </w:r>
            <w:r>
              <w:rPr>
                <w:rFonts w:hint="eastAsia"/>
                <w:color w:val="000000"/>
                <w:sz w:val="20"/>
                <w:szCs w:val="20"/>
              </w:rPr>
              <w:t>edia Production and Interaction Design</w:t>
            </w:r>
          </w:p>
        </w:tc>
        <w:tc>
          <w:tcPr>
            <w:tcW w:w="709" w:type="dxa"/>
            <w:noWrap/>
            <w:vAlign w:val="center"/>
          </w:tcPr>
          <w:p w14:paraId="14D9915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 </w:t>
            </w:r>
          </w:p>
        </w:tc>
        <w:tc>
          <w:tcPr>
            <w:tcW w:w="709" w:type="dxa"/>
            <w:noWrap/>
            <w:vAlign w:val="center"/>
          </w:tcPr>
          <w:p w14:paraId="12B358D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64 </w:t>
            </w:r>
          </w:p>
        </w:tc>
        <w:tc>
          <w:tcPr>
            <w:tcW w:w="708" w:type="dxa"/>
            <w:noWrap/>
            <w:vAlign w:val="center"/>
          </w:tcPr>
          <w:p w14:paraId="161D998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1D32E21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4C721B5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709" w:type="dxa"/>
            <w:noWrap/>
            <w:vAlign w:val="center"/>
          </w:tcPr>
          <w:p w14:paraId="4D282A23">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kern w:val="0"/>
                <w:szCs w:val="21"/>
              </w:rPr>
              <w:t>考试</w:t>
            </w:r>
          </w:p>
        </w:tc>
      </w:tr>
      <w:tr w14:paraId="64907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B9377C8">
            <w:pPr>
              <w:widowControl/>
              <w:jc w:val="left"/>
              <w:rPr>
                <w:rFonts w:cs="宋体" w:asciiTheme="minorEastAsia" w:hAnsiTheme="minorEastAsia" w:eastAsiaTheme="minorEastAsia"/>
                <w:color w:val="000000"/>
                <w:kern w:val="0"/>
                <w:szCs w:val="21"/>
              </w:rPr>
            </w:pPr>
          </w:p>
        </w:tc>
        <w:tc>
          <w:tcPr>
            <w:tcW w:w="640" w:type="dxa"/>
            <w:gridSpan w:val="2"/>
            <w:vMerge w:val="continue"/>
            <w:vAlign w:val="center"/>
          </w:tcPr>
          <w:p w14:paraId="4AEB7B38">
            <w:pPr>
              <w:widowControl/>
              <w:jc w:val="left"/>
              <w:rPr>
                <w:rFonts w:cs="宋体" w:asciiTheme="minorEastAsia" w:hAnsiTheme="minorEastAsia" w:eastAsiaTheme="minorEastAsia"/>
                <w:color w:val="000000"/>
                <w:kern w:val="0"/>
                <w:szCs w:val="21"/>
              </w:rPr>
            </w:pPr>
          </w:p>
        </w:tc>
        <w:tc>
          <w:tcPr>
            <w:tcW w:w="4762" w:type="dxa"/>
            <w:gridSpan w:val="2"/>
            <w:shd w:val="clear" w:color="000000" w:fill="C0C0C0"/>
            <w:noWrap/>
            <w:vAlign w:val="center"/>
          </w:tcPr>
          <w:p w14:paraId="16D12DB6">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小计</w:t>
            </w:r>
          </w:p>
        </w:tc>
        <w:tc>
          <w:tcPr>
            <w:tcW w:w="709" w:type="dxa"/>
            <w:shd w:val="clear" w:color="000000" w:fill="C0C0C0"/>
            <w:noWrap/>
            <w:vAlign w:val="center"/>
          </w:tcPr>
          <w:p w14:paraId="209AF03F">
            <w:pPr>
              <w:widowControl/>
              <w:jc w:val="center"/>
              <w:rPr>
                <w:rFonts w:asciiTheme="minorEastAsia" w:hAnsiTheme="minorEastAsia" w:eastAsiaTheme="minorEastAsia"/>
                <w:b/>
                <w:bCs/>
                <w:color w:val="000000"/>
                <w:kern w:val="0"/>
                <w:szCs w:val="21"/>
              </w:rPr>
            </w:pPr>
            <w:r>
              <w:rPr>
                <w:rFonts w:asciiTheme="minorEastAsia" w:hAnsiTheme="minorEastAsia" w:eastAsiaTheme="minorEastAsia"/>
                <w:b/>
                <w:bCs/>
                <w:color w:val="000000"/>
                <w:kern w:val="0"/>
                <w:szCs w:val="21"/>
              </w:rPr>
              <w:t>28</w:t>
            </w:r>
          </w:p>
        </w:tc>
        <w:tc>
          <w:tcPr>
            <w:tcW w:w="709" w:type="dxa"/>
            <w:shd w:val="clear" w:color="000000" w:fill="C0C0C0"/>
            <w:noWrap/>
            <w:vAlign w:val="center"/>
          </w:tcPr>
          <w:p w14:paraId="1783AAC7">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448</w:t>
            </w:r>
          </w:p>
        </w:tc>
        <w:tc>
          <w:tcPr>
            <w:tcW w:w="708" w:type="dxa"/>
            <w:shd w:val="clear" w:color="000000" w:fill="C0C0C0"/>
            <w:noWrap/>
            <w:vAlign w:val="center"/>
          </w:tcPr>
          <w:p w14:paraId="282A52BE">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232</w:t>
            </w:r>
          </w:p>
        </w:tc>
        <w:tc>
          <w:tcPr>
            <w:tcW w:w="709" w:type="dxa"/>
            <w:shd w:val="clear" w:color="000000" w:fill="C0C0C0"/>
            <w:noWrap/>
            <w:vAlign w:val="center"/>
          </w:tcPr>
          <w:p w14:paraId="27F2A5A8">
            <w:pPr>
              <w:widowControl/>
              <w:jc w:val="center"/>
              <w:rPr>
                <w:rFonts w:asciiTheme="minorEastAsia" w:hAnsiTheme="minorEastAsia" w:eastAsiaTheme="minorEastAsia"/>
                <w:b/>
                <w:color w:val="000000"/>
                <w:kern w:val="0"/>
                <w:szCs w:val="21"/>
              </w:rPr>
            </w:pPr>
            <w:r>
              <w:rPr>
                <w:rFonts w:hint="eastAsia" w:asciiTheme="minorEastAsia" w:hAnsiTheme="minorEastAsia" w:eastAsiaTheme="minorEastAsia"/>
                <w:b/>
                <w:color w:val="000000"/>
                <w:kern w:val="0"/>
                <w:szCs w:val="21"/>
              </w:rPr>
              <w:t>2</w:t>
            </w:r>
            <w:r>
              <w:rPr>
                <w:rFonts w:asciiTheme="minorEastAsia" w:hAnsiTheme="minorEastAsia" w:eastAsiaTheme="minorEastAsia"/>
                <w:b/>
                <w:color w:val="000000"/>
                <w:kern w:val="0"/>
                <w:szCs w:val="21"/>
              </w:rPr>
              <w:t>16</w:t>
            </w:r>
          </w:p>
        </w:tc>
        <w:tc>
          <w:tcPr>
            <w:tcW w:w="709" w:type="dxa"/>
            <w:shd w:val="clear" w:color="000000" w:fill="C0C0C0"/>
            <w:noWrap/>
            <w:vAlign w:val="center"/>
          </w:tcPr>
          <w:p w14:paraId="7DF5AB33">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w:t>
            </w:r>
          </w:p>
        </w:tc>
        <w:tc>
          <w:tcPr>
            <w:tcW w:w="709" w:type="dxa"/>
            <w:shd w:val="clear" w:color="000000" w:fill="C0C0C0"/>
            <w:noWrap/>
            <w:vAlign w:val="center"/>
          </w:tcPr>
          <w:p w14:paraId="54946880">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 xml:space="preserve"> </w:t>
            </w:r>
          </w:p>
        </w:tc>
      </w:tr>
      <w:tr w14:paraId="3BBEF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F92761B">
            <w:pPr>
              <w:widowControl/>
              <w:jc w:val="left"/>
              <w:rPr>
                <w:rFonts w:cs="宋体" w:asciiTheme="minorEastAsia" w:hAnsiTheme="minorEastAsia" w:eastAsiaTheme="minorEastAsia"/>
                <w:color w:val="000000"/>
                <w:kern w:val="0"/>
                <w:szCs w:val="21"/>
              </w:rPr>
            </w:pPr>
          </w:p>
        </w:tc>
        <w:tc>
          <w:tcPr>
            <w:tcW w:w="328" w:type="dxa"/>
            <w:vMerge w:val="restart"/>
            <w:vAlign w:val="center"/>
          </w:tcPr>
          <w:p w14:paraId="664BE0B9">
            <w:pPr>
              <w:jc w:val="center"/>
              <w:rPr>
                <w:rFonts w:cs="宋体" w:asciiTheme="minorEastAsia" w:hAnsiTheme="minorEastAsia" w:eastAsiaTheme="minorEastAsia"/>
                <w:color w:val="000000"/>
                <w:kern w:val="0"/>
                <w:szCs w:val="21"/>
              </w:rPr>
            </w:pPr>
            <w:r>
              <w:rPr>
                <w:rFonts w:hint="eastAsia" w:ascii="宋体" w:hAnsi="宋体" w:cs="宋体"/>
                <w:color w:val="000000"/>
                <w:kern w:val="0"/>
                <w:szCs w:val="21"/>
              </w:rPr>
              <w:t>专业方向课（选修）</w:t>
            </w:r>
          </w:p>
        </w:tc>
        <w:tc>
          <w:tcPr>
            <w:tcW w:w="312" w:type="dxa"/>
            <w:vMerge w:val="restart"/>
            <w:vAlign w:val="center"/>
          </w:tcPr>
          <w:p w14:paraId="4B16232B">
            <w:pPr>
              <w:widowControl/>
              <w:jc w:val="center"/>
              <w:rPr>
                <w:rFonts w:cs="宋体" w:asciiTheme="minorEastAsia" w:hAnsiTheme="minorEastAsia" w:eastAsiaTheme="minorEastAsia"/>
                <w:color w:val="000000"/>
                <w:kern w:val="0"/>
                <w:szCs w:val="21"/>
              </w:rPr>
            </w:pPr>
          </w:p>
          <w:p w14:paraId="30D70698">
            <w:pPr>
              <w:widowControl/>
              <w:jc w:val="center"/>
              <w:rPr>
                <w:rFonts w:cs="宋体" w:asciiTheme="minorEastAsia" w:hAnsiTheme="minorEastAsia" w:eastAsiaTheme="minorEastAsia"/>
                <w:color w:val="000000"/>
                <w:kern w:val="0"/>
                <w:szCs w:val="21"/>
              </w:rPr>
            </w:pPr>
          </w:p>
          <w:p w14:paraId="097819FB">
            <w:pPr>
              <w:widowControl/>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方向一数字内容</w:t>
            </w:r>
          </w:p>
        </w:tc>
        <w:tc>
          <w:tcPr>
            <w:tcW w:w="1502" w:type="dxa"/>
            <w:noWrap/>
            <w:vAlign w:val="center"/>
          </w:tcPr>
          <w:p w14:paraId="6EC71EFA">
            <w:pPr>
              <w:widowControl/>
              <w:jc w:val="center"/>
              <w:rPr>
                <w:color w:val="000000"/>
                <w:sz w:val="20"/>
                <w:szCs w:val="20"/>
              </w:rPr>
            </w:pPr>
            <w:r>
              <w:rPr>
                <w:rFonts w:hint="eastAsia"/>
                <w:color w:val="000000"/>
                <w:sz w:val="20"/>
                <w:szCs w:val="20"/>
              </w:rPr>
              <w:t>ZUC11224114</w:t>
            </w:r>
          </w:p>
        </w:tc>
        <w:tc>
          <w:tcPr>
            <w:tcW w:w="3260" w:type="dxa"/>
            <w:vAlign w:val="center"/>
          </w:tcPr>
          <w:p w14:paraId="1A1075B6">
            <w:pPr>
              <w:widowControl/>
              <w:jc w:val="left"/>
              <w:rPr>
                <w:color w:val="000000"/>
                <w:sz w:val="20"/>
                <w:szCs w:val="20"/>
              </w:rPr>
            </w:pPr>
            <w:r>
              <w:rPr>
                <w:rFonts w:hint="eastAsia"/>
                <w:color w:val="000000"/>
                <w:sz w:val="20"/>
                <w:szCs w:val="20"/>
              </w:rPr>
              <w:t>数字短片制作</w:t>
            </w:r>
            <w:r>
              <w:rPr>
                <w:rFonts w:hint="eastAsia"/>
                <w:color w:val="000000"/>
                <w:sz w:val="20"/>
                <w:szCs w:val="20"/>
              </w:rPr>
              <w:br w:type="textWrapping" w:clear="all"/>
            </w:r>
            <w:r>
              <w:rPr>
                <w:rFonts w:hint="eastAsia"/>
                <w:color w:val="000000"/>
                <w:sz w:val="20"/>
                <w:szCs w:val="20"/>
              </w:rPr>
              <w:t>Digital Short Fil</w:t>
            </w:r>
            <w:r>
              <w:rPr>
                <w:color w:val="000000"/>
                <w:sz w:val="20"/>
                <w:szCs w:val="20"/>
              </w:rPr>
              <w:t>m</w:t>
            </w:r>
            <w:r>
              <w:rPr>
                <w:rFonts w:hint="eastAsia"/>
                <w:color w:val="000000"/>
                <w:sz w:val="20"/>
                <w:szCs w:val="20"/>
              </w:rPr>
              <w:t xml:space="preserve"> Production</w:t>
            </w:r>
          </w:p>
        </w:tc>
        <w:tc>
          <w:tcPr>
            <w:tcW w:w="709" w:type="dxa"/>
            <w:noWrap/>
            <w:vAlign w:val="center"/>
          </w:tcPr>
          <w:p w14:paraId="71D74DD6">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2</w:t>
            </w:r>
          </w:p>
        </w:tc>
        <w:tc>
          <w:tcPr>
            <w:tcW w:w="709" w:type="dxa"/>
            <w:noWrap/>
            <w:vAlign w:val="center"/>
          </w:tcPr>
          <w:p w14:paraId="7168B9E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1FDF2F0B">
            <w:pPr>
              <w:jc w:val="center"/>
              <w:rPr>
                <w:rFonts w:asciiTheme="minorEastAsia" w:hAnsiTheme="minorEastAsia" w:eastAsiaTheme="minorEastAsia"/>
                <w:color w:val="000000"/>
                <w:szCs w:val="21"/>
              </w:rPr>
            </w:pPr>
          </w:p>
        </w:tc>
        <w:tc>
          <w:tcPr>
            <w:tcW w:w="709" w:type="dxa"/>
            <w:noWrap/>
            <w:vAlign w:val="center"/>
          </w:tcPr>
          <w:p w14:paraId="7813703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1C418B3E">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5</w:t>
            </w:r>
          </w:p>
        </w:tc>
        <w:tc>
          <w:tcPr>
            <w:tcW w:w="709" w:type="dxa"/>
            <w:noWrap/>
            <w:vAlign w:val="center"/>
          </w:tcPr>
          <w:p w14:paraId="0C67E56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248A81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1F7A68DA">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7EC371CC">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1EA8CA37">
            <w:pPr>
              <w:widowControl/>
              <w:jc w:val="left"/>
              <w:rPr>
                <w:rFonts w:cs="宋体" w:asciiTheme="minorEastAsia" w:hAnsiTheme="minorEastAsia" w:eastAsiaTheme="minorEastAsia"/>
                <w:color w:val="000000"/>
                <w:kern w:val="0"/>
                <w:szCs w:val="21"/>
              </w:rPr>
            </w:pPr>
          </w:p>
        </w:tc>
        <w:tc>
          <w:tcPr>
            <w:tcW w:w="1502" w:type="dxa"/>
            <w:noWrap/>
            <w:vAlign w:val="center"/>
          </w:tcPr>
          <w:p w14:paraId="1C513130">
            <w:pPr>
              <w:widowControl/>
              <w:jc w:val="center"/>
              <w:rPr>
                <w:color w:val="000000"/>
                <w:sz w:val="20"/>
                <w:szCs w:val="20"/>
              </w:rPr>
            </w:pPr>
            <w:r>
              <w:rPr>
                <w:rFonts w:hint="eastAsia"/>
                <w:color w:val="000000"/>
                <w:sz w:val="20"/>
                <w:szCs w:val="20"/>
              </w:rPr>
              <w:t>ZUC11224115</w:t>
            </w:r>
          </w:p>
        </w:tc>
        <w:tc>
          <w:tcPr>
            <w:tcW w:w="3260" w:type="dxa"/>
            <w:vAlign w:val="center"/>
          </w:tcPr>
          <w:p w14:paraId="114BE830">
            <w:pPr>
              <w:widowControl/>
              <w:jc w:val="left"/>
              <w:rPr>
                <w:color w:val="000000"/>
                <w:sz w:val="20"/>
                <w:szCs w:val="20"/>
              </w:rPr>
            </w:pPr>
            <w:r>
              <w:rPr>
                <w:rFonts w:hint="eastAsia"/>
                <w:color w:val="000000"/>
                <w:sz w:val="20"/>
                <w:szCs w:val="20"/>
              </w:rPr>
              <w:t>访谈节目制作</w:t>
            </w:r>
            <w:r>
              <w:rPr>
                <w:rFonts w:hint="eastAsia"/>
                <w:color w:val="000000"/>
                <w:sz w:val="20"/>
                <w:szCs w:val="20"/>
              </w:rPr>
              <w:br w:type="textWrapping" w:clear="all"/>
            </w:r>
            <w:r>
              <w:rPr>
                <w:rFonts w:hint="eastAsia"/>
                <w:color w:val="000000"/>
                <w:sz w:val="20"/>
                <w:szCs w:val="20"/>
              </w:rPr>
              <w:t>Interview Progra</w:t>
            </w:r>
            <w:r>
              <w:rPr>
                <w:color w:val="000000"/>
                <w:sz w:val="20"/>
                <w:szCs w:val="20"/>
              </w:rPr>
              <w:t>m</w:t>
            </w:r>
            <w:r>
              <w:rPr>
                <w:rFonts w:hint="eastAsia"/>
                <w:color w:val="000000"/>
                <w:sz w:val="20"/>
                <w:szCs w:val="20"/>
              </w:rPr>
              <w:t xml:space="preserve"> Production</w:t>
            </w:r>
          </w:p>
        </w:tc>
        <w:tc>
          <w:tcPr>
            <w:tcW w:w="709" w:type="dxa"/>
            <w:noWrap/>
            <w:vAlign w:val="center"/>
          </w:tcPr>
          <w:p w14:paraId="147F9B0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709" w:type="dxa"/>
            <w:noWrap/>
            <w:vAlign w:val="center"/>
          </w:tcPr>
          <w:p w14:paraId="1993C95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3373B55B">
            <w:pPr>
              <w:jc w:val="center"/>
              <w:rPr>
                <w:rFonts w:asciiTheme="minorEastAsia" w:hAnsiTheme="minorEastAsia" w:eastAsiaTheme="minorEastAsia"/>
                <w:color w:val="000000"/>
                <w:szCs w:val="21"/>
              </w:rPr>
            </w:pPr>
          </w:p>
        </w:tc>
        <w:tc>
          <w:tcPr>
            <w:tcW w:w="709" w:type="dxa"/>
            <w:noWrap/>
            <w:vAlign w:val="center"/>
          </w:tcPr>
          <w:p w14:paraId="2CD2840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711897F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709" w:type="dxa"/>
            <w:noWrap/>
            <w:vAlign w:val="center"/>
          </w:tcPr>
          <w:p w14:paraId="427AAFC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51C6A2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5E7F73D2">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3E382555">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01131354">
            <w:pPr>
              <w:widowControl/>
              <w:jc w:val="left"/>
              <w:rPr>
                <w:rFonts w:cs="宋体" w:asciiTheme="minorEastAsia" w:hAnsiTheme="minorEastAsia" w:eastAsiaTheme="minorEastAsia"/>
                <w:color w:val="000000"/>
                <w:kern w:val="0"/>
                <w:szCs w:val="21"/>
              </w:rPr>
            </w:pPr>
          </w:p>
        </w:tc>
        <w:tc>
          <w:tcPr>
            <w:tcW w:w="1502" w:type="dxa"/>
            <w:noWrap/>
            <w:vAlign w:val="center"/>
          </w:tcPr>
          <w:p w14:paraId="607063B5">
            <w:pPr>
              <w:widowControl/>
              <w:jc w:val="center"/>
              <w:rPr>
                <w:color w:val="000000"/>
                <w:sz w:val="20"/>
                <w:szCs w:val="20"/>
              </w:rPr>
            </w:pPr>
            <w:r>
              <w:rPr>
                <w:rFonts w:hint="eastAsia"/>
                <w:color w:val="000000"/>
                <w:sz w:val="20"/>
                <w:szCs w:val="20"/>
              </w:rPr>
              <w:t>ZUC11224116</w:t>
            </w:r>
          </w:p>
        </w:tc>
        <w:tc>
          <w:tcPr>
            <w:tcW w:w="3260" w:type="dxa"/>
            <w:vAlign w:val="center"/>
          </w:tcPr>
          <w:p w14:paraId="779B9798">
            <w:pPr>
              <w:widowControl/>
              <w:jc w:val="left"/>
              <w:rPr>
                <w:color w:val="000000"/>
                <w:sz w:val="20"/>
                <w:szCs w:val="20"/>
              </w:rPr>
            </w:pPr>
            <w:r>
              <w:rPr>
                <w:rFonts w:hint="eastAsia"/>
                <w:color w:val="000000"/>
                <w:sz w:val="20"/>
                <w:szCs w:val="20"/>
              </w:rPr>
              <w:t>直播节目制作</w:t>
            </w:r>
            <w:r>
              <w:rPr>
                <w:rFonts w:hint="eastAsia"/>
                <w:color w:val="000000"/>
                <w:sz w:val="20"/>
                <w:szCs w:val="20"/>
              </w:rPr>
              <w:br w:type="textWrapping" w:clear="all"/>
            </w:r>
            <w:r>
              <w:rPr>
                <w:rFonts w:hint="eastAsia"/>
                <w:color w:val="000000"/>
                <w:sz w:val="20"/>
                <w:szCs w:val="20"/>
              </w:rPr>
              <w:t>Live Progra</w:t>
            </w:r>
            <w:r>
              <w:rPr>
                <w:color w:val="000000"/>
                <w:sz w:val="20"/>
                <w:szCs w:val="20"/>
              </w:rPr>
              <w:t>m</w:t>
            </w:r>
            <w:r>
              <w:rPr>
                <w:rFonts w:hint="eastAsia"/>
                <w:color w:val="000000"/>
                <w:sz w:val="20"/>
                <w:szCs w:val="20"/>
              </w:rPr>
              <w:t xml:space="preserve"> Production</w:t>
            </w:r>
          </w:p>
        </w:tc>
        <w:tc>
          <w:tcPr>
            <w:tcW w:w="709" w:type="dxa"/>
            <w:noWrap/>
            <w:vAlign w:val="center"/>
          </w:tcPr>
          <w:p w14:paraId="6E6DF00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709" w:type="dxa"/>
            <w:noWrap/>
            <w:vAlign w:val="center"/>
          </w:tcPr>
          <w:p w14:paraId="59D6791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542B5177">
            <w:pPr>
              <w:jc w:val="center"/>
              <w:rPr>
                <w:rFonts w:asciiTheme="minorEastAsia" w:hAnsiTheme="minorEastAsia" w:eastAsiaTheme="minorEastAsia"/>
                <w:color w:val="000000"/>
                <w:szCs w:val="21"/>
              </w:rPr>
            </w:pPr>
          </w:p>
        </w:tc>
        <w:tc>
          <w:tcPr>
            <w:tcW w:w="709" w:type="dxa"/>
            <w:noWrap/>
            <w:vAlign w:val="center"/>
          </w:tcPr>
          <w:p w14:paraId="57C5DD1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63F5FEE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7</w:t>
            </w:r>
          </w:p>
        </w:tc>
        <w:tc>
          <w:tcPr>
            <w:tcW w:w="709" w:type="dxa"/>
            <w:noWrap/>
            <w:vAlign w:val="center"/>
          </w:tcPr>
          <w:p w14:paraId="051321C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2C79FF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10DBD94">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4A4743C7">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42CF9003">
            <w:pPr>
              <w:widowControl/>
              <w:jc w:val="left"/>
              <w:rPr>
                <w:rFonts w:cs="宋体" w:asciiTheme="minorEastAsia" w:hAnsiTheme="minorEastAsia" w:eastAsiaTheme="minorEastAsia"/>
                <w:color w:val="000000"/>
                <w:kern w:val="0"/>
                <w:szCs w:val="21"/>
              </w:rPr>
            </w:pPr>
          </w:p>
        </w:tc>
        <w:tc>
          <w:tcPr>
            <w:tcW w:w="1502" w:type="dxa"/>
            <w:noWrap/>
            <w:vAlign w:val="center"/>
          </w:tcPr>
          <w:p w14:paraId="444C97B6">
            <w:pPr>
              <w:widowControl/>
              <w:jc w:val="center"/>
              <w:rPr>
                <w:color w:val="000000"/>
                <w:sz w:val="20"/>
                <w:szCs w:val="20"/>
              </w:rPr>
            </w:pPr>
            <w:r>
              <w:rPr>
                <w:rFonts w:hint="eastAsia"/>
                <w:color w:val="000000"/>
                <w:sz w:val="20"/>
                <w:szCs w:val="20"/>
              </w:rPr>
              <w:t>ZUC11224117</w:t>
            </w:r>
          </w:p>
        </w:tc>
        <w:tc>
          <w:tcPr>
            <w:tcW w:w="3260" w:type="dxa"/>
            <w:vAlign w:val="center"/>
          </w:tcPr>
          <w:p w14:paraId="6C45B73A">
            <w:pPr>
              <w:widowControl/>
              <w:jc w:val="left"/>
              <w:rPr>
                <w:color w:val="000000"/>
                <w:sz w:val="20"/>
                <w:szCs w:val="20"/>
              </w:rPr>
            </w:pPr>
            <w:r>
              <w:rPr>
                <w:rFonts w:hint="eastAsia"/>
                <w:color w:val="000000"/>
                <w:sz w:val="20"/>
                <w:szCs w:val="20"/>
              </w:rPr>
              <w:t>信息可视化</w:t>
            </w:r>
          </w:p>
          <w:p w14:paraId="633BFD22">
            <w:pPr>
              <w:widowControl/>
              <w:jc w:val="left"/>
              <w:rPr>
                <w:color w:val="000000"/>
                <w:sz w:val="20"/>
                <w:szCs w:val="20"/>
              </w:rPr>
            </w:pPr>
            <w:r>
              <w:rPr>
                <w:color w:val="000000"/>
                <w:sz w:val="20"/>
                <w:szCs w:val="20"/>
              </w:rPr>
              <w:t>Information visualization</w:t>
            </w:r>
          </w:p>
        </w:tc>
        <w:tc>
          <w:tcPr>
            <w:tcW w:w="709" w:type="dxa"/>
            <w:noWrap/>
            <w:vAlign w:val="center"/>
          </w:tcPr>
          <w:p w14:paraId="4F3424F1">
            <w:pPr>
              <w:jc w:val="center"/>
              <w:rPr>
                <w:rFonts w:asciiTheme="minorEastAsia" w:hAnsiTheme="minorEastAsia" w:eastAsiaTheme="minorEastAsia"/>
                <w:color w:val="000000"/>
                <w:szCs w:val="21"/>
              </w:rPr>
            </w:pPr>
          </w:p>
        </w:tc>
        <w:tc>
          <w:tcPr>
            <w:tcW w:w="709" w:type="dxa"/>
            <w:noWrap/>
            <w:vAlign w:val="center"/>
          </w:tcPr>
          <w:p w14:paraId="656C499A">
            <w:pPr>
              <w:jc w:val="center"/>
              <w:rPr>
                <w:rFonts w:asciiTheme="minorEastAsia" w:hAnsiTheme="minorEastAsia" w:eastAsiaTheme="minorEastAsia"/>
                <w:color w:val="000000"/>
                <w:szCs w:val="21"/>
              </w:rPr>
            </w:pPr>
          </w:p>
        </w:tc>
        <w:tc>
          <w:tcPr>
            <w:tcW w:w="708" w:type="dxa"/>
            <w:noWrap/>
            <w:vAlign w:val="center"/>
          </w:tcPr>
          <w:p w14:paraId="05E3578B">
            <w:pPr>
              <w:jc w:val="center"/>
              <w:rPr>
                <w:rFonts w:asciiTheme="minorEastAsia" w:hAnsiTheme="minorEastAsia" w:eastAsiaTheme="minorEastAsia"/>
                <w:color w:val="000000"/>
                <w:szCs w:val="21"/>
              </w:rPr>
            </w:pPr>
          </w:p>
        </w:tc>
        <w:tc>
          <w:tcPr>
            <w:tcW w:w="709" w:type="dxa"/>
            <w:noWrap/>
            <w:vAlign w:val="center"/>
          </w:tcPr>
          <w:p w14:paraId="5BB5354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35E5520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709" w:type="dxa"/>
            <w:noWrap/>
            <w:vAlign w:val="center"/>
          </w:tcPr>
          <w:p w14:paraId="42CC319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555840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43D7CFA9">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6C558646">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10BF1C01">
            <w:pPr>
              <w:widowControl/>
              <w:jc w:val="left"/>
              <w:rPr>
                <w:rFonts w:cs="宋体" w:asciiTheme="minorEastAsia" w:hAnsiTheme="minorEastAsia" w:eastAsiaTheme="minorEastAsia"/>
                <w:color w:val="000000"/>
                <w:kern w:val="0"/>
                <w:szCs w:val="21"/>
              </w:rPr>
            </w:pPr>
          </w:p>
        </w:tc>
        <w:tc>
          <w:tcPr>
            <w:tcW w:w="1502" w:type="dxa"/>
            <w:noWrap/>
            <w:vAlign w:val="center"/>
          </w:tcPr>
          <w:p w14:paraId="656A0C86">
            <w:pPr>
              <w:widowControl/>
              <w:jc w:val="center"/>
              <w:rPr>
                <w:color w:val="000000"/>
                <w:sz w:val="20"/>
                <w:szCs w:val="20"/>
              </w:rPr>
            </w:pPr>
            <w:r>
              <w:rPr>
                <w:rFonts w:hint="eastAsia"/>
                <w:color w:val="000000"/>
                <w:sz w:val="20"/>
                <w:szCs w:val="20"/>
              </w:rPr>
              <w:t>ZUC11224118</w:t>
            </w:r>
          </w:p>
        </w:tc>
        <w:tc>
          <w:tcPr>
            <w:tcW w:w="3260" w:type="dxa"/>
            <w:vAlign w:val="center"/>
          </w:tcPr>
          <w:p w14:paraId="213397F2">
            <w:pPr>
              <w:widowControl/>
              <w:jc w:val="left"/>
              <w:rPr>
                <w:color w:val="000000"/>
                <w:sz w:val="20"/>
                <w:szCs w:val="20"/>
              </w:rPr>
            </w:pPr>
            <w:r>
              <w:rPr>
                <w:rFonts w:hint="eastAsia"/>
                <w:color w:val="000000"/>
                <w:sz w:val="20"/>
                <w:szCs w:val="20"/>
              </w:rPr>
              <w:t>数字音频制作</w:t>
            </w:r>
          </w:p>
          <w:p w14:paraId="1EC9FE1B">
            <w:pPr>
              <w:widowControl/>
              <w:jc w:val="left"/>
              <w:rPr>
                <w:color w:val="000000"/>
                <w:sz w:val="20"/>
                <w:szCs w:val="20"/>
              </w:rPr>
            </w:pPr>
            <w:r>
              <w:rPr>
                <w:color w:val="000000"/>
                <w:sz w:val="20"/>
                <w:szCs w:val="20"/>
              </w:rPr>
              <w:t>Digital audio production</w:t>
            </w:r>
          </w:p>
        </w:tc>
        <w:tc>
          <w:tcPr>
            <w:tcW w:w="709" w:type="dxa"/>
            <w:noWrap/>
            <w:vAlign w:val="center"/>
          </w:tcPr>
          <w:p w14:paraId="29185743">
            <w:pPr>
              <w:jc w:val="center"/>
              <w:rPr>
                <w:rFonts w:asciiTheme="minorEastAsia" w:hAnsiTheme="minorEastAsia" w:eastAsiaTheme="minorEastAsia"/>
                <w:color w:val="000000"/>
                <w:szCs w:val="21"/>
              </w:rPr>
            </w:pPr>
          </w:p>
        </w:tc>
        <w:tc>
          <w:tcPr>
            <w:tcW w:w="709" w:type="dxa"/>
            <w:noWrap/>
            <w:vAlign w:val="center"/>
          </w:tcPr>
          <w:p w14:paraId="6C294766">
            <w:pPr>
              <w:jc w:val="center"/>
              <w:rPr>
                <w:rFonts w:asciiTheme="minorEastAsia" w:hAnsiTheme="minorEastAsia" w:eastAsiaTheme="minorEastAsia"/>
                <w:color w:val="000000"/>
                <w:szCs w:val="21"/>
              </w:rPr>
            </w:pPr>
          </w:p>
        </w:tc>
        <w:tc>
          <w:tcPr>
            <w:tcW w:w="708" w:type="dxa"/>
            <w:noWrap/>
            <w:vAlign w:val="center"/>
          </w:tcPr>
          <w:p w14:paraId="0E2327DE">
            <w:pPr>
              <w:jc w:val="center"/>
              <w:rPr>
                <w:rFonts w:asciiTheme="minorEastAsia" w:hAnsiTheme="minorEastAsia" w:eastAsiaTheme="minorEastAsia"/>
                <w:color w:val="000000"/>
                <w:szCs w:val="21"/>
              </w:rPr>
            </w:pPr>
          </w:p>
        </w:tc>
        <w:tc>
          <w:tcPr>
            <w:tcW w:w="709" w:type="dxa"/>
            <w:noWrap/>
            <w:vAlign w:val="center"/>
          </w:tcPr>
          <w:p w14:paraId="185FF604">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11A1E76E">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7</w:t>
            </w:r>
          </w:p>
        </w:tc>
        <w:tc>
          <w:tcPr>
            <w:tcW w:w="709" w:type="dxa"/>
            <w:noWrap/>
            <w:vAlign w:val="center"/>
          </w:tcPr>
          <w:p w14:paraId="289015E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5B60D5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59493337">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514D4B30">
            <w:pPr>
              <w:widowControl/>
              <w:jc w:val="left"/>
              <w:rPr>
                <w:rFonts w:cs="宋体" w:asciiTheme="minorEastAsia" w:hAnsiTheme="minorEastAsia" w:eastAsiaTheme="minorEastAsia"/>
                <w:color w:val="000000"/>
                <w:kern w:val="0"/>
                <w:szCs w:val="21"/>
              </w:rPr>
            </w:pPr>
          </w:p>
        </w:tc>
        <w:tc>
          <w:tcPr>
            <w:tcW w:w="312" w:type="dxa"/>
            <w:vMerge w:val="restart"/>
            <w:vAlign w:val="center"/>
          </w:tcPr>
          <w:p w14:paraId="353BFE7B">
            <w:pPr>
              <w:rPr>
                <w:rFonts w:cs="宋体"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方向二</w:t>
            </w:r>
            <w:r>
              <w:rPr>
                <w:rFonts w:hint="eastAsia" w:cs="宋体" w:asciiTheme="minorEastAsia" w:hAnsiTheme="minorEastAsia" w:eastAsiaTheme="minorEastAsia"/>
                <w:color w:val="000000"/>
                <w:kern w:val="0"/>
                <w:szCs w:val="21"/>
              </w:rPr>
              <w:t>数字</w:t>
            </w:r>
            <w:r>
              <w:rPr>
                <w:rFonts w:cs="宋体" w:asciiTheme="minorEastAsia" w:hAnsiTheme="minorEastAsia" w:eastAsiaTheme="minorEastAsia"/>
                <w:color w:val="000000"/>
                <w:kern w:val="0"/>
                <w:szCs w:val="21"/>
              </w:rPr>
              <w:t>运营</w:t>
            </w:r>
          </w:p>
          <w:p w14:paraId="1FCE3EFF">
            <w:pPr>
              <w:jc w:val="center"/>
              <w:rPr>
                <w:rFonts w:cs="宋体" w:asciiTheme="minorEastAsia" w:hAnsiTheme="minorEastAsia" w:eastAsiaTheme="minorEastAsia"/>
                <w:color w:val="000000"/>
                <w:kern w:val="0"/>
                <w:szCs w:val="21"/>
              </w:rPr>
            </w:pPr>
          </w:p>
        </w:tc>
        <w:tc>
          <w:tcPr>
            <w:tcW w:w="1502" w:type="dxa"/>
            <w:noWrap/>
            <w:vAlign w:val="center"/>
          </w:tcPr>
          <w:p w14:paraId="4C9389B2">
            <w:pPr>
              <w:widowControl/>
              <w:jc w:val="center"/>
              <w:rPr>
                <w:color w:val="000000"/>
                <w:sz w:val="20"/>
                <w:szCs w:val="20"/>
              </w:rPr>
            </w:pPr>
            <w:r>
              <w:rPr>
                <w:rFonts w:hint="eastAsia"/>
                <w:color w:val="000000"/>
                <w:sz w:val="20"/>
                <w:szCs w:val="20"/>
              </w:rPr>
              <w:t>ZUC1122411</w:t>
            </w:r>
            <w:r>
              <w:rPr>
                <w:color w:val="000000"/>
                <w:sz w:val="20"/>
                <w:szCs w:val="20"/>
              </w:rPr>
              <w:t>9</w:t>
            </w:r>
          </w:p>
        </w:tc>
        <w:tc>
          <w:tcPr>
            <w:tcW w:w="3260" w:type="dxa"/>
            <w:vAlign w:val="center"/>
          </w:tcPr>
          <w:p w14:paraId="47E5A24B">
            <w:pPr>
              <w:widowControl/>
              <w:jc w:val="left"/>
              <w:rPr>
                <w:color w:val="000000"/>
                <w:sz w:val="20"/>
                <w:szCs w:val="20"/>
              </w:rPr>
            </w:pPr>
            <w:r>
              <w:rPr>
                <w:rFonts w:hint="eastAsia"/>
                <w:color w:val="000000"/>
                <w:sz w:val="20"/>
                <w:szCs w:val="20"/>
              </w:rPr>
              <w:t>数字营销</w:t>
            </w:r>
            <w:r>
              <w:rPr>
                <w:rFonts w:hint="eastAsia"/>
                <w:color w:val="000000"/>
                <w:sz w:val="20"/>
                <w:szCs w:val="20"/>
              </w:rPr>
              <w:br w:type="textWrapping" w:clear="all"/>
            </w:r>
            <w:r>
              <w:rPr>
                <w:rFonts w:hint="eastAsia"/>
                <w:color w:val="000000"/>
                <w:sz w:val="20"/>
                <w:szCs w:val="20"/>
              </w:rPr>
              <w:t>Digital Marketing</w:t>
            </w:r>
          </w:p>
        </w:tc>
        <w:tc>
          <w:tcPr>
            <w:tcW w:w="709" w:type="dxa"/>
            <w:noWrap/>
            <w:vAlign w:val="center"/>
          </w:tcPr>
          <w:p w14:paraId="79E47C9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709" w:type="dxa"/>
            <w:noWrap/>
            <w:vAlign w:val="center"/>
          </w:tcPr>
          <w:p w14:paraId="1D96AD6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73AF614D">
            <w:pPr>
              <w:jc w:val="center"/>
              <w:rPr>
                <w:rFonts w:asciiTheme="minorEastAsia" w:hAnsiTheme="minorEastAsia" w:eastAsiaTheme="minorEastAsia"/>
                <w:color w:val="000000"/>
                <w:szCs w:val="21"/>
              </w:rPr>
            </w:pPr>
          </w:p>
        </w:tc>
        <w:tc>
          <w:tcPr>
            <w:tcW w:w="709" w:type="dxa"/>
            <w:noWrap/>
            <w:vAlign w:val="center"/>
          </w:tcPr>
          <w:p w14:paraId="5B40370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6204A23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02F95AB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64B0A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78A62874">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24F0BE47">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6FB7E61E">
            <w:pPr>
              <w:jc w:val="center"/>
              <w:rPr>
                <w:rFonts w:cs="宋体" w:asciiTheme="minorEastAsia" w:hAnsiTheme="minorEastAsia" w:eastAsiaTheme="minorEastAsia"/>
                <w:color w:val="000000"/>
                <w:kern w:val="0"/>
                <w:szCs w:val="21"/>
              </w:rPr>
            </w:pPr>
          </w:p>
        </w:tc>
        <w:tc>
          <w:tcPr>
            <w:tcW w:w="1502" w:type="dxa"/>
            <w:noWrap/>
            <w:vAlign w:val="center"/>
          </w:tcPr>
          <w:p w14:paraId="0FE7282C">
            <w:pPr>
              <w:widowControl/>
              <w:jc w:val="center"/>
              <w:rPr>
                <w:color w:val="000000"/>
                <w:sz w:val="20"/>
                <w:szCs w:val="20"/>
              </w:rPr>
            </w:pPr>
            <w:r>
              <w:rPr>
                <w:rFonts w:hint="eastAsia"/>
                <w:color w:val="000000"/>
                <w:sz w:val="20"/>
                <w:szCs w:val="20"/>
              </w:rPr>
              <w:t>ZUC112241</w:t>
            </w:r>
            <w:r>
              <w:rPr>
                <w:color w:val="000000"/>
                <w:sz w:val="20"/>
                <w:szCs w:val="20"/>
              </w:rPr>
              <w:t>20</w:t>
            </w:r>
          </w:p>
        </w:tc>
        <w:tc>
          <w:tcPr>
            <w:tcW w:w="3260" w:type="dxa"/>
            <w:vAlign w:val="center"/>
          </w:tcPr>
          <w:p w14:paraId="61221BAF">
            <w:pPr>
              <w:widowControl/>
              <w:jc w:val="left"/>
              <w:rPr>
                <w:color w:val="000000"/>
                <w:sz w:val="20"/>
                <w:szCs w:val="20"/>
              </w:rPr>
            </w:pPr>
            <w:r>
              <w:rPr>
                <w:rFonts w:hint="eastAsia"/>
                <w:color w:val="000000"/>
                <w:sz w:val="20"/>
                <w:szCs w:val="20"/>
              </w:rPr>
              <w:t>网络舆情分析</w:t>
            </w:r>
            <w:r>
              <w:rPr>
                <w:rFonts w:hint="eastAsia"/>
                <w:color w:val="000000"/>
                <w:sz w:val="20"/>
                <w:szCs w:val="20"/>
              </w:rPr>
              <w:br w:type="textWrapping" w:clear="all"/>
            </w:r>
            <w:r>
              <w:rPr>
                <w:rFonts w:hint="eastAsia"/>
                <w:color w:val="000000"/>
                <w:sz w:val="20"/>
                <w:szCs w:val="20"/>
              </w:rPr>
              <w:t>Analysis of Online Public Opinion</w:t>
            </w:r>
          </w:p>
        </w:tc>
        <w:tc>
          <w:tcPr>
            <w:tcW w:w="709" w:type="dxa"/>
            <w:noWrap/>
            <w:vAlign w:val="center"/>
          </w:tcPr>
          <w:p w14:paraId="748AE5D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709" w:type="dxa"/>
            <w:noWrap/>
            <w:vAlign w:val="center"/>
          </w:tcPr>
          <w:p w14:paraId="149EF9B8">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10DC7436">
            <w:pPr>
              <w:jc w:val="center"/>
              <w:rPr>
                <w:rFonts w:asciiTheme="minorEastAsia" w:hAnsiTheme="minorEastAsia" w:eastAsiaTheme="minorEastAsia"/>
                <w:color w:val="000000"/>
                <w:szCs w:val="21"/>
              </w:rPr>
            </w:pPr>
          </w:p>
        </w:tc>
        <w:tc>
          <w:tcPr>
            <w:tcW w:w="709" w:type="dxa"/>
            <w:noWrap/>
            <w:vAlign w:val="center"/>
          </w:tcPr>
          <w:p w14:paraId="7850255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0287F33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709" w:type="dxa"/>
            <w:noWrap/>
            <w:vAlign w:val="center"/>
          </w:tcPr>
          <w:p w14:paraId="29DB8424">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0AC109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4EA88B88">
            <w:pPr>
              <w:jc w:val="left"/>
              <w:rPr>
                <w:rFonts w:cs="宋体" w:asciiTheme="minorEastAsia" w:hAnsiTheme="minorEastAsia" w:eastAsiaTheme="minorEastAsia"/>
                <w:color w:val="000000"/>
                <w:kern w:val="0"/>
                <w:szCs w:val="21"/>
              </w:rPr>
            </w:pPr>
          </w:p>
        </w:tc>
        <w:tc>
          <w:tcPr>
            <w:tcW w:w="328" w:type="dxa"/>
            <w:vMerge w:val="continue"/>
            <w:vAlign w:val="center"/>
          </w:tcPr>
          <w:p w14:paraId="22F62E59">
            <w:pPr>
              <w:rPr>
                <w:rFonts w:cs="宋体" w:asciiTheme="minorEastAsia" w:hAnsiTheme="minorEastAsia" w:eastAsiaTheme="minorEastAsia"/>
                <w:color w:val="000000"/>
                <w:kern w:val="0"/>
                <w:szCs w:val="21"/>
              </w:rPr>
            </w:pPr>
          </w:p>
        </w:tc>
        <w:tc>
          <w:tcPr>
            <w:tcW w:w="312" w:type="dxa"/>
            <w:vMerge w:val="continue"/>
            <w:vAlign w:val="center"/>
          </w:tcPr>
          <w:p w14:paraId="3401BA52">
            <w:pPr>
              <w:jc w:val="center"/>
              <w:rPr>
                <w:rFonts w:cs="宋体" w:asciiTheme="minorEastAsia" w:hAnsiTheme="minorEastAsia" w:eastAsiaTheme="minorEastAsia"/>
                <w:color w:val="000000"/>
                <w:kern w:val="0"/>
                <w:szCs w:val="21"/>
              </w:rPr>
            </w:pPr>
          </w:p>
        </w:tc>
        <w:tc>
          <w:tcPr>
            <w:tcW w:w="1502" w:type="dxa"/>
            <w:noWrap/>
            <w:vAlign w:val="center"/>
          </w:tcPr>
          <w:p w14:paraId="4039AFD9">
            <w:pPr>
              <w:widowControl/>
              <w:jc w:val="center"/>
              <w:rPr>
                <w:color w:val="000000"/>
                <w:sz w:val="20"/>
                <w:szCs w:val="20"/>
              </w:rPr>
            </w:pPr>
            <w:r>
              <w:rPr>
                <w:rFonts w:hint="eastAsia"/>
                <w:color w:val="000000"/>
                <w:sz w:val="20"/>
                <w:szCs w:val="20"/>
              </w:rPr>
              <w:t>ZUC112241</w:t>
            </w:r>
            <w:r>
              <w:rPr>
                <w:color w:val="000000"/>
                <w:sz w:val="20"/>
                <w:szCs w:val="20"/>
              </w:rPr>
              <w:t>21</w:t>
            </w:r>
          </w:p>
        </w:tc>
        <w:tc>
          <w:tcPr>
            <w:tcW w:w="3260" w:type="dxa"/>
            <w:vAlign w:val="center"/>
          </w:tcPr>
          <w:p w14:paraId="62AF94FB">
            <w:pPr>
              <w:widowControl/>
              <w:jc w:val="left"/>
              <w:rPr>
                <w:color w:val="000000"/>
                <w:sz w:val="20"/>
                <w:szCs w:val="20"/>
              </w:rPr>
            </w:pPr>
            <w:r>
              <w:rPr>
                <w:rFonts w:hint="eastAsia"/>
                <w:color w:val="000000"/>
                <w:sz w:val="20"/>
                <w:szCs w:val="20"/>
              </w:rPr>
              <w:t>新媒体产品设计与运营</w:t>
            </w:r>
            <w:r>
              <w:rPr>
                <w:rFonts w:hint="eastAsia"/>
                <w:color w:val="000000"/>
                <w:sz w:val="20"/>
                <w:szCs w:val="20"/>
              </w:rPr>
              <w:br w:type="textWrapping" w:clear="all"/>
            </w:r>
            <w:r>
              <w:rPr>
                <w:rFonts w:hint="eastAsia"/>
                <w:color w:val="000000"/>
                <w:sz w:val="20"/>
                <w:szCs w:val="20"/>
              </w:rPr>
              <w:t>New Media Product Design and Operation</w:t>
            </w:r>
          </w:p>
        </w:tc>
        <w:tc>
          <w:tcPr>
            <w:tcW w:w="709" w:type="dxa"/>
            <w:noWrap/>
            <w:vAlign w:val="center"/>
          </w:tcPr>
          <w:p w14:paraId="21EC0EF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709" w:type="dxa"/>
            <w:noWrap/>
            <w:vAlign w:val="center"/>
          </w:tcPr>
          <w:p w14:paraId="3855CD1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3D94B82C">
            <w:pPr>
              <w:jc w:val="center"/>
              <w:rPr>
                <w:rFonts w:asciiTheme="minorEastAsia" w:hAnsiTheme="minorEastAsia" w:eastAsiaTheme="minorEastAsia"/>
                <w:color w:val="000000"/>
                <w:szCs w:val="21"/>
              </w:rPr>
            </w:pPr>
          </w:p>
        </w:tc>
        <w:tc>
          <w:tcPr>
            <w:tcW w:w="709" w:type="dxa"/>
            <w:noWrap/>
            <w:vAlign w:val="center"/>
          </w:tcPr>
          <w:p w14:paraId="6E7D954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730B6F3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709" w:type="dxa"/>
            <w:noWrap/>
            <w:vAlign w:val="center"/>
          </w:tcPr>
          <w:p w14:paraId="6EFB901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0A0DE6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4E8C1B3C">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35CEA0D6">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1C8DF973">
            <w:pPr>
              <w:widowControl/>
              <w:jc w:val="center"/>
              <w:rPr>
                <w:rFonts w:cs="宋体" w:asciiTheme="minorEastAsia" w:hAnsiTheme="minorEastAsia" w:eastAsiaTheme="minorEastAsia"/>
                <w:color w:val="000000"/>
                <w:kern w:val="0"/>
                <w:szCs w:val="21"/>
              </w:rPr>
            </w:pPr>
          </w:p>
        </w:tc>
        <w:tc>
          <w:tcPr>
            <w:tcW w:w="1502" w:type="dxa"/>
            <w:noWrap/>
            <w:vAlign w:val="center"/>
          </w:tcPr>
          <w:p w14:paraId="1C446CA4">
            <w:pPr>
              <w:widowControl/>
              <w:jc w:val="center"/>
              <w:rPr>
                <w:color w:val="000000"/>
                <w:sz w:val="20"/>
                <w:szCs w:val="20"/>
              </w:rPr>
            </w:pPr>
            <w:r>
              <w:rPr>
                <w:rFonts w:hint="eastAsia"/>
                <w:color w:val="000000"/>
                <w:sz w:val="20"/>
                <w:szCs w:val="20"/>
              </w:rPr>
              <w:t>ZUC112241</w:t>
            </w:r>
            <w:r>
              <w:rPr>
                <w:color w:val="000000"/>
                <w:sz w:val="20"/>
                <w:szCs w:val="20"/>
              </w:rPr>
              <w:t>22</w:t>
            </w:r>
          </w:p>
        </w:tc>
        <w:tc>
          <w:tcPr>
            <w:tcW w:w="3260" w:type="dxa"/>
            <w:vAlign w:val="center"/>
          </w:tcPr>
          <w:p w14:paraId="690C1D4C">
            <w:pPr>
              <w:widowControl/>
              <w:jc w:val="left"/>
              <w:rPr>
                <w:color w:val="000000"/>
                <w:sz w:val="20"/>
                <w:szCs w:val="20"/>
              </w:rPr>
            </w:pPr>
            <w:r>
              <w:rPr>
                <w:rFonts w:hint="eastAsia"/>
                <w:color w:val="000000"/>
                <w:sz w:val="20"/>
                <w:szCs w:val="20"/>
              </w:rPr>
              <w:t>网络信息安全</w:t>
            </w:r>
          </w:p>
          <w:p w14:paraId="30CF2F81">
            <w:pPr>
              <w:widowControl/>
              <w:jc w:val="left"/>
              <w:rPr>
                <w:color w:val="000000"/>
                <w:sz w:val="20"/>
                <w:szCs w:val="20"/>
              </w:rPr>
            </w:pPr>
            <w:r>
              <w:rPr>
                <w:color w:val="000000"/>
                <w:sz w:val="20"/>
                <w:szCs w:val="20"/>
              </w:rPr>
              <w:t>Network Information Security</w:t>
            </w:r>
          </w:p>
        </w:tc>
        <w:tc>
          <w:tcPr>
            <w:tcW w:w="709" w:type="dxa"/>
            <w:noWrap/>
            <w:vAlign w:val="center"/>
          </w:tcPr>
          <w:p w14:paraId="2B8FCBED">
            <w:pPr>
              <w:jc w:val="center"/>
              <w:rPr>
                <w:rFonts w:asciiTheme="minorEastAsia" w:hAnsiTheme="minorEastAsia" w:eastAsiaTheme="minorEastAsia"/>
                <w:color w:val="000000"/>
                <w:szCs w:val="21"/>
              </w:rPr>
            </w:pPr>
          </w:p>
        </w:tc>
        <w:tc>
          <w:tcPr>
            <w:tcW w:w="709" w:type="dxa"/>
            <w:noWrap/>
            <w:vAlign w:val="center"/>
          </w:tcPr>
          <w:p w14:paraId="6ACFE583">
            <w:pPr>
              <w:jc w:val="center"/>
              <w:rPr>
                <w:rFonts w:asciiTheme="minorEastAsia" w:hAnsiTheme="minorEastAsia" w:eastAsiaTheme="minorEastAsia"/>
                <w:color w:val="000000"/>
                <w:szCs w:val="21"/>
              </w:rPr>
            </w:pPr>
          </w:p>
        </w:tc>
        <w:tc>
          <w:tcPr>
            <w:tcW w:w="708" w:type="dxa"/>
            <w:noWrap/>
            <w:vAlign w:val="center"/>
          </w:tcPr>
          <w:p w14:paraId="5CADAA13">
            <w:pPr>
              <w:jc w:val="center"/>
              <w:rPr>
                <w:rFonts w:asciiTheme="minorEastAsia" w:hAnsiTheme="minorEastAsia" w:eastAsiaTheme="minorEastAsia"/>
                <w:color w:val="000000"/>
                <w:szCs w:val="21"/>
              </w:rPr>
            </w:pPr>
          </w:p>
        </w:tc>
        <w:tc>
          <w:tcPr>
            <w:tcW w:w="709" w:type="dxa"/>
            <w:noWrap/>
            <w:vAlign w:val="center"/>
          </w:tcPr>
          <w:p w14:paraId="5C00EBC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60BB6BC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709" w:type="dxa"/>
            <w:noWrap/>
            <w:vAlign w:val="center"/>
          </w:tcPr>
          <w:p w14:paraId="796D883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146E2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1EF2052B">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6DC7D9C9">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35409E69">
            <w:pPr>
              <w:widowControl/>
              <w:jc w:val="center"/>
              <w:rPr>
                <w:rFonts w:cs="宋体" w:asciiTheme="minorEastAsia" w:hAnsiTheme="minorEastAsia" w:eastAsiaTheme="minorEastAsia"/>
                <w:color w:val="000000"/>
                <w:kern w:val="0"/>
                <w:szCs w:val="21"/>
              </w:rPr>
            </w:pPr>
          </w:p>
        </w:tc>
        <w:tc>
          <w:tcPr>
            <w:tcW w:w="1502" w:type="dxa"/>
            <w:noWrap/>
            <w:vAlign w:val="center"/>
          </w:tcPr>
          <w:p w14:paraId="3834081D">
            <w:pPr>
              <w:widowControl/>
              <w:jc w:val="center"/>
              <w:rPr>
                <w:color w:val="000000"/>
                <w:sz w:val="20"/>
                <w:szCs w:val="20"/>
              </w:rPr>
            </w:pPr>
            <w:r>
              <w:rPr>
                <w:rFonts w:hint="eastAsia"/>
                <w:color w:val="000000"/>
                <w:sz w:val="20"/>
                <w:szCs w:val="20"/>
              </w:rPr>
              <w:t>ZUC112241</w:t>
            </w:r>
            <w:r>
              <w:rPr>
                <w:color w:val="000000"/>
                <w:sz w:val="20"/>
                <w:szCs w:val="20"/>
              </w:rPr>
              <w:t>23</w:t>
            </w:r>
          </w:p>
        </w:tc>
        <w:tc>
          <w:tcPr>
            <w:tcW w:w="3260" w:type="dxa"/>
            <w:vAlign w:val="center"/>
          </w:tcPr>
          <w:p w14:paraId="382FB57E">
            <w:pPr>
              <w:widowControl/>
              <w:jc w:val="left"/>
              <w:rPr>
                <w:color w:val="000000"/>
                <w:sz w:val="20"/>
                <w:szCs w:val="20"/>
              </w:rPr>
            </w:pPr>
            <w:r>
              <w:rPr>
                <w:color w:val="000000"/>
                <w:sz w:val="20"/>
                <w:szCs w:val="20"/>
              </w:rPr>
              <w:t>心理学与危机公关</w:t>
            </w:r>
          </w:p>
          <w:p w14:paraId="454AFFD0">
            <w:pPr>
              <w:widowControl/>
              <w:jc w:val="left"/>
              <w:rPr>
                <w:color w:val="000000"/>
                <w:sz w:val="20"/>
                <w:szCs w:val="20"/>
              </w:rPr>
            </w:pPr>
            <w:r>
              <w:rPr>
                <w:color w:val="000000"/>
                <w:sz w:val="20"/>
                <w:szCs w:val="20"/>
              </w:rPr>
              <w:t>Psychology and Crisis Public Relations</w:t>
            </w:r>
          </w:p>
        </w:tc>
        <w:tc>
          <w:tcPr>
            <w:tcW w:w="709" w:type="dxa"/>
            <w:noWrap/>
            <w:vAlign w:val="center"/>
          </w:tcPr>
          <w:p w14:paraId="77CDD0FE">
            <w:pPr>
              <w:jc w:val="center"/>
              <w:rPr>
                <w:rFonts w:asciiTheme="minorEastAsia" w:hAnsiTheme="minorEastAsia" w:eastAsiaTheme="minorEastAsia"/>
                <w:color w:val="000000"/>
                <w:szCs w:val="21"/>
              </w:rPr>
            </w:pPr>
          </w:p>
        </w:tc>
        <w:tc>
          <w:tcPr>
            <w:tcW w:w="709" w:type="dxa"/>
            <w:noWrap/>
            <w:vAlign w:val="center"/>
          </w:tcPr>
          <w:p w14:paraId="44732F25">
            <w:pPr>
              <w:jc w:val="center"/>
              <w:rPr>
                <w:rFonts w:asciiTheme="minorEastAsia" w:hAnsiTheme="minorEastAsia" w:eastAsiaTheme="minorEastAsia"/>
                <w:color w:val="000000"/>
                <w:szCs w:val="21"/>
              </w:rPr>
            </w:pPr>
          </w:p>
        </w:tc>
        <w:tc>
          <w:tcPr>
            <w:tcW w:w="708" w:type="dxa"/>
            <w:noWrap/>
            <w:vAlign w:val="center"/>
          </w:tcPr>
          <w:p w14:paraId="0EA01E31">
            <w:pPr>
              <w:jc w:val="center"/>
              <w:rPr>
                <w:rFonts w:asciiTheme="minorEastAsia" w:hAnsiTheme="minorEastAsia" w:eastAsiaTheme="minorEastAsia"/>
                <w:color w:val="000000"/>
                <w:szCs w:val="21"/>
              </w:rPr>
            </w:pPr>
          </w:p>
        </w:tc>
        <w:tc>
          <w:tcPr>
            <w:tcW w:w="709" w:type="dxa"/>
            <w:noWrap/>
            <w:vAlign w:val="center"/>
          </w:tcPr>
          <w:p w14:paraId="27F1C15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2AE32A54">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709" w:type="dxa"/>
            <w:noWrap/>
            <w:vAlign w:val="center"/>
          </w:tcPr>
          <w:p w14:paraId="32CE43F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40F0E3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0E80FB9">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6BFAD956">
            <w:pPr>
              <w:widowControl/>
              <w:jc w:val="left"/>
              <w:rPr>
                <w:rFonts w:cs="宋体" w:asciiTheme="minorEastAsia" w:hAnsiTheme="minorEastAsia" w:eastAsiaTheme="minorEastAsia"/>
                <w:color w:val="000000"/>
                <w:kern w:val="0"/>
                <w:szCs w:val="21"/>
              </w:rPr>
            </w:pPr>
          </w:p>
        </w:tc>
        <w:tc>
          <w:tcPr>
            <w:tcW w:w="312" w:type="dxa"/>
            <w:vAlign w:val="center"/>
          </w:tcPr>
          <w:p w14:paraId="05D968E9">
            <w:pPr>
              <w:widowControl/>
              <w:jc w:val="left"/>
              <w:rPr>
                <w:rFonts w:cs="宋体" w:asciiTheme="minorEastAsia" w:hAnsiTheme="minorEastAsia" w:eastAsiaTheme="minorEastAsia"/>
                <w:color w:val="000000"/>
                <w:kern w:val="0"/>
                <w:szCs w:val="21"/>
              </w:rPr>
            </w:pPr>
          </w:p>
        </w:tc>
        <w:tc>
          <w:tcPr>
            <w:tcW w:w="4762" w:type="dxa"/>
            <w:gridSpan w:val="2"/>
            <w:shd w:val="clear" w:color="000000" w:fill="C0C0C0"/>
            <w:vAlign w:val="center"/>
          </w:tcPr>
          <w:p w14:paraId="629CE44F">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小计</w:t>
            </w:r>
            <w:r>
              <w:rPr>
                <w:rFonts w:hint="eastAsia" w:ascii="宋体" w:hAnsi="宋体" w:cs="宋体"/>
                <w:b/>
                <w:bCs/>
                <w:color w:val="000000"/>
                <w:kern w:val="0"/>
                <w:szCs w:val="21"/>
              </w:rPr>
              <w:t>（每个学生应选修的最低学分）</w:t>
            </w:r>
          </w:p>
        </w:tc>
        <w:tc>
          <w:tcPr>
            <w:tcW w:w="709" w:type="dxa"/>
            <w:shd w:val="clear" w:color="000000" w:fill="C0C0C0"/>
            <w:noWrap/>
            <w:vAlign w:val="center"/>
          </w:tcPr>
          <w:p w14:paraId="48BB250A">
            <w:pPr>
              <w:widowControl/>
              <w:jc w:val="center"/>
              <w:rPr>
                <w:rFonts w:asciiTheme="minorEastAsia" w:hAnsiTheme="minorEastAsia" w:eastAsiaTheme="minorEastAsia"/>
                <w:b/>
                <w:bCs/>
                <w:color w:val="000000"/>
                <w:kern w:val="0"/>
                <w:szCs w:val="21"/>
              </w:rPr>
            </w:pPr>
            <w:r>
              <w:rPr>
                <w:rFonts w:asciiTheme="minorEastAsia" w:hAnsiTheme="minorEastAsia" w:eastAsiaTheme="minorEastAsia"/>
                <w:b/>
                <w:bCs/>
                <w:color w:val="000000"/>
                <w:kern w:val="0"/>
                <w:szCs w:val="21"/>
              </w:rPr>
              <w:t>12</w:t>
            </w:r>
          </w:p>
        </w:tc>
        <w:tc>
          <w:tcPr>
            <w:tcW w:w="709" w:type="dxa"/>
            <w:shd w:val="clear" w:color="000000" w:fill="C0C0C0"/>
            <w:noWrap/>
            <w:vAlign w:val="center"/>
          </w:tcPr>
          <w:p w14:paraId="50E5E8BF">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192</w:t>
            </w:r>
          </w:p>
        </w:tc>
        <w:tc>
          <w:tcPr>
            <w:tcW w:w="708" w:type="dxa"/>
            <w:shd w:val="clear" w:color="000000" w:fill="C0C0C0"/>
            <w:noWrap/>
            <w:vAlign w:val="center"/>
          </w:tcPr>
          <w:p w14:paraId="5C1465C7">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0</w:t>
            </w:r>
          </w:p>
        </w:tc>
        <w:tc>
          <w:tcPr>
            <w:tcW w:w="709" w:type="dxa"/>
            <w:shd w:val="clear" w:color="000000" w:fill="C0C0C0"/>
            <w:noWrap/>
            <w:vAlign w:val="center"/>
          </w:tcPr>
          <w:p w14:paraId="1C05FD12">
            <w:pPr>
              <w:widowControl/>
              <w:jc w:val="center"/>
              <w:rPr>
                <w:rFonts w:asciiTheme="minorEastAsia" w:hAnsiTheme="minorEastAsia" w:eastAsiaTheme="minorEastAsia"/>
                <w:b/>
                <w:color w:val="000000"/>
                <w:kern w:val="0"/>
                <w:szCs w:val="21"/>
              </w:rPr>
            </w:pPr>
            <w:r>
              <w:rPr>
                <w:rFonts w:hint="eastAsia" w:asciiTheme="minorEastAsia" w:hAnsiTheme="minorEastAsia" w:eastAsiaTheme="minorEastAsia"/>
                <w:b/>
                <w:color w:val="000000"/>
                <w:kern w:val="0"/>
                <w:szCs w:val="21"/>
              </w:rPr>
              <w:t>1</w:t>
            </w:r>
            <w:r>
              <w:rPr>
                <w:rFonts w:asciiTheme="minorEastAsia" w:hAnsiTheme="minorEastAsia" w:eastAsiaTheme="minorEastAsia"/>
                <w:b/>
                <w:color w:val="000000"/>
                <w:kern w:val="0"/>
                <w:szCs w:val="21"/>
              </w:rPr>
              <w:t>92</w:t>
            </w:r>
          </w:p>
        </w:tc>
        <w:tc>
          <w:tcPr>
            <w:tcW w:w="709" w:type="dxa"/>
            <w:shd w:val="clear" w:color="000000" w:fill="C0C0C0"/>
            <w:noWrap/>
            <w:vAlign w:val="center"/>
          </w:tcPr>
          <w:p w14:paraId="686F2A02">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 xml:space="preserve"> </w:t>
            </w:r>
          </w:p>
        </w:tc>
        <w:tc>
          <w:tcPr>
            <w:tcW w:w="709" w:type="dxa"/>
            <w:shd w:val="clear" w:color="000000" w:fill="C0C0C0"/>
            <w:noWrap/>
            <w:vAlign w:val="center"/>
          </w:tcPr>
          <w:p w14:paraId="72DF5BEC">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 xml:space="preserve"> </w:t>
            </w:r>
          </w:p>
        </w:tc>
      </w:tr>
      <w:tr w14:paraId="57E6E5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75FA5B25">
            <w:pPr>
              <w:widowControl/>
              <w:jc w:val="left"/>
              <w:rPr>
                <w:rFonts w:cs="宋体" w:asciiTheme="minorEastAsia" w:hAnsiTheme="minorEastAsia" w:eastAsiaTheme="minorEastAsia"/>
                <w:color w:val="000000"/>
                <w:kern w:val="0"/>
                <w:szCs w:val="21"/>
              </w:rPr>
            </w:pPr>
          </w:p>
        </w:tc>
        <w:tc>
          <w:tcPr>
            <w:tcW w:w="5402" w:type="dxa"/>
            <w:gridSpan w:val="4"/>
            <w:shd w:val="clear" w:color="000000" w:fill="C0C0C0"/>
            <w:vAlign w:val="center"/>
          </w:tcPr>
          <w:p w14:paraId="2EB57EB5">
            <w:pPr>
              <w:widowControl/>
              <w:ind w:firstLine="410"/>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合计</w:t>
            </w:r>
          </w:p>
        </w:tc>
        <w:tc>
          <w:tcPr>
            <w:tcW w:w="709" w:type="dxa"/>
            <w:shd w:val="clear" w:color="000000" w:fill="C0C0C0"/>
            <w:noWrap/>
            <w:vAlign w:val="center"/>
          </w:tcPr>
          <w:p w14:paraId="590AC823">
            <w:pPr>
              <w:widowControl/>
              <w:jc w:val="center"/>
              <w:rPr>
                <w:rFonts w:asciiTheme="minorEastAsia" w:hAnsiTheme="minorEastAsia" w:eastAsiaTheme="minorEastAsia"/>
                <w:b/>
                <w:bCs/>
                <w:color w:val="000000"/>
                <w:kern w:val="0"/>
                <w:szCs w:val="21"/>
              </w:rPr>
            </w:pPr>
            <w:r>
              <w:rPr>
                <w:rFonts w:asciiTheme="minorEastAsia" w:hAnsiTheme="minorEastAsia" w:eastAsiaTheme="minorEastAsia"/>
                <w:b/>
                <w:bCs/>
                <w:color w:val="000000"/>
                <w:kern w:val="0"/>
                <w:szCs w:val="21"/>
              </w:rPr>
              <w:t>40</w:t>
            </w:r>
          </w:p>
        </w:tc>
        <w:tc>
          <w:tcPr>
            <w:tcW w:w="709" w:type="dxa"/>
            <w:shd w:val="clear" w:color="000000" w:fill="C0C0C0"/>
            <w:noWrap/>
            <w:vAlign w:val="center"/>
          </w:tcPr>
          <w:p w14:paraId="10B7465D">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640</w:t>
            </w:r>
          </w:p>
        </w:tc>
        <w:tc>
          <w:tcPr>
            <w:tcW w:w="708" w:type="dxa"/>
            <w:shd w:val="clear" w:color="000000" w:fill="C0C0C0"/>
            <w:noWrap/>
            <w:vAlign w:val="center"/>
          </w:tcPr>
          <w:p w14:paraId="6FEFB157">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232</w:t>
            </w:r>
          </w:p>
        </w:tc>
        <w:tc>
          <w:tcPr>
            <w:tcW w:w="709" w:type="dxa"/>
            <w:shd w:val="clear" w:color="000000" w:fill="C0C0C0"/>
            <w:noWrap/>
            <w:vAlign w:val="center"/>
          </w:tcPr>
          <w:p w14:paraId="5A0B03DA">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408</w:t>
            </w:r>
          </w:p>
        </w:tc>
        <w:tc>
          <w:tcPr>
            <w:tcW w:w="709" w:type="dxa"/>
            <w:shd w:val="clear" w:color="000000" w:fill="C0C0C0"/>
            <w:noWrap/>
            <w:vAlign w:val="center"/>
          </w:tcPr>
          <w:p w14:paraId="60083DEF">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w:t>
            </w:r>
          </w:p>
        </w:tc>
        <w:tc>
          <w:tcPr>
            <w:tcW w:w="709" w:type="dxa"/>
            <w:shd w:val="clear" w:color="000000" w:fill="C0C0C0"/>
            <w:noWrap/>
            <w:vAlign w:val="center"/>
          </w:tcPr>
          <w:p w14:paraId="732E2732">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 xml:space="preserve"> </w:t>
            </w:r>
          </w:p>
        </w:tc>
      </w:tr>
      <w:tr w14:paraId="3D8E32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0A1A67BD">
            <w:pPr>
              <w:widowControl/>
              <w:jc w:val="left"/>
              <w:rPr>
                <w:rFonts w:cs="宋体" w:asciiTheme="minorEastAsia" w:hAnsiTheme="minorEastAsia" w:eastAsiaTheme="minorEastAsia"/>
                <w:color w:val="000000"/>
                <w:kern w:val="0"/>
                <w:szCs w:val="21"/>
              </w:rPr>
            </w:pPr>
          </w:p>
        </w:tc>
        <w:tc>
          <w:tcPr>
            <w:tcW w:w="328" w:type="dxa"/>
            <w:vMerge w:val="restart"/>
            <w:vAlign w:val="center"/>
          </w:tcPr>
          <w:p w14:paraId="094FBF08">
            <w:pPr>
              <w:widowControl/>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创新创业类</w:t>
            </w:r>
          </w:p>
        </w:tc>
        <w:tc>
          <w:tcPr>
            <w:tcW w:w="312" w:type="dxa"/>
            <w:vMerge w:val="restart"/>
            <w:vAlign w:val="center"/>
          </w:tcPr>
          <w:p w14:paraId="28E1FBA3">
            <w:pPr>
              <w:widowControl/>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必修课</w:t>
            </w:r>
          </w:p>
        </w:tc>
        <w:tc>
          <w:tcPr>
            <w:tcW w:w="1502" w:type="dxa"/>
            <w:noWrap/>
            <w:vAlign w:val="center"/>
          </w:tcPr>
          <w:p w14:paraId="699FF773">
            <w:pPr>
              <w:widowControl/>
              <w:jc w:val="center"/>
              <w:rPr>
                <w:color w:val="000000"/>
                <w:sz w:val="20"/>
                <w:szCs w:val="20"/>
              </w:rPr>
            </w:pPr>
            <w:r>
              <w:rPr>
                <w:color w:val="000000"/>
                <w:sz w:val="20"/>
                <w:szCs w:val="20"/>
              </w:rPr>
              <w:t>GUC70124109</w:t>
            </w:r>
          </w:p>
        </w:tc>
        <w:tc>
          <w:tcPr>
            <w:tcW w:w="3260" w:type="dxa"/>
            <w:noWrap/>
            <w:vAlign w:val="center"/>
          </w:tcPr>
          <w:p w14:paraId="39E43107">
            <w:pPr>
              <w:widowControl/>
              <w:jc w:val="left"/>
              <w:rPr>
                <w:color w:val="000000"/>
                <w:sz w:val="20"/>
                <w:szCs w:val="20"/>
              </w:rPr>
            </w:pPr>
            <w:r>
              <w:rPr>
                <w:rFonts w:hint="eastAsia"/>
                <w:color w:val="000000"/>
                <w:sz w:val="20"/>
                <w:szCs w:val="20"/>
              </w:rPr>
              <w:t>创新创业基础</w:t>
            </w:r>
            <w:r>
              <w:rPr>
                <w:rFonts w:hint="eastAsia"/>
                <w:color w:val="000000"/>
                <w:sz w:val="20"/>
                <w:szCs w:val="20"/>
              </w:rPr>
              <w:br w:type="textWrapping" w:clear="all"/>
            </w:r>
            <w:r>
              <w:rPr>
                <w:color w:val="000000"/>
                <w:sz w:val="20"/>
                <w:szCs w:val="20"/>
              </w:rPr>
              <w:t>Innovation and Entrepreneurship Education</w:t>
            </w:r>
          </w:p>
        </w:tc>
        <w:tc>
          <w:tcPr>
            <w:tcW w:w="709" w:type="dxa"/>
            <w:noWrap/>
            <w:vAlign w:val="center"/>
          </w:tcPr>
          <w:p w14:paraId="6602022E">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2</w:t>
            </w:r>
          </w:p>
        </w:tc>
        <w:tc>
          <w:tcPr>
            <w:tcW w:w="709" w:type="dxa"/>
            <w:noWrap/>
            <w:vAlign w:val="center"/>
          </w:tcPr>
          <w:p w14:paraId="67E2A92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8" w:type="dxa"/>
            <w:noWrap/>
            <w:vAlign w:val="center"/>
          </w:tcPr>
          <w:p w14:paraId="7BE282B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32</w:t>
            </w:r>
          </w:p>
        </w:tc>
        <w:tc>
          <w:tcPr>
            <w:tcW w:w="709" w:type="dxa"/>
            <w:noWrap/>
            <w:vAlign w:val="center"/>
          </w:tcPr>
          <w:p w14:paraId="6D4F3BD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0</w:t>
            </w:r>
          </w:p>
        </w:tc>
        <w:tc>
          <w:tcPr>
            <w:tcW w:w="709" w:type="dxa"/>
            <w:noWrap/>
            <w:vAlign w:val="center"/>
          </w:tcPr>
          <w:p w14:paraId="772B86EE">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szCs w:val="21"/>
              </w:rPr>
              <w:t>1-2</w:t>
            </w:r>
          </w:p>
        </w:tc>
        <w:tc>
          <w:tcPr>
            <w:tcW w:w="709" w:type="dxa"/>
            <w:noWrap/>
            <w:vAlign w:val="center"/>
          </w:tcPr>
          <w:p w14:paraId="097580BD">
            <w:pPr>
              <w:jc w:val="center"/>
              <w:rPr>
                <w:rFonts w:cs="宋体"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1E2D1D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2608AA7">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2689340D">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6584ACAB">
            <w:pPr>
              <w:widowControl/>
              <w:jc w:val="left"/>
              <w:rPr>
                <w:rFonts w:cs="宋体" w:asciiTheme="minorEastAsia" w:hAnsiTheme="minorEastAsia" w:eastAsiaTheme="minorEastAsia"/>
                <w:color w:val="000000"/>
                <w:kern w:val="0"/>
                <w:szCs w:val="21"/>
              </w:rPr>
            </w:pPr>
          </w:p>
        </w:tc>
        <w:tc>
          <w:tcPr>
            <w:tcW w:w="1502" w:type="dxa"/>
            <w:noWrap/>
            <w:vAlign w:val="center"/>
          </w:tcPr>
          <w:p w14:paraId="59DB6EF6">
            <w:pPr>
              <w:widowControl/>
              <w:jc w:val="center"/>
              <w:rPr>
                <w:color w:val="000000"/>
                <w:sz w:val="20"/>
                <w:szCs w:val="20"/>
              </w:rPr>
            </w:pPr>
            <w:r>
              <w:rPr>
                <w:color w:val="000000"/>
                <w:sz w:val="20"/>
                <w:szCs w:val="20"/>
              </w:rPr>
              <w:t>GUA60124101</w:t>
            </w:r>
          </w:p>
        </w:tc>
        <w:tc>
          <w:tcPr>
            <w:tcW w:w="3260" w:type="dxa"/>
            <w:vAlign w:val="center"/>
          </w:tcPr>
          <w:p w14:paraId="4E3EDA3A">
            <w:pPr>
              <w:jc w:val="left"/>
              <w:rPr>
                <w:color w:val="000000"/>
                <w:sz w:val="20"/>
                <w:szCs w:val="20"/>
              </w:rPr>
            </w:pPr>
            <w:r>
              <w:rPr>
                <w:rFonts w:hint="eastAsia"/>
                <w:color w:val="000000"/>
                <w:sz w:val="20"/>
                <w:szCs w:val="20"/>
              </w:rPr>
              <w:t>劳动教育</w:t>
            </w:r>
            <w:r>
              <w:rPr>
                <w:rFonts w:hint="eastAsia"/>
                <w:color w:val="000000"/>
                <w:sz w:val="20"/>
                <w:szCs w:val="20"/>
              </w:rPr>
              <w:br w:type="textWrapping" w:clear="all"/>
            </w:r>
            <w:r>
              <w:rPr>
                <w:color w:val="000000"/>
                <w:sz w:val="20"/>
                <w:szCs w:val="20"/>
              </w:rPr>
              <w:t>Labor Education</w:t>
            </w:r>
          </w:p>
        </w:tc>
        <w:tc>
          <w:tcPr>
            <w:tcW w:w="709" w:type="dxa"/>
            <w:noWrap/>
            <w:vAlign w:val="center"/>
          </w:tcPr>
          <w:p w14:paraId="759F9412">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w:t>
            </w:r>
          </w:p>
        </w:tc>
        <w:tc>
          <w:tcPr>
            <w:tcW w:w="709" w:type="dxa"/>
            <w:noWrap/>
            <w:vAlign w:val="center"/>
          </w:tcPr>
          <w:p w14:paraId="4AA31AE5">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32</w:t>
            </w:r>
          </w:p>
        </w:tc>
        <w:tc>
          <w:tcPr>
            <w:tcW w:w="708" w:type="dxa"/>
            <w:shd w:val="clear" w:color="000000" w:fill="FFFFFF"/>
            <w:noWrap/>
            <w:vAlign w:val="center"/>
          </w:tcPr>
          <w:p w14:paraId="25BF01EB">
            <w:pPr>
              <w:jc w:val="center"/>
              <w:rPr>
                <w:rFonts w:cs="宋体" w:asciiTheme="minorEastAsia" w:hAnsiTheme="minorEastAsia" w:eastAsiaTheme="minorEastAsia"/>
                <w:color w:val="000000"/>
                <w:szCs w:val="21"/>
              </w:rPr>
            </w:pPr>
          </w:p>
        </w:tc>
        <w:tc>
          <w:tcPr>
            <w:tcW w:w="709" w:type="dxa"/>
            <w:noWrap/>
            <w:vAlign w:val="center"/>
          </w:tcPr>
          <w:p w14:paraId="1B643F20">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32</w:t>
            </w:r>
          </w:p>
        </w:tc>
        <w:tc>
          <w:tcPr>
            <w:tcW w:w="709" w:type="dxa"/>
            <w:noWrap/>
            <w:vAlign w:val="center"/>
          </w:tcPr>
          <w:p w14:paraId="679C4231">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w:t>
            </w:r>
            <w:r>
              <w:rPr>
                <w:rFonts w:hint="eastAsia" w:asciiTheme="minorEastAsia" w:hAnsiTheme="minorEastAsia" w:eastAsiaTheme="minorEastAsia"/>
                <w:color w:val="000000"/>
                <w:szCs w:val="21"/>
              </w:rPr>
              <w:t>8</w:t>
            </w:r>
          </w:p>
        </w:tc>
        <w:tc>
          <w:tcPr>
            <w:tcW w:w="709" w:type="dxa"/>
            <w:noWrap/>
            <w:vAlign w:val="center"/>
          </w:tcPr>
          <w:p w14:paraId="16B8886F">
            <w:pPr>
              <w:jc w:val="center"/>
              <w:rPr>
                <w:rFonts w:cs="宋体"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32ED95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56301D8D">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64E40BDA">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25FBCA68">
            <w:pPr>
              <w:widowControl/>
              <w:jc w:val="left"/>
              <w:rPr>
                <w:rFonts w:cs="宋体" w:asciiTheme="minorEastAsia" w:hAnsiTheme="minorEastAsia" w:eastAsiaTheme="minorEastAsia"/>
                <w:color w:val="000000"/>
                <w:kern w:val="0"/>
                <w:szCs w:val="21"/>
              </w:rPr>
            </w:pPr>
          </w:p>
        </w:tc>
        <w:tc>
          <w:tcPr>
            <w:tcW w:w="1502" w:type="dxa"/>
            <w:noWrap/>
            <w:vAlign w:val="center"/>
          </w:tcPr>
          <w:p w14:paraId="74A4B29F">
            <w:pPr>
              <w:widowControl/>
              <w:jc w:val="center"/>
              <w:rPr>
                <w:color w:val="000000"/>
                <w:sz w:val="20"/>
                <w:szCs w:val="20"/>
              </w:rPr>
            </w:pPr>
            <w:r>
              <w:rPr>
                <w:color w:val="000000"/>
                <w:sz w:val="20"/>
                <w:szCs w:val="20"/>
              </w:rPr>
              <w:t>GUB60224101</w:t>
            </w:r>
          </w:p>
        </w:tc>
        <w:tc>
          <w:tcPr>
            <w:tcW w:w="3260" w:type="dxa"/>
            <w:vAlign w:val="center"/>
          </w:tcPr>
          <w:p w14:paraId="763DAC99">
            <w:pPr>
              <w:jc w:val="left"/>
              <w:rPr>
                <w:color w:val="000000"/>
                <w:sz w:val="20"/>
                <w:szCs w:val="20"/>
              </w:rPr>
            </w:pPr>
            <w:r>
              <w:rPr>
                <w:rFonts w:hint="eastAsia"/>
                <w:color w:val="000000"/>
                <w:sz w:val="20"/>
                <w:szCs w:val="20"/>
              </w:rPr>
              <w:t xml:space="preserve">职业发展与就业指导1 </w:t>
            </w:r>
            <w:r>
              <w:rPr>
                <w:rFonts w:hint="eastAsia"/>
                <w:color w:val="000000"/>
                <w:sz w:val="20"/>
                <w:szCs w:val="20"/>
              </w:rPr>
              <w:br w:type="textWrapping" w:clear="all"/>
            </w:r>
            <w:r>
              <w:rPr>
                <w:rFonts w:hint="eastAsia"/>
                <w:color w:val="000000"/>
                <w:sz w:val="20"/>
                <w:szCs w:val="20"/>
              </w:rPr>
              <w:t>Career Develop</w:t>
            </w:r>
            <w:r>
              <w:rPr>
                <w:color w:val="000000"/>
                <w:sz w:val="20"/>
                <w:szCs w:val="20"/>
              </w:rPr>
              <w:t>m</w:t>
            </w:r>
            <w:r>
              <w:rPr>
                <w:rFonts w:hint="eastAsia"/>
                <w:color w:val="000000"/>
                <w:sz w:val="20"/>
                <w:szCs w:val="20"/>
              </w:rPr>
              <w:t>ent &amp;Vocational Guidance1</w:t>
            </w:r>
          </w:p>
        </w:tc>
        <w:tc>
          <w:tcPr>
            <w:tcW w:w="709" w:type="dxa"/>
            <w:noWrap/>
            <w:vAlign w:val="center"/>
          </w:tcPr>
          <w:p w14:paraId="5243BF28">
            <w:pPr>
              <w:jc w:val="center"/>
              <w:rPr>
                <w:rFonts w:cs="宋体"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709" w:type="dxa"/>
            <w:noWrap/>
            <w:vAlign w:val="center"/>
          </w:tcPr>
          <w:p w14:paraId="68AFF16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16</w:t>
            </w:r>
          </w:p>
        </w:tc>
        <w:tc>
          <w:tcPr>
            <w:tcW w:w="708" w:type="dxa"/>
            <w:shd w:val="clear" w:color="000000" w:fill="FFFFFF"/>
            <w:noWrap/>
            <w:vAlign w:val="center"/>
          </w:tcPr>
          <w:p w14:paraId="24AA8AF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w:t>
            </w:r>
          </w:p>
        </w:tc>
        <w:tc>
          <w:tcPr>
            <w:tcW w:w="709" w:type="dxa"/>
            <w:noWrap/>
            <w:vAlign w:val="center"/>
          </w:tcPr>
          <w:p w14:paraId="1EFB3C7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w:t>
            </w:r>
          </w:p>
        </w:tc>
        <w:tc>
          <w:tcPr>
            <w:tcW w:w="709" w:type="dxa"/>
            <w:noWrap/>
            <w:vAlign w:val="center"/>
          </w:tcPr>
          <w:p w14:paraId="0C091317">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1</w:t>
            </w:r>
          </w:p>
        </w:tc>
        <w:tc>
          <w:tcPr>
            <w:tcW w:w="709" w:type="dxa"/>
            <w:noWrap/>
            <w:vAlign w:val="center"/>
          </w:tcPr>
          <w:p w14:paraId="5F332145">
            <w:pPr>
              <w:jc w:val="center"/>
              <w:rPr>
                <w:rFonts w:cs="宋体"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2BF5B0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47AA2644">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6B85ACB3">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65ACDF1A">
            <w:pPr>
              <w:widowControl/>
              <w:jc w:val="left"/>
              <w:rPr>
                <w:rFonts w:cs="宋体" w:asciiTheme="minorEastAsia" w:hAnsiTheme="minorEastAsia" w:eastAsiaTheme="minorEastAsia"/>
                <w:color w:val="000000"/>
                <w:kern w:val="0"/>
                <w:szCs w:val="21"/>
              </w:rPr>
            </w:pPr>
          </w:p>
        </w:tc>
        <w:tc>
          <w:tcPr>
            <w:tcW w:w="1502" w:type="dxa"/>
            <w:noWrap/>
            <w:vAlign w:val="center"/>
          </w:tcPr>
          <w:p w14:paraId="08102FDC">
            <w:pPr>
              <w:widowControl/>
              <w:jc w:val="center"/>
              <w:rPr>
                <w:color w:val="000000"/>
                <w:sz w:val="20"/>
                <w:szCs w:val="20"/>
              </w:rPr>
            </w:pPr>
            <w:r>
              <w:rPr>
                <w:color w:val="000000"/>
                <w:sz w:val="20"/>
                <w:szCs w:val="20"/>
              </w:rPr>
              <mc:AlternateContent>
                <mc:Choice Requires="wps">
                  <w:drawing>
                    <wp:anchor distT="0" distB="0" distL="114300" distR="114300" simplePos="0" relativeHeight="25173913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37" name="Text Box 71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12" o:spid="_x0000_s1026" o:spt="202" type="#_x0000_t202" style="position:absolute;left:0pt;margin-left:0pt;margin-top:0pt;height:50pt;width:50pt;visibility:hidden;z-index:25173913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fssE1D4CAACpBAAADgAAAAAAAAABACAAAAAfAQAAZHJzL2Uy&#10;b0RvYy54bWxQSwUGAAAAAAYABgBZAQAAzwUAAAAA&#10;">
                      <v:fill on="t" focussize="0,0"/>
                      <v:stroke color="#000000" miterlimit="8" joinstyle="miter"/>
                      <v:imagedata o:title=""/>
                      <o:lock v:ext="edit" selection="t" aspectratio="t"/>
                    </v:shape>
                  </w:pict>
                </mc:Fallback>
              </mc:AlternateContent>
            </w:r>
            <w:r>
              <w:rPr>
                <w:color w:val="000000"/>
                <w:sz w:val="20"/>
                <w:szCs w:val="20"/>
              </w:rPr>
              <mc:AlternateContent>
                <mc:Choice Requires="wps">
                  <w:drawing>
                    <wp:anchor distT="0" distB="0" distL="114300" distR="114300" simplePos="0" relativeHeight="251740160" behindDoc="0" locked="0" layoutInCell="1" allowOverlap="1">
                      <wp:simplePos x="0" y="0"/>
                      <wp:positionH relativeFrom="column">
                        <wp:posOffset>-770255</wp:posOffset>
                      </wp:positionH>
                      <wp:positionV relativeFrom="paragraph">
                        <wp:posOffset>79375</wp:posOffset>
                      </wp:positionV>
                      <wp:extent cx="285750" cy="1701165"/>
                      <wp:effectExtent l="0" t="2540" r="635" b="1270"/>
                      <wp:wrapNone/>
                      <wp:docPr id="136" name="00001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85750" cy="1701165"/>
                              </a:xfrm>
                              <a:prstGeom prst="rect">
                                <a:avLst/>
                              </a:prstGeom>
                              <a:noFill/>
                              <a:ln>
                                <a:noFill/>
                              </a:ln>
                            </wps:spPr>
                            <wps:txbx>
                              <w:txbxContent>
                                <w:p w14:paraId="79E8E1FD">
                                  <w:r>
                                    <w:rPr>
                                      <w:rFonts w:hint="eastAsia"/>
                                    </w:rPr>
                                    <w:t>创新创业与实践</w:t>
                                  </w:r>
                                </w:p>
                                <w:p w14:paraId="310B0D86"/>
                              </w:txbxContent>
                            </wps:txbx>
                            <wps:bodyPr rot="0" vert="horz" wrap="square" lIns="91440" tIns="45720" rIns="91440" bIns="45720" anchor="t" anchorCtr="0" upright="1">
                              <a:noAutofit/>
                            </wps:bodyPr>
                          </wps:wsp>
                        </a:graphicData>
                      </a:graphic>
                    </wp:anchor>
                  </w:drawing>
                </mc:Choice>
                <mc:Fallback>
                  <w:pict>
                    <v:shape id="00001d" o:spid="_x0000_s1026" o:spt="202" type="#_x0000_t202" style="position:absolute;left:0pt;margin-left:-60.65pt;margin-top:6.25pt;height:133.95pt;width:22.5pt;z-index:251740160;mso-width-relative:page;mso-height-relative:page;" filled="f" stroked="f" coordsize="21600,21600" o:gfxdata="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5xjk42AAAAAsBAAAPAAAAAAAAAAEAIAAA&#10;ACIAAABkcnMvZG93bnJldi54bWxQSwECFAAUAAAACACHTuJA6MdBygwCAAAlBAAADgAAAAAAAAAB&#10;ACAAAAAnAQAAZHJzL2Uyb0RvYy54bWxQSwUGAAAAAAYABgBZAQAApQUAAAAA&#10;">
                      <v:fill on="f" focussize="0,0"/>
                      <v:stroke on="f"/>
                      <v:imagedata o:title=""/>
                      <o:lock v:ext="edit" aspectratio="t"/>
                      <v:textbox>
                        <w:txbxContent>
                          <w:p w14:paraId="79E8E1FD">
                            <w:r>
                              <w:rPr>
                                <w:rFonts w:hint="eastAsia"/>
                              </w:rPr>
                              <w:t>创新创业与实践</w:t>
                            </w:r>
                          </w:p>
                          <w:p w14:paraId="310B0D86"/>
                        </w:txbxContent>
                      </v:textbox>
                    </v:shape>
                  </w:pict>
                </mc:Fallback>
              </mc:AlternateContent>
            </w:r>
            <w:r>
              <w:rPr>
                <w:color w:val="000000"/>
                <w:sz w:val="20"/>
                <w:szCs w:val="20"/>
              </w:rPr>
              <w:t>GUB60224202</w:t>
            </w:r>
          </w:p>
        </w:tc>
        <w:tc>
          <w:tcPr>
            <w:tcW w:w="3260" w:type="dxa"/>
            <w:vAlign w:val="center"/>
          </w:tcPr>
          <w:p w14:paraId="43D073CC">
            <w:pPr>
              <w:widowControl/>
              <w:jc w:val="left"/>
              <w:rPr>
                <w:color w:val="000000"/>
                <w:sz w:val="20"/>
                <w:szCs w:val="20"/>
              </w:rPr>
            </w:pPr>
            <w:r>
              <w:rPr>
                <w:rFonts w:hint="eastAsia"/>
                <w:color w:val="000000"/>
                <w:sz w:val="20"/>
                <w:szCs w:val="20"/>
              </w:rPr>
              <w:t xml:space="preserve">职业发展与就业指导2 </w:t>
            </w:r>
            <w:r>
              <w:rPr>
                <w:rFonts w:hint="eastAsia"/>
                <w:color w:val="000000"/>
                <w:sz w:val="20"/>
                <w:szCs w:val="20"/>
              </w:rPr>
              <w:br w:type="textWrapping" w:clear="all"/>
            </w:r>
            <w:r>
              <w:rPr>
                <w:rFonts w:hint="eastAsia"/>
                <w:color w:val="000000"/>
                <w:sz w:val="20"/>
                <w:szCs w:val="20"/>
              </w:rPr>
              <w:t>Career Develop</w:t>
            </w:r>
            <w:r>
              <w:rPr>
                <w:color w:val="000000"/>
                <w:sz w:val="20"/>
                <w:szCs w:val="20"/>
              </w:rPr>
              <w:t>m</w:t>
            </w:r>
            <w:r>
              <w:rPr>
                <w:rFonts w:hint="eastAsia"/>
                <w:color w:val="000000"/>
                <w:sz w:val="20"/>
                <w:szCs w:val="20"/>
              </w:rPr>
              <w:t>ent &amp;Vocational Guidance2</w:t>
            </w:r>
          </w:p>
        </w:tc>
        <w:tc>
          <w:tcPr>
            <w:tcW w:w="709" w:type="dxa"/>
            <w:noWrap/>
            <w:vAlign w:val="center"/>
          </w:tcPr>
          <w:p w14:paraId="5C9824C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709" w:type="dxa"/>
            <w:noWrap/>
            <w:vAlign w:val="center"/>
          </w:tcPr>
          <w:p w14:paraId="65F5BF8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16</w:t>
            </w:r>
          </w:p>
        </w:tc>
        <w:tc>
          <w:tcPr>
            <w:tcW w:w="708" w:type="dxa"/>
            <w:shd w:val="clear" w:color="000000" w:fill="FFFFFF"/>
            <w:noWrap/>
            <w:vAlign w:val="center"/>
          </w:tcPr>
          <w:p w14:paraId="4422D51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w:t>
            </w:r>
          </w:p>
        </w:tc>
        <w:tc>
          <w:tcPr>
            <w:tcW w:w="709" w:type="dxa"/>
            <w:noWrap/>
            <w:vAlign w:val="center"/>
          </w:tcPr>
          <w:p w14:paraId="76547EE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w:t>
            </w:r>
          </w:p>
        </w:tc>
        <w:tc>
          <w:tcPr>
            <w:tcW w:w="709" w:type="dxa"/>
            <w:noWrap/>
            <w:vAlign w:val="center"/>
          </w:tcPr>
          <w:p w14:paraId="2B5341B0">
            <w:pPr>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6</w:t>
            </w:r>
          </w:p>
        </w:tc>
        <w:tc>
          <w:tcPr>
            <w:tcW w:w="709" w:type="dxa"/>
            <w:noWrap/>
            <w:vAlign w:val="center"/>
          </w:tcPr>
          <w:p w14:paraId="22480894">
            <w:pPr>
              <w:jc w:val="center"/>
              <w:rPr>
                <w:rFonts w:cs="宋体"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1D2157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131734AC">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6FFBA8D3">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0BA7606D">
            <w:pPr>
              <w:widowControl/>
              <w:jc w:val="left"/>
              <w:rPr>
                <w:rFonts w:cs="宋体" w:asciiTheme="minorEastAsia" w:hAnsiTheme="minorEastAsia" w:eastAsiaTheme="minorEastAsia"/>
                <w:color w:val="000000"/>
                <w:kern w:val="0"/>
                <w:szCs w:val="21"/>
              </w:rPr>
            </w:pPr>
          </w:p>
        </w:tc>
        <w:tc>
          <w:tcPr>
            <w:tcW w:w="4762" w:type="dxa"/>
            <w:gridSpan w:val="2"/>
            <w:shd w:val="clear" w:color="auto" w:fill="BFBFBF"/>
            <w:noWrap/>
            <w:vAlign w:val="center"/>
          </w:tcPr>
          <w:p w14:paraId="46B5D260">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小计</w:t>
            </w:r>
          </w:p>
        </w:tc>
        <w:tc>
          <w:tcPr>
            <w:tcW w:w="709" w:type="dxa"/>
            <w:shd w:val="clear" w:color="auto" w:fill="BFBFBF"/>
            <w:noWrap/>
            <w:vAlign w:val="center"/>
          </w:tcPr>
          <w:p w14:paraId="186C566D">
            <w:pPr>
              <w:widowControl/>
              <w:jc w:val="center"/>
              <w:textAlignment w:val="center"/>
              <w:rPr>
                <w:rFonts w:asciiTheme="minorEastAsia" w:hAnsiTheme="minorEastAsia" w:eastAsiaTheme="minorEastAsia"/>
                <w:b/>
                <w:bCs/>
                <w:color w:val="000000"/>
                <w:kern w:val="0"/>
                <w:szCs w:val="21"/>
              </w:rPr>
            </w:pPr>
            <w:r>
              <w:rPr>
                <w:rFonts w:hint="eastAsia" w:ascii="宋体" w:hAnsi="宋体" w:cs="宋体"/>
                <w:b/>
                <w:bCs/>
                <w:color w:val="000000"/>
                <w:kern w:val="0"/>
                <w:szCs w:val="21"/>
                <w:lang w:bidi="ar"/>
              </w:rPr>
              <w:t>5</w:t>
            </w:r>
          </w:p>
        </w:tc>
        <w:tc>
          <w:tcPr>
            <w:tcW w:w="709" w:type="dxa"/>
            <w:shd w:val="clear" w:color="auto" w:fill="BFBFBF"/>
            <w:noWrap/>
            <w:vAlign w:val="center"/>
          </w:tcPr>
          <w:p w14:paraId="78D4FF0E">
            <w:pPr>
              <w:widowControl/>
              <w:jc w:val="center"/>
              <w:textAlignment w:val="center"/>
              <w:rPr>
                <w:rFonts w:asciiTheme="minorEastAsia" w:hAnsiTheme="minorEastAsia" w:eastAsiaTheme="minorEastAsia"/>
                <w:b/>
                <w:color w:val="000000"/>
                <w:kern w:val="0"/>
                <w:szCs w:val="21"/>
              </w:rPr>
            </w:pPr>
            <w:r>
              <w:rPr>
                <w:rFonts w:hint="eastAsia" w:ascii="宋体" w:hAnsi="宋体" w:cs="宋体"/>
                <w:b/>
                <w:bCs/>
                <w:color w:val="000000"/>
                <w:kern w:val="0"/>
                <w:szCs w:val="21"/>
                <w:lang w:bidi="ar"/>
              </w:rPr>
              <w:t>96</w:t>
            </w:r>
          </w:p>
        </w:tc>
        <w:tc>
          <w:tcPr>
            <w:tcW w:w="708" w:type="dxa"/>
            <w:shd w:val="clear" w:color="auto" w:fill="BFBFBF"/>
            <w:noWrap/>
            <w:vAlign w:val="center"/>
          </w:tcPr>
          <w:p w14:paraId="2D047AE6">
            <w:pPr>
              <w:widowControl/>
              <w:jc w:val="center"/>
              <w:textAlignment w:val="center"/>
              <w:rPr>
                <w:rFonts w:asciiTheme="minorEastAsia" w:hAnsiTheme="minorEastAsia" w:eastAsiaTheme="minorEastAsia"/>
                <w:b/>
                <w:color w:val="000000"/>
                <w:kern w:val="0"/>
                <w:szCs w:val="21"/>
              </w:rPr>
            </w:pPr>
            <w:r>
              <w:rPr>
                <w:rFonts w:hint="eastAsia" w:ascii="宋体" w:hAnsi="宋体" w:cs="宋体" w:eastAsiaTheme="minorEastAsia"/>
                <w:b/>
                <w:bCs/>
                <w:color w:val="000000"/>
                <w:kern w:val="0"/>
                <w:szCs w:val="21"/>
                <w:lang w:bidi="ar"/>
              </w:rPr>
              <w:t>48</w:t>
            </w:r>
          </w:p>
        </w:tc>
        <w:tc>
          <w:tcPr>
            <w:tcW w:w="709" w:type="dxa"/>
            <w:shd w:val="clear" w:color="auto" w:fill="BFBFBF"/>
            <w:noWrap/>
            <w:vAlign w:val="center"/>
          </w:tcPr>
          <w:p w14:paraId="1B1CFFCA">
            <w:pPr>
              <w:widowControl/>
              <w:jc w:val="center"/>
              <w:textAlignment w:val="center"/>
              <w:rPr>
                <w:rFonts w:asciiTheme="minorEastAsia" w:hAnsiTheme="minorEastAsia" w:eastAsiaTheme="minorEastAsia"/>
                <w:b/>
                <w:color w:val="000000"/>
                <w:kern w:val="0"/>
                <w:szCs w:val="21"/>
              </w:rPr>
            </w:pPr>
            <w:r>
              <w:rPr>
                <w:rFonts w:hint="eastAsia" w:ascii="宋体" w:hAnsi="宋体" w:cs="宋体" w:eastAsiaTheme="minorEastAsia"/>
                <w:b/>
                <w:bCs/>
                <w:color w:val="000000"/>
                <w:kern w:val="0"/>
                <w:szCs w:val="21"/>
                <w:lang w:bidi="ar"/>
              </w:rPr>
              <w:t>48</w:t>
            </w:r>
          </w:p>
        </w:tc>
        <w:tc>
          <w:tcPr>
            <w:tcW w:w="709" w:type="dxa"/>
            <w:shd w:val="clear" w:color="auto" w:fill="BFBFBF"/>
            <w:noWrap/>
            <w:vAlign w:val="center"/>
          </w:tcPr>
          <w:p w14:paraId="6A41C340">
            <w:pPr>
              <w:jc w:val="center"/>
              <w:rPr>
                <w:rFonts w:asciiTheme="minorEastAsia" w:hAnsiTheme="minorEastAsia" w:eastAsiaTheme="minorEastAsia"/>
                <w:color w:val="000000"/>
                <w:szCs w:val="21"/>
              </w:rPr>
            </w:pPr>
          </w:p>
        </w:tc>
        <w:tc>
          <w:tcPr>
            <w:tcW w:w="709" w:type="dxa"/>
            <w:shd w:val="clear" w:color="auto" w:fill="BFBFBF"/>
            <w:noWrap/>
            <w:vAlign w:val="center"/>
          </w:tcPr>
          <w:p w14:paraId="73036FD1">
            <w:pPr>
              <w:jc w:val="center"/>
              <w:rPr>
                <w:rFonts w:asciiTheme="minorEastAsia" w:hAnsiTheme="minorEastAsia" w:eastAsiaTheme="minorEastAsia"/>
                <w:color w:val="000000"/>
                <w:szCs w:val="21"/>
              </w:rPr>
            </w:pPr>
          </w:p>
        </w:tc>
      </w:tr>
      <w:tr w14:paraId="1F0D1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8CAED99">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0C9169AD">
            <w:pPr>
              <w:widowControl/>
              <w:jc w:val="left"/>
              <w:rPr>
                <w:rFonts w:cs="宋体" w:asciiTheme="minorEastAsia" w:hAnsiTheme="minorEastAsia" w:eastAsiaTheme="minorEastAsia"/>
                <w:color w:val="000000"/>
                <w:kern w:val="0"/>
                <w:szCs w:val="21"/>
              </w:rPr>
            </w:pPr>
          </w:p>
        </w:tc>
        <w:tc>
          <w:tcPr>
            <w:tcW w:w="312" w:type="dxa"/>
            <w:vMerge w:val="restart"/>
            <w:vAlign w:val="center"/>
          </w:tcPr>
          <w:p w14:paraId="31042776">
            <w:pPr>
              <w:widowControl/>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实践周课程</w:t>
            </w:r>
          </w:p>
        </w:tc>
        <w:tc>
          <w:tcPr>
            <w:tcW w:w="1502" w:type="dxa"/>
            <w:vAlign w:val="center"/>
          </w:tcPr>
          <w:p w14:paraId="397EBA82">
            <w:pPr>
              <w:widowControl/>
              <w:jc w:val="center"/>
              <w:rPr>
                <w:color w:val="000000"/>
                <w:sz w:val="20"/>
                <w:szCs w:val="20"/>
              </w:rPr>
            </w:pPr>
            <w:r>
              <w:rPr>
                <w:rFonts w:hint="eastAsia"/>
                <w:color w:val="000000"/>
                <w:sz w:val="20"/>
                <w:szCs w:val="20"/>
              </w:rPr>
              <w:t>QUC11224101</w:t>
            </w:r>
          </w:p>
        </w:tc>
        <w:tc>
          <w:tcPr>
            <w:tcW w:w="3260" w:type="dxa"/>
            <w:vAlign w:val="center"/>
          </w:tcPr>
          <w:p w14:paraId="1D2086E4">
            <w:pPr>
              <w:widowControl/>
              <w:jc w:val="left"/>
              <w:rPr>
                <w:color w:val="000000"/>
                <w:sz w:val="20"/>
                <w:szCs w:val="20"/>
              </w:rPr>
            </w:pPr>
            <w:r>
              <w:rPr>
                <w:rFonts w:hint="eastAsia"/>
                <w:color w:val="000000"/>
                <w:sz w:val="20"/>
                <w:szCs w:val="20"/>
              </w:rPr>
              <w:t>专业认知与实践</w:t>
            </w:r>
            <w:r>
              <w:rPr>
                <w:rFonts w:hint="eastAsia"/>
                <w:color w:val="000000"/>
                <w:sz w:val="20"/>
                <w:szCs w:val="20"/>
              </w:rPr>
              <w:br w:type="textWrapping" w:clear="all"/>
            </w:r>
            <w:r>
              <w:rPr>
                <w:rFonts w:hint="eastAsia"/>
                <w:color w:val="000000"/>
                <w:sz w:val="20"/>
                <w:szCs w:val="20"/>
              </w:rPr>
              <w:t>Perception and Practice of Major</w:t>
            </w:r>
          </w:p>
        </w:tc>
        <w:tc>
          <w:tcPr>
            <w:tcW w:w="709" w:type="dxa"/>
            <w:vAlign w:val="center"/>
          </w:tcPr>
          <w:p w14:paraId="6F0067E5">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 xml:space="preserve">1 </w:t>
            </w:r>
          </w:p>
        </w:tc>
        <w:tc>
          <w:tcPr>
            <w:tcW w:w="709" w:type="dxa"/>
            <w:vAlign w:val="center"/>
          </w:tcPr>
          <w:p w14:paraId="60E2DDDE">
            <w:pPr>
              <w:widowControl/>
              <w:jc w:val="center"/>
              <w:textAlignment w:val="center"/>
              <w:rPr>
                <w:rFonts w:asciiTheme="minorEastAsia" w:hAnsiTheme="minorEastAsia" w:eastAsiaTheme="minorEastAsia"/>
                <w:color w:val="000000"/>
                <w:szCs w:val="21"/>
              </w:rPr>
            </w:pPr>
            <w:r>
              <w:rPr>
                <w:rFonts w:hint="eastAsia" w:ascii="宋体" w:hAnsi="宋体" w:cs="宋体"/>
                <w:color w:val="000000"/>
                <w:kern w:val="0"/>
                <w:szCs w:val="21"/>
                <w:lang w:bidi="ar"/>
              </w:rPr>
              <w:t xml:space="preserve">26 </w:t>
            </w:r>
          </w:p>
        </w:tc>
        <w:tc>
          <w:tcPr>
            <w:tcW w:w="708" w:type="dxa"/>
            <w:vAlign w:val="center"/>
          </w:tcPr>
          <w:p w14:paraId="2A798F53">
            <w:pPr>
              <w:jc w:val="left"/>
              <w:rPr>
                <w:rFonts w:asciiTheme="minorEastAsia" w:hAnsiTheme="minorEastAsia" w:eastAsiaTheme="minorEastAsia"/>
                <w:color w:val="000000"/>
                <w:szCs w:val="21"/>
              </w:rPr>
            </w:pPr>
          </w:p>
        </w:tc>
        <w:tc>
          <w:tcPr>
            <w:tcW w:w="709" w:type="dxa"/>
            <w:vAlign w:val="center"/>
          </w:tcPr>
          <w:p w14:paraId="2B6B8BC7">
            <w:pPr>
              <w:widowControl/>
              <w:jc w:val="center"/>
              <w:rPr>
                <w:rFonts w:asciiTheme="minorEastAsia" w:hAnsiTheme="minorEastAsia" w:eastAsiaTheme="minorEastAsia"/>
                <w:color w:val="000000"/>
                <w:kern w:val="0"/>
                <w:szCs w:val="21"/>
              </w:rPr>
            </w:pPr>
            <w:r>
              <w:rPr>
                <w:rFonts w:hint="eastAsia" w:asciiTheme="minorEastAsia" w:hAnsiTheme="minorEastAsia" w:eastAsiaTheme="minorEastAsia"/>
                <w:color w:val="000000"/>
                <w:szCs w:val="21"/>
              </w:rPr>
              <w:t xml:space="preserve">26 </w:t>
            </w:r>
          </w:p>
        </w:tc>
        <w:tc>
          <w:tcPr>
            <w:tcW w:w="709" w:type="dxa"/>
            <w:vAlign w:val="center"/>
          </w:tcPr>
          <w:p w14:paraId="45F049B8">
            <w:pPr>
              <w:jc w:val="center"/>
              <w:rPr>
                <w:rFonts w:hint="eastAsia" w:asciiTheme="minorEastAsia" w:hAnsiTheme="minorEastAsia" w:eastAsiaTheme="minorEastAsia"/>
                <w:color w:val="000000"/>
                <w:szCs w:val="21"/>
                <w:lang w:eastAsia="zh-CN"/>
              </w:rPr>
            </w:pPr>
            <w:del w:id="216" w:author="好好说话" w:date="2024-08-15T08:35:24Z">
              <w:r>
                <w:rPr>
                  <w:rFonts w:hint="default" w:asciiTheme="minorEastAsia" w:hAnsiTheme="minorEastAsia" w:eastAsiaTheme="minorEastAsia"/>
                  <w:color w:val="000000"/>
                  <w:szCs w:val="21"/>
                  <w:lang w:val="en-US"/>
                </w:rPr>
                <w:delText>2</w:delText>
              </w:r>
            </w:del>
            <w:ins w:id="217" w:author="好好说话" w:date="2024-08-15T08:35:24Z">
              <w:r>
                <w:rPr>
                  <w:rFonts w:hint="eastAsia" w:asciiTheme="minorEastAsia" w:hAnsiTheme="minorEastAsia" w:eastAsiaTheme="minorEastAsia"/>
                  <w:color w:val="000000"/>
                  <w:szCs w:val="21"/>
                  <w:lang w:val="en-US" w:eastAsia="zh-CN"/>
                </w:rPr>
                <w:t>1</w:t>
              </w:r>
            </w:ins>
          </w:p>
        </w:tc>
        <w:tc>
          <w:tcPr>
            <w:tcW w:w="709" w:type="dxa"/>
            <w:noWrap/>
            <w:vAlign w:val="center"/>
          </w:tcPr>
          <w:p w14:paraId="7DF7387F">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61804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ins w:id="218" w:author="好好说话" w:date="2024-08-15T08:36:45Z"/>
        </w:trPr>
        <w:tc>
          <w:tcPr>
            <w:tcW w:w="405" w:type="dxa"/>
            <w:vMerge w:val="continue"/>
            <w:vAlign w:val="center"/>
          </w:tcPr>
          <w:p w14:paraId="76D249D3">
            <w:pPr>
              <w:widowControl/>
              <w:jc w:val="left"/>
              <w:rPr>
                <w:ins w:id="219" w:author="好好说话" w:date="2024-08-15T08:36:45Z"/>
                <w:rFonts w:cs="宋体" w:asciiTheme="minorEastAsia" w:hAnsiTheme="minorEastAsia" w:eastAsiaTheme="minorEastAsia"/>
                <w:color w:val="000000"/>
                <w:kern w:val="0"/>
                <w:szCs w:val="21"/>
              </w:rPr>
            </w:pPr>
          </w:p>
        </w:tc>
        <w:tc>
          <w:tcPr>
            <w:tcW w:w="328" w:type="dxa"/>
            <w:vMerge w:val="continue"/>
            <w:vAlign w:val="center"/>
          </w:tcPr>
          <w:p w14:paraId="6117A8BA">
            <w:pPr>
              <w:widowControl/>
              <w:jc w:val="left"/>
              <w:rPr>
                <w:ins w:id="220" w:author="好好说话" w:date="2024-08-15T08:36:45Z"/>
                <w:rFonts w:cs="宋体" w:asciiTheme="minorEastAsia" w:hAnsiTheme="minorEastAsia" w:eastAsiaTheme="minorEastAsia"/>
                <w:color w:val="000000"/>
                <w:kern w:val="0"/>
                <w:szCs w:val="21"/>
              </w:rPr>
            </w:pPr>
          </w:p>
        </w:tc>
        <w:tc>
          <w:tcPr>
            <w:tcW w:w="312" w:type="dxa"/>
            <w:vMerge w:val="continue"/>
            <w:vAlign w:val="center"/>
          </w:tcPr>
          <w:p w14:paraId="060586FD">
            <w:pPr>
              <w:widowControl/>
              <w:jc w:val="left"/>
              <w:rPr>
                <w:ins w:id="221" w:author="好好说话" w:date="2024-08-15T08:36:45Z"/>
                <w:rFonts w:hint="eastAsia" w:cs="宋体" w:asciiTheme="minorEastAsia" w:hAnsiTheme="minorEastAsia" w:eastAsiaTheme="minorEastAsia"/>
                <w:color w:val="000000"/>
                <w:kern w:val="0"/>
                <w:szCs w:val="21"/>
              </w:rPr>
            </w:pPr>
          </w:p>
        </w:tc>
        <w:tc>
          <w:tcPr>
            <w:tcW w:w="1502" w:type="dxa"/>
            <w:vAlign w:val="center"/>
          </w:tcPr>
          <w:p w14:paraId="1D8778DF">
            <w:pPr>
              <w:widowControl/>
              <w:jc w:val="center"/>
              <w:rPr>
                <w:ins w:id="222" w:author="好好说话" w:date="2024-08-15T08:36:45Z"/>
                <w:rFonts w:hint="eastAsia" w:eastAsia="宋体"/>
                <w:color w:val="000000"/>
                <w:sz w:val="20"/>
                <w:szCs w:val="20"/>
                <w:lang w:eastAsia="zh-CN"/>
              </w:rPr>
            </w:pPr>
            <w:ins w:id="223" w:author="好好说话" w:date="2024-08-15T08:36:59Z">
              <w:r>
                <w:rPr>
                  <w:rFonts w:hint="eastAsia"/>
                  <w:color w:val="000000"/>
                  <w:sz w:val="20"/>
                  <w:szCs w:val="20"/>
                </w:rPr>
                <w:t>QUC1122410</w:t>
              </w:r>
            </w:ins>
            <w:ins w:id="224" w:author="好好说话" w:date="2024-08-15T08:37:01Z">
              <w:r>
                <w:rPr>
                  <w:rFonts w:hint="eastAsia"/>
                  <w:color w:val="000000"/>
                  <w:sz w:val="20"/>
                  <w:szCs w:val="20"/>
                  <w:lang w:val="en-US" w:eastAsia="zh-CN"/>
                </w:rPr>
                <w:t>9</w:t>
              </w:r>
            </w:ins>
          </w:p>
        </w:tc>
        <w:tc>
          <w:tcPr>
            <w:tcW w:w="3260" w:type="dxa"/>
            <w:vAlign w:val="center"/>
          </w:tcPr>
          <w:p w14:paraId="574F888F">
            <w:pPr>
              <w:widowControl/>
              <w:jc w:val="left"/>
              <w:rPr>
                <w:ins w:id="225" w:author="好好说话" w:date="2024-08-15T08:38:52Z"/>
                <w:rFonts w:hint="eastAsia"/>
                <w:color w:val="000000"/>
                <w:sz w:val="20"/>
                <w:szCs w:val="20"/>
                <w:lang w:val="en-US" w:eastAsia="zh-CN"/>
              </w:rPr>
            </w:pPr>
            <w:ins w:id="226" w:author="好好说话" w:date="2024-08-15T08:36:49Z">
              <w:r>
                <w:rPr>
                  <w:rFonts w:hint="eastAsia"/>
                  <w:color w:val="000000"/>
                  <w:sz w:val="20"/>
                  <w:szCs w:val="20"/>
                  <w:lang w:val="en-US" w:eastAsia="zh-CN"/>
                </w:rPr>
                <w:t>新闻</w:t>
              </w:r>
            </w:ins>
            <w:ins w:id="227" w:author="好好说话" w:date="2024-08-15T08:36:50Z">
              <w:r>
                <w:rPr>
                  <w:rFonts w:hint="eastAsia"/>
                  <w:color w:val="000000"/>
                  <w:sz w:val="20"/>
                  <w:szCs w:val="20"/>
                  <w:lang w:val="en-US" w:eastAsia="zh-CN"/>
                </w:rPr>
                <w:t>写作</w:t>
              </w:r>
            </w:ins>
            <w:ins w:id="228" w:author="好好说话" w:date="2024-08-15T08:36:52Z">
              <w:r>
                <w:rPr>
                  <w:rFonts w:hint="eastAsia"/>
                  <w:color w:val="000000"/>
                  <w:sz w:val="20"/>
                  <w:szCs w:val="20"/>
                  <w:lang w:val="en-US" w:eastAsia="zh-CN"/>
                </w:rPr>
                <w:t>实践</w:t>
              </w:r>
            </w:ins>
          </w:p>
          <w:p w14:paraId="09DF045C">
            <w:pPr>
              <w:pStyle w:val="2"/>
              <w:rPr>
                <w:ins w:id="229" w:author="好好说话" w:date="2024-08-15T08:36:45Z"/>
                <w:rFonts w:hint="default"/>
                <w:lang w:val="en-US" w:eastAsia="zh-CN"/>
              </w:rPr>
            </w:pPr>
            <w:ins w:id="230" w:author="好好说话" w:date="2024-08-15T08:38:53Z">
              <w:r>
                <w:rPr>
                  <w:rFonts w:hint="default"/>
                  <w:lang w:val="en-US" w:eastAsia="zh-CN"/>
                </w:rPr>
                <w:t>News Writing Practice</w:t>
              </w:r>
            </w:ins>
          </w:p>
        </w:tc>
        <w:tc>
          <w:tcPr>
            <w:tcW w:w="709" w:type="dxa"/>
            <w:vAlign w:val="center"/>
          </w:tcPr>
          <w:p w14:paraId="1344B04A">
            <w:pPr>
              <w:widowControl/>
              <w:jc w:val="center"/>
              <w:rPr>
                <w:ins w:id="231" w:author="好好说话" w:date="2024-08-15T08:36:45Z"/>
                <w:rFonts w:hint="eastAsia" w:asciiTheme="minorEastAsia" w:hAnsiTheme="minorEastAsia" w:eastAsiaTheme="minorEastAsia"/>
                <w:color w:val="000000"/>
                <w:szCs w:val="21"/>
                <w:lang w:val="en-US" w:eastAsia="zh-CN"/>
              </w:rPr>
            </w:pPr>
            <w:ins w:id="232" w:author="好好说话" w:date="2024-08-15T08:37:05Z">
              <w:r>
                <w:rPr>
                  <w:rFonts w:hint="eastAsia" w:asciiTheme="minorEastAsia" w:hAnsiTheme="minorEastAsia" w:eastAsiaTheme="minorEastAsia"/>
                  <w:color w:val="000000"/>
                  <w:szCs w:val="21"/>
                  <w:lang w:val="en-US" w:eastAsia="zh-CN"/>
                </w:rPr>
                <w:t>1</w:t>
              </w:r>
            </w:ins>
          </w:p>
        </w:tc>
        <w:tc>
          <w:tcPr>
            <w:tcW w:w="709" w:type="dxa"/>
            <w:vAlign w:val="center"/>
          </w:tcPr>
          <w:p w14:paraId="3677083C">
            <w:pPr>
              <w:widowControl/>
              <w:jc w:val="center"/>
              <w:textAlignment w:val="center"/>
              <w:rPr>
                <w:ins w:id="233" w:author="好好说话" w:date="2024-08-15T08:36:45Z"/>
                <w:rFonts w:hint="default" w:ascii="宋体" w:hAnsi="宋体" w:eastAsia="宋体" w:cs="宋体"/>
                <w:color w:val="000000"/>
                <w:kern w:val="0"/>
                <w:szCs w:val="21"/>
                <w:lang w:val="en-US" w:eastAsia="zh-CN" w:bidi="ar"/>
              </w:rPr>
            </w:pPr>
            <w:ins w:id="234" w:author="好好说话" w:date="2024-08-15T08:37:06Z">
              <w:r>
                <w:rPr>
                  <w:rFonts w:hint="eastAsia" w:ascii="宋体" w:hAnsi="宋体" w:cs="宋体"/>
                  <w:color w:val="000000"/>
                  <w:kern w:val="0"/>
                  <w:szCs w:val="21"/>
                  <w:lang w:val="en-US" w:eastAsia="zh-CN" w:bidi="ar"/>
                </w:rPr>
                <w:t>26</w:t>
              </w:r>
            </w:ins>
          </w:p>
        </w:tc>
        <w:tc>
          <w:tcPr>
            <w:tcW w:w="708" w:type="dxa"/>
            <w:vAlign w:val="center"/>
          </w:tcPr>
          <w:p w14:paraId="5689860E">
            <w:pPr>
              <w:jc w:val="left"/>
              <w:rPr>
                <w:ins w:id="235" w:author="好好说话" w:date="2024-08-15T08:36:45Z"/>
                <w:rFonts w:asciiTheme="minorEastAsia" w:hAnsiTheme="minorEastAsia" w:eastAsiaTheme="minorEastAsia"/>
                <w:color w:val="000000"/>
                <w:szCs w:val="21"/>
              </w:rPr>
            </w:pPr>
          </w:p>
        </w:tc>
        <w:tc>
          <w:tcPr>
            <w:tcW w:w="709" w:type="dxa"/>
            <w:vAlign w:val="center"/>
          </w:tcPr>
          <w:p w14:paraId="2FC56EED">
            <w:pPr>
              <w:widowControl/>
              <w:jc w:val="center"/>
              <w:rPr>
                <w:ins w:id="236" w:author="好好说话" w:date="2024-08-15T08:36:45Z"/>
                <w:rFonts w:hint="default" w:asciiTheme="minorEastAsia" w:hAnsiTheme="minorEastAsia" w:eastAsiaTheme="minorEastAsia"/>
                <w:color w:val="000000"/>
                <w:szCs w:val="21"/>
                <w:lang w:val="en-US" w:eastAsia="zh-CN"/>
              </w:rPr>
            </w:pPr>
            <w:ins w:id="237" w:author="好好说话" w:date="2024-08-15T08:37:08Z">
              <w:r>
                <w:rPr>
                  <w:rFonts w:hint="eastAsia" w:asciiTheme="minorEastAsia" w:hAnsiTheme="minorEastAsia" w:eastAsiaTheme="minorEastAsia"/>
                  <w:color w:val="000000"/>
                  <w:szCs w:val="21"/>
                  <w:lang w:val="en-US" w:eastAsia="zh-CN"/>
                </w:rPr>
                <w:t>26</w:t>
              </w:r>
            </w:ins>
          </w:p>
        </w:tc>
        <w:tc>
          <w:tcPr>
            <w:tcW w:w="709" w:type="dxa"/>
            <w:vAlign w:val="center"/>
          </w:tcPr>
          <w:p w14:paraId="75808F48">
            <w:pPr>
              <w:jc w:val="center"/>
              <w:rPr>
                <w:ins w:id="238" w:author="好好说话" w:date="2024-08-15T08:36:45Z"/>
                <w:rFonts w:hint="default" w:asciiTheme="minorEastAsia" w:hAnsiTheme="minorEastAsia" w:eastAsiaTheme="minorEastAsia"/>
                <w:color w:val="000000"/>
                <w:szCs w:val="21"/>
                <w:lang w:val="en-US" w:eastAsia="zh-CN"/>
              </w:rPr>
            </w:pPr>
            <w:ins w:id="239" w:author="好好说话" w:date="2024-08-15T08:37:11Z">
              <w:r>
                <w:rPr>
                  <w:rFonts w:hint="eastAsia" w:asciiTheme="minorEastAsia" w:hAnsiTheme="minorEastAsia" w:eastAsiaTheme="minorEastAsia"/>
                  <w:color w:val="000000"/>
                  <w:szCs w:val="21"/>
                  <w:lang w:val="en-US" w:eastAsia="zh-CN"/>
                </w:rPr>
                <w:t>2</w:t>
              </w:r>
            </w:ins>
          </w:p>
        </w:tc>
        <w:tc>
          <w:tcPr>
            <w:tcW w:w="709" w:type="dxa"/>
            <w:noWrap/>
            <w:vAlign w:val="center"/>
          </w:tcPr>
          <w:p w14:paraId="583070C8">
            <w:pPr>
              <w:jc w:val="center"/>
              <w:rPr>
                <w:ins w:id="240" w:author="好好说话" w:date="2024-08-15T08:36:45Z"/>
                <w:rFonts w:hint="eastAsia" w:asciiTheme="minorEastAsia" w:hAnsiTheme="minorEastAsia" w:eastAsiaTheme="minorEastAsia"/>
                <w:color w:val="000000"/>
                <w:szCs w:val="21"/>
                <w:lang w:val="en-US" w:eastAsia="zh-CN"/>
              </w:rPr>
            </w:pPr>
            <w:ins w:id="241" w:author="好好说话" w:date="2024-08-15T08:37:13Z">
              <w:r>
                <w:rPr>
                  <w:rFonts w:hint="eastAsia" w:asciiTheme="minorEastAsia" w:hAnsiTheme="minorEastAsia" w:eastAsiaTheme="minorEastAsia"/>
                  <w:color w:val="000000"/>
                  <w:szCs w:val="21"/>
                  <w:lang w:val="en-US" w:eastAsia="zh-CN"/>
                </w:rPr>
                <w:t>考察</w:t>
              </w:r>
            </w:ins>
          </w:p>
        </w:tc>
      </w:tr>
      <w:tr w14:paraId="3E6A82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28D3BFA1">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3DC9D2A8">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454B8308">
            <w:pPr>
              <w:widowControl/>
              <w:jc w:val="left"/>
              <w:rPr>
                <w:rFonts w:cs="宋体" w:asciiTheme="minorEastAsia" w:hAnsiTheme="minorEastAsia" w:eastAsiaTheme="minorEastAsia"/>
                <w:color w:val="000000"/>
                <w:kern w:val="0"/>
                <w:szCs w:val="21"/>
              </w:rPr>
            </w:pPr>
          </w:p>
        </w:tc>
        <w:tc>
          <w:tcPr>
            <w:tcW w:w="1502" w:type="dxa"/>
            <w:vAlign w:val="center"/>
          </w:tcPr>
          <w:p w14:paraId="58379981">
            <w:pPr>
              <w:widowControl/>
              <w:jc w:val="center"/>
              <w:rPr>
                <w:color w:val="000000"/>
                <w:sz w:val="20"/>
                <w:szCs w:val="20"/>
              </w:rPr>
            </w:pPr>
            <w:r>
              <w:rPr>
                <w:rFonts w:hint="eastAsia"/>
                <w:color w:val="000000"/>
                <w:sz w:val="20"/>
                <w:szCs w:val="20"/>
              </w:rPr>
              <w:t>QUC11224102</w:t>
            </w:r>
          </w:p>
        </w:tc>
        <w:tc>
          <w:tcPr>
            <w:tcW w:w="3260" w:type="dxa"/>
            <w:vAlign w:val="center"/>
          </w:tcPr>
          <w:p w14:paraId="2C81F0A9">
            <w:pPr>
              <w:widowControl/>
              <w:jc w:val="left"/>
              <w:rPr>
                <w:color w:val="000000"/>
                <w:sz w:val="20"/>
                <w:szCs w:val="20"/>
              </w:rPr>
            </w:pPr>
            <w:r>
              <w:rPr>
                <w:rFonts w:hint="eastAsia"/>
                <w:color w:val="000000"/>
                <w:sz w:val="20"/>
                <w:szCs w:val="20"/>
              </w:rPr>
              <w:t>摄影实践</w:t>
            </w:r>
            <w:r>
              <w:rPr>
                <w:rFonts w:hint="eastAsia"/>
                <w:color w:val="000000"/>
                <w:sz w:val="20"/>
                <w:szCs w:val="20"/>
              </w:rPr>
              <w:br w:type="textWrapping" w:clear="all"/>
            </w:r>
            <w:r>
              <w:rPr>
                <w:rFonts w:hint="eastAsia"/>
                <w:color w:val="000000"/>
                <w:sz w:val="20"/>
                <w:szCs w:val="20"/>
              </w:rPr>
              <w:t>Photography Practice</w:t>
            </w:r>
          </w:p>
        </w:tc>
        <w:tc>
          <w:tcPr>
            <w:tcW w:w="709" w:type="dxa"/>
            <w:vAlign w:val="center"/>
          </w:tcPr>
          <w:p w14:paraId="6696E723">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 </w:t>
            </w:r>
          </w:p>
        </w:tc>
        <w:tc>
          <w:tcPr>
            <w:tcW w:w="709" w:type="dxa"/>
            <w:vAlign w:val="center"/>
          </w:tcPr>
          <w:p w14:paraId="168BF57D">
            <w:pPr>
              <w:widowControl/>
              <w:jc w:val="center"/>
              <w:textAlignment w:val="center"/>
              <w:rPr>
                <w:rFonts w:asciiTheme="minorEastAsia" w:hAnsiTheme="minorEastAsia" w:eastAsiaTheme="minorEastAsia"/>
                <w:color w:val="000000"/>
                <w:szCs w:val="21"/>
              </w:rPr>
            </w:pPr>
            <w:r>
              <w:rPr>
                <w:rFonts w:hint="eastAsia" w:ascii="宋体" w:hAnsi="宋体" w:cs="宋体"/>
                <w:color w:val="000000"/>
                <w:kern w:val="0"/>
                <w:szCs w:val="21"/>
                <w:lang w:bidi="ar"/>
              </w:rPr>
              <w:t xml:space="preserve">26 </w:t>
            </w:r>
          </w:p>
        </w:tc>
        <w:tc>
          <w:tcPr>
            <w:tcW w:w="708" w:type="dxa"/>
            <w:vAlign w:val="center"/>
          </w:tcPr>
          <w:p w14:paraId="4D3732D3">
            <w:pPr>
              <w:jc w:val="left"/>
              <w:rPr>
                <w:rFonts w:asciiTheme="minorEastAsia" w:hAnsiTheme="minorEastAsia" w:eastAsiaTheme="minorEastAsia"/>
                <w:color w:val="000000"/>
                <w:szCs w:val="21"/>
              </w:rPr>
            </w:pPr>
          </w:p>
        </w:tc>
        <w:tc>
          <w:tcPr>
            <w:tcW w:w="709" w:type="dxa"/>
            <w:vAlign w:val="center"/>
          </w:tcPr>
          <w:p w14:paraId="78CA159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26 </w:t>
            </w:r>
          </w:p>
        </w:tc>
        <w:tc>
          <w:tcPr>
            <w:tcW w:w="709" w:type="dxa"/>
            <w:vAlign w:val="center"/>
          </w:tcPr>
          <w:p w14:paraId="33162A1A">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709" w:type="dxa"/>
            <w:noWrap/>
            <w:vAlign w:val="center"/>
          </w:tcPr>
          <w:p w14:paraId="220A4ACC">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005928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1859AD17">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04F4CAC3">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5279F927">
            <w:pPr>
              <w:widowControl/>
              <w:jc w:val="left"/>
              <w:rPr>
                <w:rFonts w:cs="宋体" w:asciiTheme="minorEastAsia" w:hAnsiTheme="minorEastAsia" w:eastAsiaTheme="minorEastAsia"/>
                <w:color w:val="000000"/>
                <w:kern w:val="0"/>
                <w:szCs w:val="21"/>
              </w:rPr>
            </w:pPr>
          </w:p>
        </w:tc>
        <w:tc>
          <w:tcPr>
            <w:tcW w:w="1502" w:type="dxa"/>
            <w:vAlign w:val="center"/>
          </w:tcPr>
          <w:p w14:paraId="25C7FDBD">
            <w:pPr>
              <w:widowControl/>
              <w:jc w:val="center"/>
              <w:rPr>
                <w:color w:val="000000"/>
                <w:sz w:val="20"/>
                <w:szCs w:val="20"/>
              </w:rPr>
            </w:pPr>
            <w:r>
              <w:rPr>
                <w:rFonts w:hint="eastAsia"/>
                <w:color w:val="000000"/>
                <w:sz w:val="20"/>
                <w:szCs w:val="20"/>
              </w:rPr>
              <w:t>QUC11224103</w:t>
            </w:r>
          </w:p>
        </w:tc>
        <w:tc>
          <w:tcPr>
            <w:tcW w:w="3260" w:type="dxa"/>
            <w:vAlign w:val="center"/>
          </w:tcPr>
          <w:p w14:paraId="7CB80607">
            <w:pPr>
              <w:widowControl/>
              <w:jc w:val="left"/>
              <w:rPr>
                <w:color w:val="000000"/>
                <w:sz w:val="20"/>
                <w:szCs w:val="20"/>
              </w:rPr>
            </w:pPr>
            <w:r>
              <w:rPr>
                <w:rFonts w:hint="eastAsia"/>
                <w:color w:val="000000"/>
                <w:sz w:val="20"/>
                <w:szCs w:val="20"/>
              </w:rPr>
              <w:t>平面制作实践</w:t>
            </w:r>
            <w:r>
              <w:rPr>
                <w:rFonts w:hint="eastAsia"/>
                <w:color w:val="000000"/>
                <w:sz w:val="20"/>
                <w:szCs w:val="20"/>
              </w:rPr>
              <w:br w:type="textWrapping" w:clear="all"/>
            </w:r>
            <w:r>
              <w:rPr>
                <w:rFonts w:hint="eastAsia"/>
                <w:color w:val="000000"/>
                <w:sz w:val="20"/>
                <w:szCs w:val="20"/>
              </w:rPr>
              <w:t>Graphic Production Practice</w:t>
            </w:r>
          </w:p>
        </w:tc>
        <w:tc>
          <w:tcPr>
            <w:tcW w:w="709" w:type="dxa"/>
            <w:vAlign w:val="center"/>
          </w:tcPr>
          <w:p w14:paraId="3E80B88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 </w:t>
            </w:r>
          </w:p>
        </w:tc>
        <w:tc>
          <w:tcPr>
            <w:tcW w:w="709" w:type="dxa"/>
            <w:vAlign w:val="center"/>
          </w:tcPr>
          <w:p w14:paraId="1E25D66B">
            <w:pPr>
              <w:widowControl/>
              <w:jc w:val="center"/>
              <w:textAlignment w:val="center"/>
              <w:rPr>
                <w:rFonts w:asciiTheme="minorEastAsia" w:hAnsiTheme="minorEastAsia" w:eastAsiaTheme="minorEastAsia"/>
                <w:color w:val="000000"/>
                <w:szCs w:val="21"/>
              </w:rPr>
            </w:pPr>
            <w:r>
              <w:rPr>
                <w:rFonts w:hint="eastAsia" w:ascii="宋体" w:hAnsi="宋体" w:cs="宋体"/>
                <w:color w:val="000000"/>
                <w:kern w:val="0"/>
                <w:szCs w:val="21"/>
                <w:lang w:bidi="ar"/>
              </w:rPr>
              <w:t xml:space="preserve">26 </w:t>
            </w:r>
          </w:p>
        </w:tc>
        <w:tc>
          <w:tcPr>
            <w:tcW w:w="708" w:type="dxa"/>
            <w:vAlign w:val="center"/>
          </w:tcPr>
          <w:p w14:paraId="2B37FA4F">
            <w:pPr>
              <w:jc w:val="left"/>
              <w:rPr>
                <w:rFonts w:asciiTheme="minorEastAsia" w:hAnsiTheme="minorEastAsia" w:eastAsiaTheme="minorEastAsia"/>
                <w:color w:val="000000"/>
                <w:szCs w:val="21"/>
              </w:rPr>
            </w:pPr>
          </w:p>
        </w:tc>
        <w:tc>
          <w:tcPr>
            <w:tcW w:w="709" w:type="dxa"/>
            <w:vAlign w:val="center"/>
          </w:tcPr>
          <w:p w14:paraId="1AD117B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26 </w:t>
            </w:r>
          </w:p>
        </w:tc>
        <w:tc>
          <w:tcPr>
            <w:tcW w:w="709" w:type="dxa"/>
            <w:vAlign w:val="center"/>
          </w:tcPr>
          <w:p w14:paraId="4A523E8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709" w:type="dxa"/>
            <w:noWrap/>
            <w:vAlign w:val="center"/>
          </w:tcPr>
          <w:p w14:paraId="373FD58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48CC74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13A5DC65">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7ABACA95">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4CBAF996">
            <w:pPr>
              <w:widowControl/>
              <w:jc w:val="left"/>
              <w:rPr>
                <w:rFonts w:cs="宋体" w:asciiTheme="minorEastAsia" w:hAnsiTheme="minorEastAsia" w:eastAsiaTheme="minorEastAsia"/>
                <w:color w:val="000000"/>
                <w:kern w:val="0"/>
                <w:szCs w:val="21"/>
              </w:rPr>
            </w:pPr>
          </w:p>
        </w:tc>
        <w:tc>
          <w:tcPr>
            <w:tcW w:w="1502" w:type="dxa"/>
            <w:vAlign w:val="center"/>
          </w:tcPr>
          <w:p w14:paraId="28F8FA91">
            <w:pPr>
              <w:widowControl/>
              <w:jc w:val="center"/>
              <w:rPr>
                <w:color w:val="000000"/>
                <w:sz w:val="20"/>
                <w:szCs w:val="20"/>
              </w:rPr>
            </w:pPr>
            <w:r>
              <w:rPr>
                <w:rFonts w:hint="eastAsia"/>
                <w:color w:val="000000"/>
                <w:sz w:val="20"/>
                <w:szCs w:val="20"/>
              </w:rPr>
              <w:t>QUC11224104</w:t>
            </w:r>
          </w:p>
        </w:tc>
        <w:tc>
          <w:tcPr>
            <w:tcW w:w="3260" w:type="dxa"/>
            <w:vAlign w:val="center"/>
          </w:tcPr>
          <w:p w14:paraId="7B7E3868">
            <w:pPr>
              <w:widowControl/>
              <w:jc w:val="left"/>
              <w:rPr>
                <w:color w:val="000000"/>
                <w:sz w:val="20"/>
                <w:szCs w:val="20"/>
              </w:rPr>
            </w:pPr>
            <w:r>
              <w:rPr>
                <w:rFonts w:hint="eastAsia"/>
                <w:color w:val="000000"/>
                <w:sz w:val="20"/>
                <w:szCs w:val="20"/>
              </w:rPr>
              <w:t>脚本写作实践</w:t>
            </w:r>
            <w:r>
              <w:rPr>
                <w:rFonts w:hint="eastAsia"/>
                <w:color w:val="000000"/>
                <w:sz w:val="20"/>
                <w:szCs w:val="20"/>
              </w:rPr>
              <w:br w:type="textWrapping" w:clear="all"/>
            </w:r>
            <w:r>
              <w:rPr>
                <w:rFonts w:hint="eastAsia"/>
                <w:color w:val="000000"/>
                <w:sz w:val="20"/>
                <w:szCs w:val="20"/>
              </w:rPr>
              <w:t>Script Writing Practice</w:t>
            </w:r>
          </w:p>
        </w:tc>
        <w:tc>
          <w:tcPr>
            <w:tcW w:w="709" w:type="dxa"/>
            <w:vAlign w:val="center"/>
          </w:tcPr>
          <w:p w14:paraId="0558DD8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 </w:t>
            </w:r>
          </w:p>
        </w:tc>
        <w:tc>
          <w:tcPr>
            <w:tcW w:w="709" w:type="dxa"/>
            <w:vAlign w:val="center"/>
          </w:tcPr>
          <w:p w14:paraId="3AE249CA">
            <w:pPr>
              <w:widowControl/>
              <w:jc w:val="center"/>
              <w:textAlignment w:val="center"/>
              <w:rPr>
                <w:rFonts w:asciiTheme="minorEastAsia" w:hAnsiTheme="minorEastAsia" w:eastAsiaTheme="minorEastAsia"/>
                <w:color w:val="000000"/>
                <w:szCs w:val="21"/>
              </w:rPr>
            </w:pPr>
            <w:r>
              <w:rPr>
                <w:rFonts w:hint="eastAsia" w:ascii="宋体" w:hAnsi="宋体" w:cs="宋体"/>
                <w:color w:val="000000"/>
                <w:kern w:val="0"/>
                <w:szCs w:val="21"/>
                <w:lang w:bidi="ar"/>
              </w:rPr>
              <w:t xml:space="preserve">52 </w:t>
            </w:r>
          </w:p>
        </w:tc>
        <w:tc>
          <w:tcPr>
            <w:tcW w:w="708" w:type="dxa"/>
            <w:vAlign w:val="center"/>
          </w:tcPr>
          <w:p w14:paraId="24424777">
            <w:pPr>
              <w:jc w:val="left"/>
              <w:rPr>
                <w:rFonts w:asciiTheme="minorEastAsia" w:hAnsiTheme="minorEastAsia" w:eastAsiaTheme="minorEastAsia"/>
                <w:color w:val="000000"/>
                <w:szCs w:val="21"/>
              </w:rPr>
            </w:pPr>
          </w:p>
        </w:tc>
        <w:tc>
          <w:tcPr>
            <w:tcW w:w="709" w:type="dxa"/>
            <w:vAlign w:val="center"/>
          </w:tcPr>
          <w:p w14:paraId="5E8DE4D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52 </w:t>
            </w:r>
          </w:p>
        </w:tc>
        <w:tc>
          <w:tcPr>
            <w:tcW w:w="709" w:type="dxa"/>
            <w:vAlign w:val="center"/>
          </w:tcPr>
          <w:p w14:paraId="145A370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709" w:type="dxa"/>
            <w:noWrap/>
            <w:vAlign w:val="center"/>
          </w:tcPr>
          <w:p w14:paraId="5108505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186187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4554E268">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571E7524">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00D8D3AA">
            <w:pPr>
              <w:widowControl/>
              <w:jc w:val="left"/>
              <w:rPr>
                <w:rFonts w:cs="宋体" w:asciiTheme="minorEastAsia" w:hAnsiTheme="minorEastAsia" w:eastAsiaTheme="minorEastAsia"/>
                <w:color w:val="000000"/>
                <w:kern w:val="0"/>
                <w:szCs w:val="21"/>
              </w:rPr>
            </w:pPr>
          </w:p>
        </w:tc>
        <w:tc>
          <w:tcPr>
            <w:tcW w:w="1502" w:type="dxa"/>
            <w:vAlign w:val="center"/>
          </w:tcPr>
          <w:p w14:paraId="4931429E">
            <w:pPr>
              <w:widowControl/>
              <w:jc w:val="center"/>
              <w:rPr>
                <w:color w:val="000000"/>
                <w:sz w:val="20"/>
                <w:szCs w:val="20"/>
              </w:rPr>
            </w:pPr>
            <w:r>
              <w:rPr>
                <w:rFonts w:hint="eastAsia"/>
                <w:color w:val="000000"/>
                <w:sz w:val="20"/>
                <w:szCs w:val="20"/>
              </w:rPr>
              <w:t>QUC11224105</w:t>
            </w:r>
          </w:p>
        </w:tc>
        <w:tc>
          <w:tcPr>
            <w:tcW w:w="3260" w:type="dxa"/>
            <w:vAlign w:val="center"/>
          </w:tcPr>
          <w:p w14:paraId="37C39E20">
            <w:pPr>
              <w:widowControl/>
              <w:jc w:val="left"/>
              <w:rPr>
                <w:color w:val="000000"/>
                <w:sz w:val="20"/>
                <w:szCs w:val="20"/>
              </w:rPr>
            </w:pPr>
            <w:r>
              <w:rPr>
                <w:rFonts w:hint="eastAsia"/>
                <w:color w:val="000000"/>
                <w:sz w:val="20"/>
                <w:szCs w:val="20"/>
              </w:rPr>
              <w:t>短视频制作实践</w:t>
            </w:r>
            <w:r>
              <w:rPr>
                <w:rFonts w:hint="eastAsia"/>
                <w:color w:val="000000"/>
                <w:sz w:val="20"/>
                <w:szCs w:val="20"/>
              </w:rPr>
              <w:br w:type="textWrapping" w:clear="all"/>
            </w:r>
            <w:r>
              <w:rPr>
                <w:rFonts w:hint="eastAsia"/>
                <w:color w:val="000000"/>
                <w:sz w:val="20"/>
                <w:szCs w:val="20"/>
              </w:rPr>
              <w:t>Short video production practice</w:t>
            </w:r>
          </w:p>
        </w:tc>
        <w:tc>
          <w:tcPr>
            <w:tcW w:w="709" w:type="dxa"/>
            <w:vAlign w:val="center"/>
          </w:tcPr>
          <w:p w14:paraId="3E0C97E7">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 </w:t>
            </w:r>
          </w:p>
        </w:tc>
        <w:tc>
          <w:tcPr>
            <w:tcW w:w="709" w:type="dxa"/>
            <w:vAlign w:val="center"/>
          </w:tcPr>
          <w:p w14:paraId="445B3549">
            <w:pPr>
              <w:widowControl/>
              <w:jc w:val="center"/>
              <w:textAlignment w:val="center"/>
              <w:rPr>
                <w:rFonts w:asciiTheme="minorEastAsia" w:hAnsiTheme="minorEastAsia" w:eastAsiaTheme="minorEastAsia"/>
                <w:color w:val="000000"/>
                <w:szCs w:val="21"/>
              </w:rPr>
            </w:pPr>
            <w:r>
              <w:rPr>
                <w:rFonts w:hint="eastAsia" w:ascii="宋体" w:hAnsi="宋体" w:cs="宋体"/>
                <w:color w:val="000000"/>
                <w:kern w:val="0"/>
                <w:szCs w:val="21"/>
                <w:lang w:bidi="ar"/>
              </w:rPr>
              <w:t xml:space="preserve">52 </w:t>
            </w:r>
          </w:p>
        </w:tc>
        <w:tc>
          <w:tcPr>
            <w:tcW w:w="708" w:type="dxa"/>
            <w:vAlign w:val="center"/>
          </w:tcPr>
          <w:p w14:paraId="37005A93">
            <w:pPr>
              <w:jc w:val="left"/>
              <w:rPr>
                <w:rFonts w:asciiTheme="minorEastAsia" w:hAnsiTheme="minorEastAsia" w:eastAsiaTheme="minorEastAsia"/>
                <w:color w:val="000000"/>
                <w:szCs w:val="21"/>
              </w:rPr>
            </w:pPr>
          </w:p>
        </w:tc>
        <w:tc>
          <w:tcPr>
            <w:tcW w:w="709" w:type="dxa"/>
            <w:vAlign w:val="center"/>
          </w:tcPr>
          <w:p w14:paraId="76E3FC8F">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52 </w:t>
            </w:r>
          </w:p>
        </w:tc>
        <w:tc>
          <w:tcPr>
            <w:tcW w:w="709" w:type="dxa"/>
            <w:vAlign w:val="center"/>
          </w:tcPr>
          <w:p w14:paraId="6EB35386">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709" w:type="dxa"/>
            <w:noWrap/>
            <w:vAlign w:val="center"/>
          </w:tcPr>
          <w:p w14:paraId="3A61FB8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072783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A5973A5">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0BC1F122">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5B3B0B4D">
            <w:pPr>
              <w:widowControl/>
              <w:jc w:val="left"/>
              <w:rPr>
                <w:rFonts w:cs="宋体" w:asciiTheme="minorEastAsia" w:hAnsiTheme="minorEastAsia" w:eastAsiaTheme="minorEastAsia"/>
                <w:color w:val="000000"/>
                <w:kern w:val="0"/>
                <w:szCs w:val="21"/>
              </w:rPr>
            </w:pPr>
          </w:p>
        </w:tc>
        <w:tc>
          <w:tcPr>
            <w:tcW w:w="1502" w:type="dxa"/>
            <w:vAlign w:val="center"/>
          </w:tcPr>
          <w:p w14:paraId="4EDEEC00">
            <w:pPr>
              <w:widowControl/>
              <w:jc w:val="center"/>
              <w:rPr>
                <w:color w:val="000000"/>
                <w:sz w:val="20"/>
                <w:szCs w:val="20"/>
              </w:rPr>
            </w:pPr>
            <w:r>
              <w:rPr>
                <w:rFonts w:hint="eastAsia"/>
                <w:color w:val="000000"/>
                <w:sz w:val="20"/>
                <w:szCs w:val="20"/>
              </w:rPr>
              <w:t>QUC11224106</w:t>
            </w:r>
          </w:p>
        </w:tc>
        <w:tc>
          <w:tcPr>
            <w:tcW w:w="3260" w:type="dxa"/>
            <w:vAlign w:val="center"/>
          </w:tcPr>
          <w:p w14:paraId="69BE6AB4">
            <w:pPr>
              <w:widowControl/>
              <w:jc w:val="left"/>
              <w:rPr>
                <w:color w:val="000000"/>
                <w:sz w:val="20"/>
                <w:szCs w:val="20"/>
              </w:rPr>
            </w:pPr>
            <w:r>
              <w:rPr>
                <w:rFonts w:hint="eastAsia"/>
                <w:color w:val="000000"/>
                <w:sz w:val="20"/>
                <w:szCs w:val="20"/>
              </w:rPr>
              <w:t>新媒体运营综合实践</w:t>
            </w:r>
            <w:r>
              <w:rPr>
                <w:rFonts w:hint="eastAsia"/>
                <w:color w:val="000000"/>
                <w:sz w:val="20"/>
                <w:szCs w:val="20"/>
              </w:rPr>
              <w:br w:type="textWrapping" w:clear="all"/>
            </w:r>
            <w:r>
              <w:rPr>
                <w:rFonts w:hint="eastAsia"/>
                <w:color w:val="000000"/>
                <w:sz w:val="20"/>
                <w:szCs w:val="20"/>
              </w:rPr>
              <w:t>Comprehensive Practice of New Media Operations</w:t>
            </w:r>
          </w:p>
        </w:tc>
        <w:tc>
          <w:tcPr>
            <w:tcW w:w="709" w:type="dxa"/>
            <w:vAlign w:val="center"/>
          </w:tcPr>
          <w:p w14:paraId="405B30D1">
            <w:pPr>
              <w:jc w:val="center"/>
              <w:rPr>
                <w:rFonts w:asciiTheme="minorEastAsia" w:hAnsiTheme="minorEastAsia" w:eastAsiaTheme="minorEastAsia"/>
                <w:color w:val="000000"/>
                <w:szCs w:val="21"/>
              </w:rPr>
            </w:pPr>
            <w:del w:id="242" w:author="好好说话" w:date="2024-08-15T08:37:36Z">
              <w:r>
                <w:rPr>
                  <w:rFonts w:hint="default" w:asciiTheme="minorEastAsia" w:hAnsiTheme="minorEastAsia" w:eastAsiaTheme="minorEastAsia"/>
                  <w:color w:val="000000"/>
                  <w:szCs w:val="21"/>
                  <w:lang w:val="en-US"/>
                </w:rPr>
                <w:delText>4</w:delText>
              </w:r>
            </w:del>
            <w:ins w:id="243" w:author="好好说话" w:date="2024-08-15T08:37:36Z">
              <w:r>
                <w:rPr>
                  <w:rFonts w:hint="eastAsia" w:asciiTheme="minorEastAsia" w:hAnsiTheme="minorEastAsia" w:eastAsiaTheme="minorEastAsia"/>
                  <w:color w:val="000000"/>
                  <w:szCs w:val="21"/>
                  <w:lang w:val="en-US" w:eastAsia="zh-CN"/>
                </w:rPr>
                <w:t>3</w:t>
              </w:r>
            </w:ins>
            <w:r>
              <w:rPr>
                <w:rFonts w:hint="eastAsia" w:asciiTheme="minorEastAsia" w:hAnsiTheme="minorEastAsia" w:eastAsiaTheme="minorEastAsia"/>
                <w:color w:val="000000"/>
                <w:szCs w:val="21"/>
              </w:rPr>
              <w:t xml:space="preserve"> </w:t>
            </w:r>
          </w:p>
        </w:tc>
        <w:tc>
          <w:tcPr>
            <w:tcW w:w="709" w:type="dxa"/>
            <w:vAlign w:val="center"/>
          </w:tcPr>
          <w:p w14:paraId="4266B2FB">
            <w:pPr>
              <w:widowControl/>
              <w:jc w:val="center"/>
              <w:textAlignment w:val="center"/>
              <w:rPr>
                <w:rFonts w:asciiTheme="minorEastAsia" w:hAnsiTheme="minorEastAsia" w:eastAsiaTheme="minorEastAsia"/>
                <w:color w:val="000000"/>
                <w:szCs w:val="21"/>
              </w:rPr>
            </w:pPr>
            <w:del w:id="244" w:author="好好说话" w:date="2024-08-15T08:37:54Z">
              <w:r>
                <w:rPr>
                  <w:rFonts w:hint="default" w:ascii="宋体" w:hAnsi="宋体" w:cs="宋体"/>
                  <w:color w:val="000000"/>
                  <w:kern w:val="0"/>
                  <w:szCs w:val="21"/>
                  <w:lang w:val="en-US" w:bidi="ar"/>
                </w:rPr>
                <w:delText>104</w:delText>
              </w:r>
            </w:del>
            <w:ins w:id="245" w:author="好好说话" w:date="2024-08-15T08:37:54Z">
              <w:r>
                <w:rPr>
                  <w:rFonts w:hint="eastAsia" w:ascii="宋体" w:hAnsi="宋体" w:cs="宋体"/>
                  <w:color w:val="000000"/>
                  <w:kern w:val="0"/>
                  <w:szCs w:val="21"/>
                  <w:lang w:val="en-US" w:eastAsia="zh-CN" w:bidi="ar"/>
                </w:rPr>
                <w:t>78</w:t>
              </w:r>
            </w:ins>
            <w:r>
              <w:rPr>
                <w:rFonts w:hint="eastAsia" w:ascii="宋体" w:hAnsi="宋体" w:cs="宋体"/>
                <w:color w:val="000000"/>
                <w:kern w:val="0"/>
                <w:szCs w:val="21"/>
                <w:lang w:bidi="ar"/>
              </w:rPr>
              <w:t xml:space="preserve"> </w:t>
            </w:r>
          </w:p>
        </w:tc>
        <w:tc>
          <w:tcPr>
            <w:tcW w:w="708" w:type="dxa"/>
            <w:vAlign w:val="center"/>
          </w:tcPr>
          <w:p w14:paraId="40C902D3">
            <w:pPr>
              <w:jc w:val="left"/>
              <w:rPr>
                <w:rFonts w:asciiTheme="minorEastAsia" w:hAnsiTheme="minorEastAsia" w:eastAsiaTheme="minorEastAsia"/>
                <w:color w:val="000000"/>
                <w:szCs w:val="21"/>
              </w:rPr>
            </w:pPr>
          </w:p>
        </w:tc>
        <w:tc>
          <w:tcPr>
            <w:tcW w:w="709" w:type="dxa"/>
            <w:vAlign w:val="center"/>
          </w:tcPr>
          <w:p w14:paraId="1EFFD5EC">
            <w:pPr>
              <w:jc w:val="center"/>
              <w:rPr>
                <w:rFonts w:asciiTheme="minorEastAsia" w:hAnsiTheme="minorEastAsia" w:eastAsiaTheme="minorEastAsia"/>
                <w:color w:val="000000"/>
                <w:szCs w:val="21"/>
              </w:rPr>
            </w:pPr>
            <w:del w:id="246" w:author="好好说话" w:date="2024-08-15T08:37:57Z">
              <w:r>
                <w:rPr>
                  <w:rFonts w:hint="default" w:asciiTheme="minorEastAsia" w:hAnsiTheme="minorEastAsia" w:eastAsiaTheme="minorEastAsia"/>
                  <w:color w:val="000000"/>
                  <w:szCs w:val="21"/>
                  <w:lang w:val="en-US"/>
                </w:rPr>
                <w:delText>104</w:delText>
              </w:r>
            </w:del>
            <w:ins w:id="247" w:author="好好说话" w:date="2024-08-15T08:37:57Z">
              <w:r>
                <w:rPr>
                  <w:rFonts w:hint="eastAsia" w:asciiTheme="minorEastAsia" w:hAnsiTheme="minorEastAsia" w:eastAsiaTheme="minorEastAsia"/>
                  <w:color w:val="000000"/>
                  <w:szCs w:val="21"/>
                  <w:lang w:val="en-US" w:eastAsia="zh-CN"/>
                </w:rPr>
                <w:t>78</w:t>
              </w:r>
            </w:ins>
            <w:r>
              <w:rPr>
                <w:rFonts w:hint="eastAsia" w:asciiTheme="minorEastAsia" w:hAnsiTheme="minorEastAsia" w:eastAsiaTheme="minorEastAsia"/>
                <w:color w:val="000000"/>
                <w:szCs w:val="21"/>
              </w:rPr>
              <w:t xml:space="preserve"> </w:t>
            </w:r>
          </w:p>
        </w:tc>
        <w:tc>
          <w:tcPr>
            <w:tcW w:w="709" w:type="dxa"/>
            <w:vAlign w:val="center"/>
          </w:tcPr>
          <w:p w14:paraId="57968410">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7</w:t>
            </w:r>
          </w:p>
        </w:tc>
        <w:tc>
          <w:tcPr>
            <w:tcW w:w="709" w:type="dxa"/>
            <w:noWrap/>
            <w:vAlign w:val="center"/>
          </w:tcPr>
          <w:p w14:paraId="3FC5CEE5">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4CC307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07ED3BA5">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0B620869">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1B663B64">
            <w:pPr>
              <w:widowControl/>
              <w:jc w:val="left"/>
              <w:rPr>
                <w:rFonts w:cs="宋体" w:asciiTheme="minorEastAsia" w:hAnsiTheme="minorEastAsia" w:eastAsiaTheme="minorEastAsia"/>
                <w:color w:val="000000"/>
                <w:kern w:val="0"/>
                <w:szCs w:val="21"/>
              </w:rPr>
            </w:pPr>
          </w:p>
        </w:tc>
        <w:tc>
          <w:tcPr>
            <w:tcW w:w="1502" w:type="dxa"/>
            <w:vAlign w:val="center"/>
          </w:tcPr>
          <w:p w14:paraId="167A09D5">
            <w:pPr>
              <w:widowControl/>
              <w:jc w:val="center"/>
              <w:rPr>
                <w:color w:val="000000"/>
                <w:sz w:val="20"/>
                <w:szCs w:val="20"/>
              </w:rPr>
            </w:pPr>
            <w:r>
              <w:rPr>
                <w:rFonts w:hint="eastAsia"/>
                <w:color w:val="000000"/>
                <w:sz w:val="20"/>
                <w:szCs w:val="20"/>
              </w:rPr>
              <w:t>QUC11224107</w:t>
            </w:r>
          </w:p>
        </w:tc>
        <w:tc>
          <w:tcPr>
            <w:tcW w:w="3260" w:type="dxa"/>
            <w:vAlign w:val="center"/>
          </w:tcPr>
          <w:p w14:paraId="231C54E4">
            <w:pPr>
              <w:widowControl/>
              <w:jc w:val="left"/>
              <w:rPr>
                <w:color w:val="000000"/>
                <w:sz w:val="20"/>
                <w:szCs w:val="20"/>
              </w:rPr>
            </w:pPr>
            <w:r>
              <w:rPr>
                <w:rFonts w:hint="eastAsia"/>
                <w:color w:val="000000"/>
                <w:sz w:val="20"/>
                <w:szCs w:val="20"/>
              </w:rPr>
              <w:t>综合实习</w:t>
            </w:r>
            <w:r>
              <w:rPr>
                <w:rFonts w:hint="eastAsia"/>
                <w:color w:val="000000"/>
                <w:sz w:val="20"/>
                <w:szCs w:val="20"/>
              </w:rPr>
              <w:br w:type="textWrapping" w:clear="all"/>
            </w:r>
            <w:r>
              <w:rPr>
                <w:rFonts w:hint="eastAsia"/>
                <w:color w:val="000000"/>
                <w:sz w:val="20"/>
                <w:szCs w:val="20"/>
              </w:rPr>
              <w:t>Graduation internship</w:t>
            </w:r>
          </w:p>
        </w:tc>
        <w:tc>
          <w:tcPr>
            <w:tcW w:w="709" w:type="dxa"/>
            <w:vAlign w:val="center"/>
          </w:tcPr>
          <w:p w14:paraId="121AC159">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 </w:t>
            </w:r>
          </w:p>
        </w:tc>
        <w:tc>
          <w:tcPr>
            <w:tcW w:w="709" w:type="dxa"/>
            <w:vAlign w:val="center"/>
          </w:tcPr>
          <w:p w14:paraId="3FA179A9">
            <w:pPr>
              <w:widowControl/>
              <w:jc w:val="center"/>
              <w:textAlignment w:val="center"/>
              <w:rPr>
                <w:rFonts w:asciiTheme="minorEastAsia" w:hAnsiTheme="minorEastAsia" w:eastAsiaTheme="minorEastAsia"/>
                <w:color w:val="000000"/>
                <w:szCs w:val="21"/>
              </w:rPr>
            </w:pPr>
            <w:r>
              <w:rPr>
                <w:rFonts w:hint="eastAsia" w:ascii="宋体" w:hAnsi="宋体" w:cs="宋体"/>
                <w:color w:val="000000"/>
                <w:kern w:val="0"/>
                <w:szCs w:val="21"/>
                <w:lang w:bidi="ar"/>
              </w:rPr>
              <w:t xml:space="preserve">156 </w:t>
            </w:r>
          </w:p>
        </w:tc>
        <w:tc>
          <w:tcPr>
            <w:tcW w:w="708" w:type="dxa"/>
            <w:vAlign w:val="center"/>
          </w:tcPr>
          <w:p w14:paraId="55CDD9A2">
            <w:pPr>
              <w:jc w:val="left"/>
              <w:rPr>
                <w:rFonts w:asciiTheme="minorEastAsia" w:hAnsiTheme="minorEastAsia" w:eastAsiaTheme="minorEastAsia"/>
                <w:color w:val="000000"/>
                <w:szCs w:val="21"/>
              </w:rPr>
            </w:pPr>
          </w:p>
        </w:tc>
        <w:tc>
          <w:tcPr>
            <w:tcW w:w="709" w:type="dxa"/>
            <w:vAlign w:val="center"/>
          </w:tcPr>
          <w:p w14:paraId="4E282E5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156 </w:t>
            </w:r>
          </w:p>
        </w:tc>
        <w:tc>
          <w:tcPr>
            <w:tcW w:w="709" w:type="dxa"/>
            <w:vAlign w:val="center"/>
          </w:tcPr>
          <w:p w14:paraId="06BAE1FB">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w:t>
            </w:r>
          </w:p>
        </w:tc>
        <w:tc>
          <w:tcPr>
            <w:tcW w:w="709" w:type="dxa"/>
            <w:noWrap/>
            <w:vAlign w:val="center"/>
          </w:tcPr>
          <w:p w14:paraId="37371C9D">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2090FD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0D0B8039">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6F9EBF29">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665D1F13">
            <w:pPr>
              <w:widowControl/>
              <w:jc w:val="left"/>
              <w:rPr>
                <w:rFonts w:cs="宋体" w:asciiTheme="minorEastAsia" w:hAnsiTheme="minorEastAsia" w:eastAsiaTheme="minorEastAsia"/>
                <w:color w:val="000000"/>
                <w:kern w:val="0"/>
                <w:szCs w:val="21"/>
              </w:rPr>
            </w:pPr>
          </w:p>
        </w:tc>
        <w:tc>
          <w:tcPr>
            <w:tcW w:w="1502" w:type="dxa"/>
            <w:vAlign w:val="center"/>
          </w:tcPr>
          <w:p w14:paraId="5A2A46E0">
            <w:pPr>
              <w:widowControl/>
              <w:jc w:val="center"/>
              <w:rPr>
                <w:color w:val="000000"/>
                <w:sz w:val="20"/>
                <w:szCs w:val="20"/>
              </w:rPr>
            </w:pPr>
            <w:r>
              <w:rPr>
                <w:rFonts w:hint="eastAsia"/>
                <w:color w:val="000000"/>
                <w:sz w:val="20"/>
                <w:szCs w:val="20"/>
              </w:rPr>
              <w:t>QUC11224108</w:t>
            </w:r>
          </w:p>
        </w:tc>
        <w:tc>
          <w:tcPr>
            <w:tcW w:w="3260" w:type="dxa"/>
            <w:vAlign w:val="center"/>
          </w:tcPr>
          <w:p w14:paraId="0B7CABF1">
            <w:pPr>
              <w:widowControl/>
              <w:jc w:val="left"/>
              <w:rPr>
                <w:color w:val="000000"/>
                <w:sz w:val="20"/>
                <w:szCs w:val="20"/>
              </w:rPr>
            </w:pPr>
            <w:r>
              <w:rPr>
                <w:rFonts w:hint="eastAsia"/>
                <w:color w:val="000000"/>
                <w:sz w:val="20"/>
                <w:szCs w:val="20"/>
              </w:rPr>
              <w:t>毕业设计</w:t>
            </w:r>
            <w:r>
              <w:rPr>
                <w:rFonts w:hint="eastAsia"/>
                <w:color w:val="000000"/>
                <w:sz w:val="20"/>
                <w:szCs w:val="20"/>
              </w:rPr>
              <w:br w:type="textWrapping" w:clear="all"/>
            </w:r>
            <w:r>
              <w:rPr>
                <w:rFonts w:hint="eastAsia"/>
                <w:color w:val="000000"/>
                <w:sz w:val="20"/>
                <w:szCs w:val="20"/>
              </w:rPr>
              <w:t>Graduation Project</w:t>
            </w:r>
          </w:p>
        </w:tc>
        <w:tc>
          <w:tcPr>
            <w:tcW w:w="709" w:type="dxa"/>
            <w:vAlign w:val="center"/>
          </w:tcPr>
          <w:p w14:paraId="1893E134">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 </w:t>
            </w:r>
          </w:p>
        </w:tc>
        <w:tc>
          <w:tcPr>
            <w:tcW w:w="709" w:type="dxa"/>
            <w:vAlign w:val="center"/>
          </w:tcPr>
          <w:p w14:paraId="5E9E5811">
            <w:pPr>
              <w:widowControl/>
              <w:jc w:val="center"/>
              <w:textAlignment w:val="center"/>
              <w:rPr>
                <w:rFonts w:asciiTheme="minorEastAsia" w:hAnsiTheme="minorEastAsia" w:eastAsiaTheme="minorEastAsia"/>
                <w:color w:val="000000"/>
                <w:szCs w:val="21"/>
              </w:rPr>
            </w:pPr>
            <w:r>
              <w:rPr>
                <w:rFonts w:hint="eastAsia" w:ascii="宋体" w:hAnsi="宋体" w:cs="宋体"/>
                <w:color w:val="000000"/>
                <w:kern w:val="0"/>
                <w:szCs w:val="21"/>
                <w:lang w:bidi="ar"/>
              </w:rPr>
              <w:t xml:space="preserve">312 </w:t>
            </w:r>
          </w:p>
        </w:tc>
        <w:tc>
          <w:tcPr>
            <w:tcW w:w="708" w:type="dxa"/>
            <w:vAlign w:val="center"/>
          </w:tcPr>
          <w:p w14:paraId="667F3CB0">
            <w:pPr>
              <w:jc w:val="left"/>
              <w:rPr>
                <w:rFonts w:asciiTheme="minorEastAsia" w:hAnsiTheme="minorEastAsia" w:eastAsiaTheme="minorEastAsia"/>
                <w:color w:val="000000"/>
                <w:szCs w:val="21"/>
              </w:rPr>
            </w:pPr>
          </w:p>
        </w:tc>
        <w:tc>
          <w:tcPr>
            <w:tcW w:w="709" w:type="dxa"/>
            <w:vAlign w:val="center"/>
          </w:tcPr>
          <w:p w14:paraId="43601792">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312 </w:t>
            </w:r>
          </w:p>
        </w:tc>
        <w:tc>
          <w:tcPr>
            <w:tcW w:w="709" w:type="dxa"/>
            <w:vAlign w:val="center"/>
          </w:tcPr>
          <w:p w14:paraId="47440EA1">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w:t>
            </w:r>
          </w:p>
        </w:tc>
        <w:tc>
          <w:tcPr>
            <w:tcW w:w="709" w:type="dxa"/>
            <w:noWrap/>
            <w:vAlign w:val="center"/>
          </w:tcPr>
          <w:p w14:paraId="7D4B3184">
            <w:pPr>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考查</w:t>
            </w:r>
          </w:p>
        </w:tc>
      </w:tr>
      <w:tr w14:paraId="656A3C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6D1E1889">
            <w:pPr>
              <w:widowControl/>
              <w:jc w:val="left"/>
              <w:rPr>
                <w:rFonts w:cs="宋体" w:asciiTheme="minorEastAsia" w:hAnsiTheme="minorEastAsia" w:eastAsiaTheme="minorEastAsia"/>
                <w:color w:val="000000"/>
                <w:kern w:val="0"/>
                <w:szCs w:val="21"/>
              </w:rPr>
            </w:pPr>
          </w:p>
        </w:tc>
        <w:tc>
          <w:tcPr>
            <w:tcW w:w="328" w:type="dxa"/>
            <w:vMerge w:val="continue"/>
            <w:vAlign w:val="center"/>
          </w:tcPr>
          <w:p w14:paraId="4A2A931B">
            <w:pPr>
              <w:widowControl/>
              <w:jc w:val="left"/>
              <w:rPr>
                <w:rFonts w:cs="宋体" w:asciiTheme="minorEastAsia" w:hAnsiTheme="minorEastAsia" w:eastAsiaTheme="minorEastAsia"/>
                <w:color w:val="000000"/>
                <w:kern w:val="0"/>
                <w:szCs w:val="21"/>
              </w:rPr>
            </w:pPr>
          </w:p>
        </w:tc>
        <w:tc>
          <w:tcPr>
            <w:tcW w:w="312" w:type="dxa"/>
            <w:vMerge w:val="continue"/>
            <w:vAlign w:val="center"/>
          </w:tcPr>
          <w:p w14:paraId="5345D86F">
            <w:pPr>
              <w:widowControl/>
              <w:jc w:val="left"/>
              <w:rPr>
                <w:rFonts w:cs="宋体" w:asciiTheme="minorEastAsia" w:hAnsiTheme="minorEastAsia" w:eastAsiaTheme="minorEastAsia"/>
                <w:color w:val="000000"/>
                <w:kern w:val="0"/>
                <w:szCs w:val="21"/>
              </w:rPr>
            </w:pPr>
          </w:p>
        </w:tc>
        <w:tc>
          <w:tcPr>
            <w:tcW w:w="4762" w:type="dxa"/>
            <w:gridSpan w:val="2"/>
            <w:shd w:val="clear" w:color="auto" w:fill="BFBFBF"/>
            <w:vAlign w:val="center"/>
          </w:tcPr>
          <w:p w14:paraId="24E16B72">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小计</w:t>
            </w:r>
          </w:p>
        </w:tc>
        <w:tc>
          <w:tcPr>
            <w:tcW w:w="709" w:type="dxa"/>
            <w:shd w:val="clear" w:color="auto" w:fill="BFBFBF"/>
            <w:vAlign w:val="center"/>
          </w:tcPr>
          <w:p w14:paraId="23137DA5">
            <w:pPr>
              <w:widowControl/>
              <w:jc w:val="center"/>
              <w:rPr>
                <w:rFonts w:asciiTheme="minorEastAsia" w:hAnsiTheme="minorEastAsia" w:eastAsiaTheme="minorEastAsia"/>
                <w:b/>
                <w:bCs/>
                <w:color w:val="000000"/>
                <w:kern w:val="0"/>
                <w:szCs w:val="21"/>
              </w:rPr>
            </w:pPr>
            <w:r>
              <w:rPr>
                <w:rFonts w:asciiTheme="minorEastAsia" w:hAnsiTheme="minorEastAsia" w:eastAsiaTheme="minorEastAsia"/>
                <w:b/>
                <w:bCs/>
                <w:color w:val="000000"/>
                <w:kern w:val="0"/>
                <w:szCs w:val="21"/>
              </w:rPr>
              <w:t>23</w:t>
            </w:r>
          </w:p>
        </w:tc>
        <w:tc>
          <w:tcPr>
            <w:tcW w:w="709" w:type="dxa"/>
            <w:shd w:val="clear" w:color="auto" w:fill="BFBFBF"/>
            <w:vAlign w:val="center"/>
          </w:tcPr>
          <w:p w14:paraId="07461761">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754</w:t>
            </w:r>
          </w:p>
        </w:tc>
        <w:tc>
          <w:tcPr>
            <w:tcW w:w="708" w:type="dxa"/>
            <w:shd w:val="clear" w:color="auto" w:fill="BFBFBF"/>
            <w:vAlign w:val="center"/>
          </w:tcPr>
          <w:p w14:paraId="018D4122">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0</w:t>
            </w:r>
          </w:p>
        </w:tc>
        <w:tc>
          <w:tcPr>
            <w:tcW w:w="709" w:type="dxa"/>
            <w:shd w:val="clear" w:color="auto" w:fill="BFBFBF"/>
            <w:vAlign w:val="center"/>
          </w:tcPr>
          <w:p w14:paraId="2EB6B466">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754</w:t>
            </w:r>
          </w:p>
        </w:tc>
        <w:tc>
          <w:tcPr>
            <w:tcW w:w="709" w:type="dxa"/>
            <w:shd w:val="clear" w:color="auto" w:fill="BFBFBF"/>
            <w:vAlign w:val="center"/>
          </w:tcPr>
          <w:p w14:paraId="43D503DF">
            <w:pPr>
              <w:jc w:val="center"/>
              <w:rPr>
                <w:rFonts w:asciiTheme="minorEastAsia" w:hAnsiTheme="minorEastAsia" w:eastAsiaTheme="minorEastAsia"/>
                <w:color w:val="000000"/>
                <w:szCs w:val="21"/>
              </w:rPr>
            </w:pPr>
          </w:p>
        </w:tc>
        <w:tc>
          <w:tcPr>
            <w:tcW w:w="709" w:type="dxa"/>
            <w:shd w:val="clear" w:color="auto" w:fill="BFBFBF"/>
            <w:noWrap/>
            <w:vAlign w:val="center"/>
          </w:tcPr>
          <w:p w14:paraId="1A934842">
            <w:pPr>
              <w:jc w:val="center"/>
              <w:rPr>
                <w:rFonts w:asciiTheme="minorEastAsia" w:hAnsiTheme="minorEastAsia" w:eastAsiaTheme="minorEastAsia"/>
                <w:color w:val="000000"/>
                <w:szCs w:val="21"/>
              </w:rPr>
            </w:pPr>
          </w:p>
        </w:tc>
      </w:tr>
      <w:tr w14:paraId="0E6699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405" w:type="dxa"/>
            <w:vMerge w:val="continue"/>
            <w:vAlign w:val="center"/>
          </w:tcPr>
          <w:p w14:paraId="53802378">
            <w:pPr>
              <w:widowControl/>
              <w:jc w:val="left"/>
              <w:rPr>
                <w:rFonts w:cs="宋体" w:asciiTheme="minorEastAsia" w:hAnsiTheme="minorEastAsia" w:eastAsiaTheme="minorEastAsia"/>
                <w:color w:val="000000"/>
                <w:kern w:val="0"/>
                <w:szCs w:val="21"/>
              </w:rPr>
            </w:pPr>
          </w:p>
        </w:tc>
        <w:tc>
          <w:tcPr>
            <w:tcW w:w="5402" w:type="dxa"/>
            <w:gridSpan w:val="4"/>
            <w:shd w:val="clear" w:color="000000" w:fill="C0C0C0"/>
            <w:vAlign w:val="center"/>
          </w:tcPr>
          <w:p w14:paraId="5195CE1B">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合计</w:t>
            </w:r>
          </w:p>
        </w:tc>
        <w:tc>
          <w:tcPr>
            <w:tcW w:w="709" w:type="dxa"/>
            <w:shd w:val="clear" w:color="000000" w:fill="C0C0C0"/>
            <w:noWrap/>
            <w:vAlign w:val="center"/>
          </w:tcPr>
          <w:p w14:paraId="2B5F1B33">
            <w:pPr>
              <w:widowControl/>
              <w:jc w:val="center"/>
              <w:rPr>
                <w:rFonts w:asciiTheme="minorEastAsia" w:hAnsiTheme="minorEastAsia" w:eastAsiaTheme="minorEastAsia"/>
                <w:b/>
                <w:bCs/>
                <w:color w:val="000000"/>
                <w:kern w:val="0"/>
                <w:szCs w:val="21"/>
              </w:rPr>
            </w:pPr>
            <w:r>
              <w:rPr>
                <w:rFonts w:asciiTheme="minorEastAsia" w:hAnsiTheme="minorEastAsia" w:eastAsiaTheme="minorEastAsia"/>
                <w:b/>
                <w:bCs/>
                <w:color w:val="000000"/>
                <w:kern w:val="0"/>
                <w:szCs w:val="21"/>
              </w:rPr>
              <w:t>28</w:t>
            </w:r>
          </w:p>
        </w:tc>
        <w:tc>
          <w:tcPr>
            <w:tcW w:w="709" w:type="dxa"/>
            <w:shd w:val="clear" w:color="000000" w:fill="C0C0C0"/>
            <w:noWrap/>
            <w:vAlign w:val="center"/>
          </w:tcPr>
          <w:p w14:paraId="6CE47583">
            <w:pPr>
              <w:widowControl/>
              <w:jc w:val="center"/>
              <w:rPr>
                <w:rFonts w:asciiTheme="minorEastAsia" w:hAnsiTheme="minorEastAsia" w:eastAsiaTheme="minorEastAsia"/>
                <w:b/>
                <w:color w:val="000000"/>
                <w:kern w:val="0"/>
                <w:szCs w:val="21"/>
              </w:rPr>
            </w:pPr>
            <w:r>
              <w:rPr>
                <w:rFonts w:asciiTheme="minorEastAsia" w:hAnsiTheme="minorEastAsia" w:eastAsiaTheme="minorEastAsia"/>
                <w:b/>
                <w:color w:val="000000"/>
                <w:kern w:val="0"/>
                <w:szCs w:val="21"/>
              </w:rPr>
              <w:t>850</w:t>
            </w:r>
          </w:p>
        </w:tc>
        <w:tc>
          <w:tcPr>
            <w:tcW w:w="708" w:type="dxa"/>
            <w:shd w:val="clear" w:color="000000" w:fill="C0C0C0"/>
            <w:noWrap/>
            <w:vAlign w:val="center"/>
          </w:tcPr>
          <w:p w14:paraId="29FB97AD">
            <w:pPr>
              <w:widowControl/>
              <w:jc w:val="center"/>
              <w:rPr>
                <w:rFonts w:asciiTheme="minorEastAsia" w:hAnsiTheme="minorEastAsia" w:eastAsiaTheme="minorEastAsia"/>
                <w:b/>
                <w:color w:val="000000"/>
                <w:kern w:val="0"/>
                <w:szCs w:val="21"/>
              </w:rPr>
            </w:pPr>
            <w:r>
              <w:rPr>
                <w:rFonts w:hint="eastAsia" w:asciiTheme="minorEastAsia" w:hAnsiTheme="minorEastAsia" w:eastAsiaTheme="minorEastAsia"/>
                <w:b/>
                <w:color w:val="000000"/>
                <w:kern w:val="0"/>
                <w:szCs w:val="21"/>
              </w:rPr>
              <w:t>48</w:t>
            </w:r>
          </w:p>
        </w:tc>
        <w:tc>
          <w:tcPr>
            <w:tcW w:w="709" w:type="dxa"/>
            <w:shd w:val="clear" w:color="000000" w:fill="C0C0C0"/>
            <w:noWrap/>
            <w:vAlign w:val="center"/>
          </w:tcPr>
          <w:p w14:paraId="3A479A6F">
            <w:pPr>
              <w:widowControl/>
              <w:jc w:val="center"/>
              <w:rPr>
                <w:rFonts w:asciiTheme="minorEastAsia" w:hAnsiTheme="minorEastAsia" w:eastAsiaTheme="minorEastAsia"/>
                <w:b/>
                <w:color w:val="000000"/>
                <w:kern w:val="0"/>
                <w:szCs w:val="21"/>
              </w:rPr>
            </w:pPr>
            <w:r>
              <w:rPr>
                <w:rFonts w:hint="eastAsia" w:asciiTheme="minorEastAsia" w:hAnsiTheme="minorEastAsia" w:eastAsiaTheme="minorEastAsia"/>
                <w:b/>
                <w:color w:val="000000"/>
                <w:kern w:val="0"/>
                <w:szCs w:val="21"/>
              </w:rPr>
              <w:t>802</w:t>
            </w:r>
          </w:p>
        </w:tc>
        <w:tc>
          <w:tcPr>
            <w:tcW w:w="709" w:type="dxa"/>
            <w:shd w:val="clear" w:color="000000" w:fill="C0C0C0"/>
            <w:noWrap/>
            <w:vAlign w:val="center"/>
          </w:tcPr>
          <w:p w14:paraId="0B5DE12A">
            <w:pPr>
              <w:widowControl/>
              <w:jc w:val="center"/>
              <w:rPr>
                <w:rFonts w:asciiTheme="minorEastAsia" w:hAnsiTheme="minorEastAsia" w:eastAsiaTheme="minorEastAsia"/>
                <w:color w:val="000000"/>
                <w:kern w:val="0"/>
                <w:szCs w:val="21"/>
              </w:rPr>
            </w:pPr>
          </w:p>
        </w:tc>
        <w:tc>
          <w:tcPr>
            <w:tcW w:w="709" w:type="dxa"/>
            <w:shd w:val="clear" w:color="000000" w:fill="C0C0C0"/>
            <w:noWrap/>
            <w:vAlign w:val="center"/>
          </w:tcPr>
          <w:p w14:paraId="6AC99977">
            <w:pPr>
              <w:widowControl/>
              <w:jc w:val="center"/>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 xml:space="preserve"> </w:t>
            </w:r>
          </w:p>
        </w:tc>
      </w:tr>
      <w:tr w14:paraId="0B036E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5807" w:type="dxa"/>
            <w:gridSpan w:val="5"/>
            <w:shd w:val="clear" w:color="000000" w:fill="C0C0C0"/>
            <w:vAlign w:val="center"/>
          </w:tcPr>
          <w:p w14:paraId="7C2D7259">
            <w:pPr>
              <w:widowControl/>
              <w:jc w:val="center"/>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总计</w:t>
            </w:r>
          </w:p>
        </w:tc>
        <w:tc>
          <w:tcPr>
            <w:tcW w:w="709" w:type="dxa"/>
            <w:shd w:val="clear" w:color="000000" w:fill="C0C0C0"/>
            <w:noWrap/>
            <w:vAlign w:val="center"/>
          </w:tcPr>
          <w:p w14:paraId="162EEACA">
            <w:pPr>
              <w:keepNext w:val="0"/>
              <w:keepLines w:val="0"/>
              <w:widowControl/>
              <w:suppressLineNumbers w:val="0"/>
              <w:jc w:val="center"/>
              <w:textAlignment w:val="center"/>
              <w:rPr>
                <w:rFonts w:asciiTheme="minorEastAsia" w:hAnsiTheme="minorEastAsia" w:eastAsiaTheme="minorEastAsia"/>
                <w:b/>
                <w:bCs/>
                <w:kern w:val="0"/>
                <w:szCs w:val="21"/>
              </w:rPr>
            </w:pPr>
            <w:r>
              <w:rPr>
                <w:rFonts w:hint="eastAsia" w:ascii="宋体" w:hAnsi="宋体" w:eastAsia="宋体" w:cs="宋体"/>
                <w:b/>
                <w:bCs/>
                <w:i w:val="0"/>
                <w:iCs w:val="0"/>
                <w:color w:val="000000"/>
                <w:kern w:val="0"/>
                <w:sz w:val="21"/>
                <w:szCs w:val="21"/>
                <w:u w:val="none"/>
                <w:lang w:val="en-US" w:eastAsia="zh-CN" w:bidi="ar"/>
                <w:rPrChange w:id="248" w:author="好好说话" w:date="2024-07-06T19:18:24Z">
                  <w:rPr>
                    <w:rFonts w:hint="eastAsia" w:ascii="宋体" w:hAnsi="宋体" w:eastAsia="宋体" w:cs="宋体"/>
                    <w:i w:val="0"/>
                    <w:iCs w:val="0"/>
                    <w:color w:val="000000"/>
                    <w:kern w:val="0"/>
                    <w:sz w:val="21"/>
                    <w:szCs w:val="21"/>
                    <w:u w:val="none"/>
                    <w:lang w:val="en-US" w:eastAsia="zh-CN" w:bidi="ar"/>
                  </w:rPr>
                </w:rPrChange>
              </w:rPr>
              <w:t xml:space="preserve">151 </w:t>
            </w:r>
          </w:p>
        </w:tc>
        <w:tc>
          <w:tcPr>
            <w:tcW w:w="709" w:type="dxa"/>
            <w:shd w:val="clear" w:color="000000" w:fill="C0C0C0"/>
            <w:noWrap/>
            <w:vAlign w:val="center"/>
          </w:tcPr>
          <w:p w14:paraId="04795196">
            <w:pPr>
              <w:keepNext w:val="0"/>
              <w:keepLines w:val="0"/>
              <w:widowControl/>
              <w:suppressLineNumbers w:val="0"/>
              <w:jc w:val="center"/>
              <w:textAlignment w:val="center"/>
              <w:rPr>
                <w:rFonts w:asciiTheme="minorEastAsia" w:hAnsiTheme="minorEastAsia" w:eastAsiaTheme="minorEastAsia"/>
                <w:b/>
                <w:bCs/>
                <w:szCs w:val="21"/>
              </w:rPr>
            </w:pPr>
            <w:r>
              <w:rPr>
                <w:rFonts w:hint="eastAsia" w:ascii="宋体" w:hAnsi="宋体" w:eastAsia="宋体" w:cs="宋体"/>
                <w:b/>
                <w:bCs/>
                <w:i w:val="0"/>
                <w:iCs w:val="0"/>
                <w:color w:val="000000"/>
                <w:kern w:val="0"/>
                <w:sz w:val="21"/>
                <w:szCs w:val="21"/>
                <w:u w:val="none"/>
                <w:lang w:val="en-US" w:eastAsia="zh-CN" w:bidi="ar"/>
                <w:rPrChange w:id="249" w:author="好好说话" w:date="2024-07-06T19:18:24Z">
                  <w:rPr>
                    <w:rFonts w:hint="eastAsia" w:ascii="宋体" w:hAnsi="宋体" w:eastAsia="宋体" w:cs="宋体"/>
                    <w:i w:val="0"/>
                    <w:iCs w:val="0"/>
                    <w:color w:val="000000"/>
                    <w:kern w:val="0"/>
                    <w:sz w:val="21"/>
                    <w:szCs w:val="21"/>
                    <w:u w:val="none"/>
                    <w:lang w:val="en-US" w:eastAsia="zh-CN" w:bidi="ar"/>
                  </w:rPr>
                </w:rPrChange>
              </w:rPr>
              <w:t xml:space="preserve">2950 </w:t>
            </w:r>
          </w:p>
        </w:tc>
        <w:tc>
          <w:tcPr>
            <w:tcW w:w="708" w:type="dxa"/>
            <w:shd w:val="clear" w:color="000000" w:fill="BEBEBE" w:themeFill="background1" w:themeFillShade="BF"/>
            <w:noWrap/>
            <w:vAlign w:val="center"/>
          </w:tcPr>
          <w:p w14:paraId="22AA2898">
            <w:pPr>
              <w:keepNext w:val="0"/>
              <w:keepLines w:val="0"/>
              <w:widowControl/>
              <w:suppressLineNumbers w:val="0"/>
              <w:jc w:val="center"/>
              <w:textAlignment w:val="center"/>
              <w:rPr>
                <w:rFonts w:asciiTheme="minorEastAsia" w:hAnsiTheme="minorEastAsia" w:eastAsiaTheme="minorEastAsia"/>
                <w:b/>
                <w:bCs/>
                <w:szCs w:val="21"/>
              </w:rPr>
            </w:pPr>
            <w:r>
              <w:rPr>
                <w:rFonts w:hint="eastAsia" w:ascii="宋体" w:hAnsi="宋体" w:eastAsia="宋体" w:cs="宋体"/>
                <w:b/>
                <w:bCs/>
                <w:i w:val="0"/>
                <w:iCs w:val="0"/>
                <w:color w:val="000000"/>
                <w:kern w:val="0"/>
                <w:sz w:val="21"/>
                <w:szCs w:val="21"/>
                <w:u w:val="none"/>
                <w:lang w:val="en-US" w:eastAsia="zh-CN" w:bidi="ar"/>
                <w:rPrChange w:id="250" w:author="好好说话" w:date="2024-07-06T19:18:24Z">
                  <w:rPr>
                    <w:rFonts w:hint="eastAsia" w:ascii="宋体" w:hAnsi="宋体" w:eastAsia="宋体" w:cs="宋体"/>
                    <w:i w:val="0"/>
                    <w:iCs w:val="0"/>
                    <w:color w:val="000000"/>
                    <w:kern w:val="0"/>
                    <w:sz w:val="21"/>
                    <w:szCs w:val="21"/>
                    <w:u w:val="none"/>
                    <w:lang w:val="en-US" w:eastAsia="zh-CN" w:bidi="ar"/>
                  </w:rPr>
                </w:rPrChange>
              </w:rPr>
              <w:t xml:space="preserve">1276 </w:t>
            </w:r>
          </w:p>
        </w:tc>
        <w:tc>
          <w:tcPr>
            <w:tcW w:w="709" w:type="dxa"/>
            <w:tcBorders>
              <w:right w:val="single" w:color="auto" w:sz="4" w:space="0"/>
            </w:tcBorders>
            <w:shd w:val="clear" w:color="000000" w:fill="BEBEBE" w:themeFill="background1" w:themeFillShade="BF"/>
            <w:noWrap/>
            <w:vAlign w:val="center"/>
          </w:tcPr>
          <w:p w14:paraId="1B5BB50B">
            <w:pPr>
              <w:keepNext w:val="0"/>
              <w:keepLines w:val="0"/>
              <w:widowControl/>
              <w:suppressLineNumbers w:val="0"/>
              <w:jc w:val="center"/>
              <w:textAlignment w:val="center"/>
              <w:rPr>
                <w:rFonts w:asciiTheme="minorEastAsia" w:hAnsiTheme="minorEastAsia" w:eastAsiaTheme="minorEastAsia"/>
                <w:b/>
                <w:bCs/>
                <w:szCs w:val="21"/>
              </w:rPr>
            </w:pPr>
            <w:r>
              <w:rPr>
                <w:rFonts w:hint="eastAsia" w:ascii="宋体" w:hAnsi="宋体" w:eastAsia="宋体" w:cs="宋体"/>
                <w:b/>
                <w:bCs/>
                <w:i w:val="0"/>
                <w:iCs w:val="0"/>
                <w:color w:val="000000"/>
                <w:kern w:val="0"/>
                <w:sz w:val="21"/>
                <w:szCs w:val="21"/>
                <w:u w:val="none"/>
                <w:lang w:val="en-US" w:eastAsia="zh-CN" w:bidi="ar"/>
                <w:rPrChange w:id="251" w:author="好好说话" w:date="2024-07-06T19:18:24Z">
                  <w:rPr>
                    <w:rFonts w:hint="eastAsia" w:ascii="宋体" w:hAnsi="宋体" w:eastAsia="宋体" w:cs="宋体"/>
                    <w:i w:val="0"/>
                    <w:iCs w:val="0"/>
                    <w:color w:val="000000"/>
                    <w:kern w:val="0"/>
                    <w:sz w:val="21"/>
                    <w:szCs w:val="21"/>
                    <w:u w:val="none"/>
                    <w:lang w:val="en-US" w:eastAsia="zh-CN" w:bidi="ar"/>
                  </w:rPr>
                </w:rPrChange>
              </w:rPr>
              <w:t xml:space="preserve">1674 </w:t>
            </w:r>
          </w:p>
        </w:tc>
        <w:tc>
          <w:tcPr>
            <w:tcW w:w="709" w:type="dxa"/>
            <w:tcBorders>
              <w:left w:val="single" w:color="auto" w:sz="4" w:space="0"/>
            </w:tcBorders>
            <w:shd w:val="clear" w:color="000000" w:fill="C0C0C0"/>
            <w:noWrap/>
            <w:vAlign w:val="center"/>
          </w:tcPr>
          <w:p w14:paraId="0DB42578">
            <w:pPr>
              <w:widowControl/>
              <w:jc w:val="center"/>
              <w:rPr>
                <w:rFonts w:asciiTheme="minorEastAsia" w:hAnsiTheme="minorEastAsia" w:eastAsiaTheme="minorEastAsia"/>
                <w:color w:val="000000"/>
                <w:kern w:val="0"/>
                <w:szCs w:val="21"/>
              </w:rPr>
            </w:pPr>
          </w:p>
        </w:tc>
        <w:tc>
          <w:tcPr>
            <w:tcW w:w="709" w:type="dxa"/>
            <w:tcBorders>
              <w:right w:val="single" w:color="auto" w:sz="4" w:space="0"/>
            </w:tcBorders>
            <w:shd w:val="clear" w:color="000000" w:fill="C0C0C0"/>
            <w:noWrap/>
            <w:vAlign w:val="center"/>
          </w:tcPr>
          <w:p w14:paraId="360CECF4">
            <w:pPr>
              <w:widowControl/>
              <w:jc w:val="center"/>
              <w:rPr>
                <w:rFonts w:asciiTheme="minorEastAsia" w:hAnsiTheme="minorEastAsia" w:eastAsiaTheme="minorEastAsia"/>
                <w:color w:val="000000"/>
                <w:kern w:val="0"/>
                <w:szCs w:val="21"/>
              </w:rPr>
            </w:pPr>
          </w:p>
        </w:tc>
      </w:tr>
      <w:tr w14:paraId="67C2AC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67" w:hRule="atLeast"/>
          <w:jc w:val="center"/>
        </w:trPr>
        <w:tc>
          <w:tcPr>
            <w:tcW w:w="10060" w:type="dxa"/>
            <w:gridSpan w:val="11"/>
            <w:tcBorders>
              <w:right w:val="single" w:color="auto" w:sz="4" w:space="0"/>
            </w:tcBorders>
            <w:vAlign w:val="center"/>
          </w:tcPr>
          <w:p w14:paraId="5B7CDB25">
            <w:pPr>
              <w:widowControl/>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kern w:val="0"/>
                <w:szCs w:val="21"/>
              </w:rPr>
              <w:t>综合素质积分，满分100分，分为德育、智育、体育、美育、劳育五个类别，占比为3:3:2:1:1。</w:t>
            </w:r>
          </w:p>
        </w:tc>
      </w:tr>
    </w:tbl>
    <w:p w14:paraId="645F583E">
      <w:pPr>
        <w:spacing w:before="96" w:line="360" w:lineRule="exact"/>
        <w:rPr>
          <w:rFonts w:hAnsi="宋体"/>
          <w:i/>
          <w:szCs w:val="21"/>
        </w:rPr>
      </w:pPr>
    </w:p>
    <w:p w14:paraId="6CCEF2D5">
      <w:pPr>
        <w:spacing w:before="120" w:line="360" w:lineRule="exact"/>
        <w:ind w:firstLine="360" w:firstLineChars="150"/>
        <w:rPr>
          <w:rFonts w:eastAsia="黑体"/>
          <w:sz w:val="24"/>
        </w:rPr>
      </w:pPr>
      <w:r>
        <w:rPr>
          <w:rFonts w:eastAsia="黑体"/>
          <w:sz w:val="24"/>
        </w:rPr>
        <w:t>十</w:t>
      </w:r>
      <w:r>
        <w:rPr>
          <w:rFonts w:hint="eastAsia" w:eastAsia="黑体"/>
          <w:sz w:val="24"/>
        </w:rPr>
        <w:t>二</w:t>
      </w:r>
      <w:r>
        <w:rPr>
          <w:rFonts w:eastAsia="黑体"/>
          <w:sz w:val="24"/>
        </w:rPr>
        <w:t>、</w:t>
      </w:r>
      <w:r>
        <w:rPr>
          <w:rFonts w:hint="eastAsia" w:eastAsia="黑体"/>
          <w:sz w:val="24"/>
        </w:rPr>
        <w:t>课程预修体系表示例</w:t>
      </w:r>
    </w:p>
    <w:tbl>
      <w:tblPr>
        <w:tblStyle w:val="8"/>
        <w:tblW w:w="0" w:type="auto"/>
        <w:jc w:val="center"/>
        <w:tblLayout w:type="fixed"/>
        <w:tblCellMar>
          <w:top w:w="0" w:type="dxa"/>
          <w:left w:w="108" w:type="dxa"/>
          <w:bottom w:w="0" w:type="dxa"/>
          <w:right w:w="108" w:type="dxa"/>
        </w:tblCellMar>
      </w:tblPr>
      <w:tblGrid>
        <w:gridCol w:w="2704"/>
        <w:gridCol w:w="918"/>
        <w:gridCol w:w="1887"/>
        <w:gridCol w:w="2298"/>
      </w:tblGrid>
      <w:tr w14:paraId="48ECDE8B">
        <w:tblPrEx>
          <w:tblCellMar>
            <w:top w:w="0" w:type="dxa"/>
            <w:left w:w="108" w:type="dxa"/>
            <w:bottom w:w="0" w:type="dxa"/>
            <w:right w:w="108" w:type="dxa"/>
          </w:tblCellMar>
        </w:tblPrEx>
        <w:trPr>
          <w:trHeight w:val="622" w:hRule="atLeast"/>
          <w:jc w:val="center"/>
        </w:trPr>
        <w:tc>
          <w:tcPr>
            <w:tcW w:w="2704" w:type="dxa"/>
            <w:tcBorders>
              <w:top w:val="single" w:color="000000" w:sz="8" w:space="0"/>
              <w:left w:val="single" w:color="000000" w:sz="8" w:space="0"/>
              <w:bottom w:val="single" w:color="000000" w:sz="4" w:space="0"/>
              <w:right w:val="single" w:color="000000" w:sz="4" w:space="0"/>
            </w:tcBorders>
            <w:noWrap/>
            <w:vAlign w:val="center"/>
          </w:tcPr>
          <w:p w14:paraId="2B02B457">
            <w:pPr>
              <w:widowControl/>
              <w:jc w:val="center"/>
              <w:rPr>
                <w:rFonts w:ascii="宋体" w:hAnsi="宋体" w:cs="宋体"/>
                <w:bCs/>
                <w:kern w:val="0"/>
                <w:sz w:val="20"/>
                <w:szCs w:val="20"/>
              </w:rPr>
            </w:pPr>
            <w:r>
              <w:rPr>
                <w:rFonts w:hint="eastAsia" w:ascii="宋体" w:hAnsi="宋体" w:cs="宋体"/>
                <w:bCs/>
                <w:kern w:val="0"/>
                <w:sz w:val="20"/>
                <w:szCs w:val="20"/>
              </w:rPr>
              <w:t>课程名称及代码</w:t>
            </w:r>
          </w:p>
        </w:tc>
        <w:tc>
          <w:tcPr>
            <w:tcW w:w="918" w:type="dxa"/>
            <w:tcBorders>
              <w:top w:val="single" w:color="000000" w:sz="8" w:space="0"/>
              <w:left w:val="nil"/>
              <w:bottom w:val="single" w:color="000000" w:sz="4" w:space="0"/>
              <w:right w:val="single" w:color="000000" w:sz="4" w:space="0"/>
            </w:tcBorders>
            <w:vAlign w:val="center"/>
          </w:tcPr>
          <w:p w14:paraId="178E84A9">
            <w:pPr>
              <w:widowControl/>
              <w:jc w:val="center"/>
              <w:rPr>
                <w:rFonts w:ascii="宋体" w:hAnsi="宋体" w:cs="宋体"/>
                <w:bCs/>
                <w:kern w:val="0"/>
                <w:sz w:val="20"/>
                <w:szCs w:val="20"/>
              </w:rPr>
            </w:pPr>
            <w:r>
              <w:rPr>
                <w:rFonts w:hint="eastAsia" w:ascii="宋体" w:hAnsi="宋体" w:cs="宋体"/>
                <w:bCs/>
                <w:kern w:val="0"/>
                <w:sz w:val="20"/>
                <w:szCs w:val="20"/>
              </w:rPr>
              <w:t>建议修读学期</w:t>
            </w:r>
          </w:p>
        </w:tc>
        <w:tc>
          <w:tcPr>
            <w:tcW w:w="1887" w:type="dxa"/>
            <w:tcBorders>
              <w:top w:val="single" w:color="000000" w:sz="8" w:space="0"/>
              <w:left w:val="nil"/>
              <w:bottom w:val="single" w:color="000000" w:sz="4" w:space="0"/>
              <w:right w:val="single" w:color="000000" w:sz="4" w:space="0"/>
            </w:tcBorders>
            <w:vAlign w:val="center"/>
          </w:tcPr>
          <w:p w14:paraId="398EB871">
            <w:pPr>
              <w:widowControl/>
              <w:jc w:val="center"/>
              <w:rPr>
                <w:rFonts w:ascii="宋体" w:hAnsi="宋体" w:cs="宋体"/>
                <w:bCs/>
                <w:kern w:val="0"/>
                <w:sz w:val="20"/>
                <w:szCs w:val="20"/>
              </w:rPr>
            </w:pPr>
            <w:r>
              <w:rPr>
                <w:rFonts w:hint="eastAsia" w:ascii="宋体" w:hAnsi="宋体" w:cs="宋体"/>
                <w:bCs/>
                <w:kern w:val="0"/>
                <w:sz w:val="20"/>
                <w:szCs w:val="20"/>
              </w:rPr>
              <w:t>预修课程1</w:t>
            </w:r>
            <w:r>
              <w:rPr>
                <w:rFonts w:hint="eastAsia" w:ascii="宋体" w:hAnsi="宋体" w:cs="宋体"/>
                <w:bCs/>
                <w:kern w:val="0"/>
                <w:sz w:val="20"/>
                <w:szCs w:val="20"/>
              </w:rPr>
              <w:br w:type="textWrapping" w:clear="all"/>
            </w:r>
            <w:r>
              <w:rPr>
                <w:rFonts w:hint="eastAsia" w:ascii="宋体" w:hAnsi="宋体" w:cs="宋体"/>
                <w:bCs/>
                <w:kern w:val="0"/>
                <w:sz w:val="20"/>
                <w:szCs w:val="20"/>
              </w:rPr>
              <w:t>(名称及代码）</w:t>
            </w:r>
          </w:p>
        </w:tc>
        <w:tc>
          <w:tcPr>
            <w:tcW w:w="2298" w:type="dxa"/>
            <w:tcBorders>
              <w:top w:val="single" w:color="000000" w:sz="8" w:space="0"/>
              <w:left w:val="nil"/>
              <w:bottom w:val="single" w:color="000000" w:sz="4" w:space="0"/>
              <w:right w:val="single" w:color="000000" w:sz="4" w:space="0"/>
            </w:tcBorders>
            <w:vAlign w:val="center"/>
          </w:tcPr>
          <w:p w14:paraId="64C45D6B">
            <w:pPr>
              <w:widowControl/>
              <w:jc w:val="center"/>
              <w:rPr>
                <w:rFonts w:ascii="宋体" w:hAnsi="宋体" w:cs="宋体"/>
                <w:bCs/>
                <w:kern w:val="0"/>
                <w:sz w:val="20"/>
                <w:szCs w:val="20"/>
              </w:rPr>
            </w:pPr>
            <w:r>
              <w:rPr>
                <w:rFonts w:hint="eastAsia" w:ascii="宋体" w:hAnsi="宋体" w:cs="宋体"/>
                <w:bCs/>
                <w:kern w:val="0"/>
                <w:sz w:val="20"/>
                <w:szCs w:val="20"/>
              </w:rPr>
              <w:t>预修课程2</w:t>
            </w:r>
            <w:r>
              <w:rPr>
                <w:rFonts w:hint="eastAsia" w:ascii="宋体" w:hAnsi="宋体" w:cs="宋体"/>
                <w:bCs/>
                <w:kern w:val="0"/>
                <w:sz w:val="20"/>
                <w:szCs w:val="20"/>
              </w:rPr>
              <w:br w:type="textWrapping" w:clear="all"/>
            </w:r>
            <w:r>
              <w:rPr>
                <w:rFonts w:hint="eastAsia" w:ascii="宋体" w:hAnsi="宋体" w:cs="宋体"/>
                <w:bCs/>
                <w:kern w:val="0"/>
                <w:sz w:val="20"/>
                <w:szCs w:val="20"/>
              </w:rPr>
              <w:t>(名称及代码）</w:t>
            </w:r>
          </w:p>
        </w:tc>
      </w:tr>
      <w:tr w14:paraId="3CF2E2AF">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719630AC">
            <w:pPr>
              <w:jc w:val="left"/>
              <w:rPr>
                <w:rFonts w:ascii="宋体" w:hAnsi="宋体"/>
                <w:color w:val="000000"/>
                <w:szCs w:val="21"/>
              </w:rPr>
            </w:pPr>
            <w:r>
              <w:rPr>
                <w:rFonts w:hint="eastAsia" w:ascii="宋体" w:hAnsi="宋体"/>
                <w:color w:val="000000"/>
                <w:szCs w:val="21"/>
              </w:rPr>
              <w:t>网络数据分析与应用</w:t>
            </w:r>
            <w:r>
              <w:rPr>
                <w:rFonts w:hint="eastAsia" w:ascii="宋体" w:hAnsi="宋体"/>
                <w:color w:val="000000"/>
                <w:szCs w:val="21"/>
              </w:rPr>
              <w:br w:type="textWrapping" w:clear="all"/>
            </w:r>
            <w:r>
              <w:rPr>
                <w:rFonts w:hint="eastAsia" w:ascii="宋体" w:hAnsi="宋体"/>
                <w:color w:val="000000"/>
                <w:sz w:val="20"/>
                <w:szCs w:val="20"/>
              </w:rPr>
              <w:t>ZUC11224109</w:t>
            </w:r>
          </w:p>
        </w:tc>
        <w:tc>
          <w:tcPr>
            <w:tcW w:w="918" w:type="dxa"/>
            <w:tcBorders>
              <w:top w:val="nil"/>
              <w:left w:val="nil"/>
              <w:bottom w:val="single" w:color="000000" w:sz="4" w:space="0"/>
              <w:right w:val="single" w:color="000000" w:sz="4" w:space="0"/>
            </w:tcBorders>
            <w:vAlign w:val="center"/>
          </w:tcPr>
          <w:p w14:paraId="2B5648C5">
            <w:pPr>
              <w:jc w:val="center"/>
              <w:rPr>
                <w:color w:val="000000"/>
                <w:sz w:val="20"/>
                <w:szCs w:val="20"/>
              </w:rPr>
            </w:pPr>
            <w:r>
              <w:rPr>
                <w:rFonts w:hint="eastAsia"/>
                <w:color w:val="000000"/>
                <w:sz w:val="20"/>
                <w:szCs w:val="20"/>
              </w:rPr>
              <w:t>4</w:t>
            </w:r>
          </w:p>
        </w:tc>
        <w:tc>
          <w:tcPr>
            <w:tcW w:w="1887" w:type="dxa"/>
            <w:tcBorders>
              <w:top w:val="nil"/>
              <w:left w:val="nil"/>
              <w:bottom w:val="single" w:color="000000" w:sz="4" w:space="0"/>
              <w:right w:val="single" w:color="000000" w:sz="4" w:space="0"/>
            </w:tcBorders>
            <w:noWrap/>
            <w:vAlign w:val="center"/>
          </w:tcPr>
          <w:p w14:paraId="2883F0D5">
            <w:pPr>
              <w:widowControl/>
              <w:jc w:val="left"/>
              <w:rPr>
                <w:rFonts w:ascii="宋体" w:hAnsi="宋体"/>
                <w:color w:val="000000"/>
                <w:szCs w:val="21"/>
              </w:rPr>
            </w:pPr>
            <w:r>
              <w:rPr>
                <w:rFonts w:hint="eastAsia" w:ascii="宋体" w:hAnsi="宋体"/>
                <w:color w:val="000000"/>
                <w:szCs w:val="21"/>
              </w:rPr>
              <w:t>Python程序设计</w:t>
            </w:r>
          </w:p>
          <w:p w14:paraId="75153476">
            <w:pPr>
              <w:widowControl/>
              <w:jc w:val="left"/>
              <w:rPr>
                <w:rFonts w:ascii="宋体" w:hAnsi="宋体"/>
                <w:color w:val="000000"/>
                <w:szCs w:val="21"/>
              </w:rPr>
            </w:pPr>
            <w:r>
              <w:rPr>
                <w:rFonts w:hint="eastAsia" w:ascii="宋体" w:hAnsi="宋体"/>
                <w:color w:val="000000"/>
                <w:szCs w:val="21"/>
              </w:rPr>
              <w:t>ZUC10824109</w:t>
            </w:r>
          </w:p>
        </w:tc>
        <w:tc>
          <w:tcPr>
            <w:tcW w:w="2298" w:type="dxa"/>
            <w:tcBorders>
              <w:top w:val="nil"/>
              <w:left w:val="nil"/>
              <w:bottom w:val="single" w:color="000000" w:sz="4" w:space="0"/>
              <w:right w:val="single" w:color="000000" w:sz="4" w:space="0"/>
            </w:tcBorders>
            <w:noWrap/>
            <w:vAlign w:val="center"/>
          </w:tcPr>
          <w:p w14:paraId="17B16D42">
            <w:pPr>
              <w:widowControl/>
              <w:jc w:val="left"/>
              <w:rPr>
                <w:rFonts w:ascii="宋体" w:hAnsi="宋体"/>
                <w:color w:val="000000"/>
                <w:szCs w:val="21"/>
              </w:rPr>
            </w:pPr>
          </w:p>
        </w:tc>
      </w:tr>
      <w:tr w14:paraId="1F036C88">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51F5F324">
            <w:pPr>
              <w:jc w:val="left"/>
              <w:rPr>
                <w:rFonts w:ascii="宋体" w:hAnsi="宋体"/>
                <w:color w:val="000000"/>
                <w:szCs w:val="21"/>
              </w:rPr>
            </w:pPr>
            <w:r>
              <w:rPr>
                <w:rFonts w:hint="eastAsia" w:ascii="宋体" w:hAnsi="宋体"/>
                <w:color w:val="000000"/>
                <w:szCs w:val="21"/>
              </w:rPr>
              <w:t>数字动画设计与制作</w:t>
            </w:r>
            <w:r>
              <w:rPr>
                <w:rFonts w:hint="eastAsia" w:ascii="宋体" w:hAnsi="宋体"/>
                <w:color w:val="000000"/>
                <w:szCs w:val="21"/>
              </w:rPr>
              <w:br w:type="textWrapping" w:clear="all"/>
            </w:r>
            <w:r>
              <w:rPr>
                <w:rFonts w:hint="eastAsia" w:ascii="宋体" w:hAnsi="宋体"/>
                <w:color w:val="000000"/>
                <w:sz w:val="20"/>
                <w:szCs w:val="20"/>
              </w:rPr>
              <w:t>ZUC11224110</w:t>
            </w:r>
          </w:p>
        </w:tc>
        <w:tc>
          <w:tcPr>
            <w:tcW w:w="918" w:type="dxa"/>
            <w:tcBorders>
              <w:top w:val="nil"/>
              <w:left w:val="nil"/>
              <w:bottom w:val="single" w:color="000000" w:sz="4" w:space="0"/>
              <w:right w:val="single" w:color="000000" w:sz="4" w:space="0"/>
            </w:tcBorders>
            <w:vAlign w:val="center"/>
          </w:tcPr>
          <w:p w14:paraId="48AB617D">
            <w:pPr>
              <w:jc w:val="center"/>
              <w:rPr>
                <w:color w:val="000000"/>
                <w:sz w:val="22"/>
                <w:szCs w:val="22"/>
              </w:rPr>
            </w:pPr>
            <w:r>
              <w:rPr>
                <w:rFonts w:hint="eastAsia"/>
                <w:color w:val="000000"/>
                <w:sz w:val="22"/>
                <w:szCs w:val="22"/>
              </w:rPr>
              <w:t>5</w:t>
            </w:r>
          </w:p>
        </w:tc>
        <w:tc>
          <w:tcPr>
            <w:tcW w:w="1887" w:type="dxa"/>
            <w:tcBorders>
              <w:top w:val="nil"/>
              <w:left w:val="nil"/>
              <w:bottom w:val="single" w:color="000000" w:sz="4" w:space="0"/>
              <w:right w:val="single" w:color="000000" w:sz="4" w:space="0"/>
            </w:tcBorders>
            <w:noWrap/>
            <w:vAlign w:val="center"/>
          </w:tcPr>
          <w:p w14:paraId="70287926">
            <w:pPr>
              <w:widowControl/>
              <w:jc w:val="left"/>
              <w:rPr>
                <w:rFonts w:ascii="宋体" w:hAnsi="宋体"/>
                <w:color w:val="000000"/>
                <w:szCs w:val="21"/>
              </w:rPr>
            </w:pPr>
            <w:r>
              <w:rPr>
                <w:rFonts w:hint="eastAsia" w:ascii="宋体" w:hAnsi="宋体"/>
                <w:color w:val="000000"/>
                <w:szCs w:val="21"/>
              </w:rPr>
              <w:t>图形图像处理</w:t>
            </w:r>
            <w:r>
              <w:rPr>
                <w:rFonts w:hint="eastAsia" w:ascii="宋体" w:hAnsi="宋体"/>
                <w:color w:val="000000"/>
                <w:szCs w:val="21"/>
              </w:rPr>
              <w:br w:type="textWrapping" w:clear="all"/>
            </w:r>
            <w:r>
              <w:rPr>
                <w:rFonts w:hint="eastAsia" w:ascii="宋体" w:hAnsi="宋体"/>
                <w:color w:val="000000"/>
                <w:szCs w:val="21"/>
              </w:rPr>
              <w:t>ZUC11224107</w:t>
            </w:r>
          </w:p>
        </w:tc>
        <w:tc>
          <w:tcPr>
            <w:tcW w:w="2298" w:type="dxa"/>
            <w:tcBorders>
              <w:top w:val="nil"/>
              <w:left w:val="nil"/>
              <w:bottom w:val="single" w:color="000000" w:sz="4" w:space="0"/>
              <w:right w:val="single" w:color="000000" w:sz="4" w:space="0"/>
            </w:tcBorders>
            <w:noWrap/>
            <w:vAlign w:val="center"/>
          </w:tcPr>
          <w:p w14:paraId="33430AE3">
            <w:pPr>
              <w:widowControl/>
              <w:jc w:val="left"/>
              <w:rPr>
                <w:rFonts w:ascii="宋体" w:hAnsi="宋体"/>
                <w:color w:val="000000"/>
                <w:szCs w:val="21"/>
              </w:rPr>
            </w:pPr>
            <w:r>
              <w:rPr>
                <w:rFonts w:hint="eastAsia" w:ascii="宋体" w:hAnsi="宋体"/>
                <w:color w:val="000000"/>
                <w:szCs w:val="21"/>
              </w:rPr>
              <w:t>数字视频编辑</w:t>
            </w:r>
            <w:r>
              <w:rPr>
                <w:rFonts w:hint="eastAsia" w:ascii="宋体" w:hAnsi="宋体"/>
                <w:color w:val="000000"/>
                <w:szCs w:val="21"/>
              </w:rPr>
              <w:br w:type="textWrapping" w:clear="all"/>
            </w:r>
            <w:r>
              <w:rPr>
                <w:rFonts w:hint="eastAsia" w:ascii="宋体" w:hAnsi="宋体"/>
                <w:color w:val="000000"/>
                <w:sz w:val="20"/>
                <w:szCs w:val="20"/>
              </w:rPr>
              <w:t>ZUC11224111</w:t>
            </w:r>
          </w:p>
        </w:tc>
      </w:tr>
      <w:tr w14:paraId="7F12A24F">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1938C38D">
            <w:pPr>
              <w:jc w:val="left"/>
              <w:rPr>
                <w:rFonts w:ascii="宋体" w:hAnsi="宋体"/>
                <w:color w:val="000000"/>
                <w:szCs w:val="21"/>
              </w:rPr>
            </w:pPr>
            <w:r>
              <w:rPr>
                <w:rFonts w:hint="eastAsia" w:ascii="宋体" w:hAnsi="宋体"/>
                <w:color w:val="000000"/>
                <w:szCs w:val="21"/>
              </w:rPr>
              <w:t>数字视频编辑</w:t>
            </w:r>
            <w:r>
              <w:rPr>
                <w:rFonts w:hint="eastAsia" w:ascii="宋体" w:hAnsi="宋体"/>
                <w:color w:val="000000"/>
                <w:szCs w:val="21"/>
              </w:rPr>
              <w:br w:type="textWrapping" w:clear="all"/>
            </w:r>
            <w:r>
              <w:rPr>
                <w:rFonts w:hint="eastAsia" w:ascii="宋体" w:hAnsi="宋体"/>
                <w:color w:val="000000"/>
                <w:sz w:val="20"/>
                <w:szCs w:val="20"/>
              </w:rPr>
              <w:t>ZUC11224111</w:t>
            </w:r>
          </w:p>
        </w:tc>
        <w:tc>
          <w:tcPr>
            <w:tcW w:w="918" w:type="dxa"/>
            <w:tcBorders>
              <w:top w:val="nil"/>
              <w:left w:val="nil"/>
              <w:bottom w:val="single" w:color="000000" w:sz="4" w:space="0"/>
              <w:right w:val="single" w:color="000000" w:sz="4" w:space="0"/>
            </w:tcBorders>
            <w:vAlign w:val="center"/>
          </w:tcPr>
          <w:p w14:paraId="44859351">
            <w:pPr>
              <w:jc w:val="center"/>
              <w:rPr>
                <w:color w:val="000000"/>
                <w:sz w:val="20"/>
                <w:szCs w:val="20"/>
              </w:rPr>
            </w:pPr>
            <w:r>
              <w:rPr>
                <w:rFonts w:hint="eastAsia"/>
                <w:color w:val="000000"/>
                <w:sz w:val="20"/>
                <w:szCs w:val="20"/>
              </w:rPr>
              <w:t>4</w:t>
            </w:r>
          </w:p>
        </w:tc>
        <w:tc>
          <w:tcPr>
            <w:tcW w:w="1887" w:type="dxa"/>
            <w:tcBorders>
              <w:top w:val="nil"/>
              <w:left w:val="nil"/>
              <w:bottom w:val="single" w:color="000000" w:sz="4" w:space="0"/>
              <w:right w:val="single" w:color="000000" w:sz="4" w:space="0"/>
            </w:tcBorders>
            <w:noWrap/>
            <w:vAlign w:val="center"/>
          </w:tcPr>
          <w:p w14:paraId="2E5E0879">
            <w:pPr>
              <w:widowControl/>
              <w:jc w:val="left"/>
              <w:rPr>
                <w:rFonts w:ascii="宋体" w:hAnsi="宋体"/>
                <w:color w:val="000000"/>
                <w:szCs w:val="21"/>
              </w:rPr>
            </w:pPr>
            <w:r>
              <w:rPr>
                <w:rFonts w:hint="eastAsia" w:ascii="宋体" w:hAnsi="宋体"/>
                <w:color w:val="000000"/>
                <w:szCs w:val="21"/>
              </w:rPr>
              <w:t>数码摄影摄像</w:t>
            </w:r>
            <w:r>
              <w:rPr>
                <w:rFonts w:hint="eastAsia" w:ascii="宋体" w:hAnsi="宋体"/>
                <w:color w:val="000000"/>
                <w:szCs w:val="21"/>
              </w:rPr>
              <w:br w:type="textWrapping" w:clear="all"/>
            </w:r>
            <w:r>
              <w:rPr>
                <w:rFonts w:hint="eastAsia" w:ascii="宋体" w:hAnsi="宋体"/>
                <w:color w:val="000000"/>
                <w:szCs w:val="21"/>
              </w:rPr>
              <w:t>ZUC11224108</w:t>
            </w:r>
          </w:p>
        </w:tc>
        <w:tc>
          <w:tcPr>
            <w:tcW w:w="2298" w:type="dxa"/>
            <w:tcBorders>
              <w:top w:val="nil"/>
              <w:left w:val="nil"/>
              <w:bottom w:val="single" w:color="000000" w:sz="4" w:space="0"/>
              <w:right w:val="single" w:color="000000" w:sz="4" w:space="0"/>
            </w:tcBorders>
            <w:noWrap/>
            <w:vAlign w:val="center"/>
          </w:tcPr>
          <w:p w14:paraId="6CF4D09F">
            <w:pPr>
              <w:widowControl/>
              <w:jc w:val="left"/>
              <w:rPr>
                <w:rFonts w:ascii="宋体" w:hAnsi="宋体"/>
                <w:color w:val="000000"/>
                <w:szCs w:val="21"/>
              </w:rPr>
            </w:pPr>
          </w:p>
        </w:tc>
      </w:tr>
      <w:tr w14:paraId="29B97E2F">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64630789">
            <w:pPr>
              <w:jc w:val="left"/>
              <w:rPr>
                <w:rFonts w:ascii="宋体" w:hAnsi="宋体"/>
                <w:color w:val="000000"/>
                <w:szCs w:val="21"/>
              </w:rPr>
            </w:pPr>
            <w:r>
              <w:rPr>
                <w:rFonts w:hint="eastAsia" w:ascii="宋体" w:hAnsi="宋体"/>
                <w:color w:val="000000"/>
                <w:szCs w:val="21"/>
              </w:rPr>
              <w:t>数字媒体策划与创意</w:t>
            </w:r>
            <w:r>
              <w:rPr>
                <w:rFonts w:hint="eastAsia" w:ascii="宋体" w:hAnsi="宋体"/>
                <w:color w:val="000000"/>
                <w:szCs w:val="21"/>
              </w:rPr>
              <w:br w:type="textWrapping" w:clear="all"/>
            </w:r>
            <w:r>
              <w:rPr>
                <w:rFonts w:hint="eastAsia" w:ascii="宋体" w:hAnsi="宋体"/>
                <w:color w:val="000000"/>
                <w:sz w:val="20"/>
                <w:szCs w:val="20"/>
              </w:rPr>
              <w:t>ZUC11224112</w:t>
            </w:r>
          </w:p>
        </w:tc>
        <w:tc>
          <w:tcPr>
            <w:tcW w:w="918" w:type="dxa"/>
            <w:tcBorders>
              <w:top w:val="nil"/>
              <w:left w:val="nil"/>
              <w:bottom w:val="single" w:color="000000" w:sz="4" w:space="0"/>
              <w:right w:val="single" w:color="000000" w:sz="4" w:space="0"/>
            </w:tcBorders>
            <w:vAlign w:val="center"/>
          </w:tcPr>
          <w:p w14:paraId="181E47FB">
            <w:pPr>
              <w:jc w:val="center"/>
              <w:rPr>
                <w:color w:val="000000"/>
                <w:sz w:val="20"/>
                <w:szCs w:val="20"/>
              </w:rPr>
            </w:pPr>
            <w:r>
              <w:rPr>
                <w:rFonts w:hint="eastAsia"/>
                <w:color w:val="000000"/>
                <w:sz w:val="20"/>
                <w:szCs w:val="20"/>
              </w:rPr>
              <w:t>7</w:t>
            </w:r>
          </w:p>
        </w:tc>
        <w:tc>
          <w:tcPr>
            <w:tcW w:w="1887" w:type="dxa"/>
            <w:tcBorders>
              <w:top w:val="nil"/>
              <w:left w:val="nil"/>
              <w:bottom w:val="single" w:color="000000" w:sz="4" w:space="0"/>
              <w:right w:val="single" w:color="000000" w:sz="4" w:space="0"/>
            </w:tcBorders>
            <w:noWrap/>
            <w:vAlign w:val="center"/>
          </w:tcPr>
          <w:p w14:paraId="0B5083DD">
            <w:pPr>
              <w:widowControl/>
              <w:jc w:val="left"/>
              <w:rPr>
                <w:rFonts w:ascii="宋体" w:hAnsi="宋体"/>
                <w:color w:val="000000"/>
                <w:szCs w:val="21"/>
              </w:rPr>
            </w:pPr>
            <w:r>
              <w:rPr>
                <w:rFonts w:hint="eastAsia" w:ascii="宋体" w:hAnsi="宋体"/>
                <w:color w:val="000000"/>
                <w:szCs w:val="21"/>
              </w:rPr>
              <w:t xml:space="preserve">多媒体制作与交互设计 </w:t>
            </w:r>
            <w:r>
              <w:rPr>
                <w:rFonts w:hint="eastAsia" w:ascii="宋体" w:hAnsi="宋体"/>
                <w:color w:val="000000"/>
                <w:szCs w:val="21"/>
              </w:rPr>
              <w:br w:type="textWrapping" w:clear="all"/>
            </w:r>
            <w:r>
              <w:rPr>
                <w:rFonts w:hint="eastAsia" w:ascii="宋体" w:hAnsi="宋体"/>
                <w:color w:val="000000"/>
                <w:sz w:val="20"/>
                <w:szCs w:val="20"/>
              </w:rPr>
              <w:t>ZUC11224113</w:t>
            </w:r>
          </w:p>
        </w:tc>
        <w:tc>
          <w:tcPr>
            <w:tcW w:w="2298" w:type="dxa"/>
            <w:tcBorders>
              <w:top w:val="nil"/>
              <w:left w:val="nil"/>
              <w:bottom w:val="single" w:color="000000" w:sz="4" w:space="0"/>
              <w:right w:val="single" w:color="000000" w:sz="4" w:space="0"/>
            </w:tcBorders>
            <w:noWrap/>
            <w:vAlign w:val="center"/>
          </w:tcPr>
          <w:p w14:paraId="7C2ADE2F">
            <w:pPr>
              <w:widowControl/>
              <w:jc w:val="left"/>
              <w:rPr>
                <w:rFonts w:ascii="宋体" w:hAnsi="宋体"/>
                <w:color w:val="000000"/>
                <w:szCs w:val="21"/>
              </w:rPr>
            </w:pPr>
            <w:r>
              <w:rPr>
                <w:rFonts w:hint="eastAsia" w:ascii="宋体" w:hAnsi="宋体"/>
                <w:color w:val="000000"/>
                <w:szCs w:val="21"/>
              </w:rPr>
              <w:t>传播学研究方法</w:t>
            </w:r>
          </w:p>
          <w:p w14:paraId="3EFB0485">
            <w:pPr>
              <w:widowControl/>
              <w:jc w:val="left"/>
              <w:rPr>
                <w:rFonts w:ascii="宋体" w:hAnsi="宋体"/>
                <w:color w:val="000000"/>
                <w:szCs w:val="21"/>
              </w:rPr>
            </w:pPr>
            <w:r>
              <w:rPr>
                <w:rFonts w:hint="eastAsia" w:ascii="宋体" w:hAnsi="宋体"/>
                <w:color w:val="000000"/>
                <w:szCs w:val="21"/>
              </w:rPr>
              <w:t>ZUC11224106</w:t>
            </w:r>
          </w:p>
        </w:tc>
      </w:tr>
      <w:tr w14:paraId="47D3D551">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52E70E79">
            <w:pPr>
              <w:jc w:val="left"/>
              <w:rPr>
                <w:rFonts w:ascii="宋体" w:hAnsi="宋体"/>
                <w:color w:val="000000"/>
                <w:szCs w:val="21"/>
              </w:rPr>
            </w:pPr>
            <w:r>
              <w:rPr>
                <w:rFonts w:hint="eastAsia" w:ascii="宋体" w:hAnsi="宋体"/>
                <w:color w:val="000000"/>
                <w:szCs w:val="21"/>
              </w:rPr>
              <w:t xml:space="preserve">多媒体制作与交互设计 </w:t>
            </w:r>
            <w:r>
              <w:rPr>
                <w:rFonts w:hint="eastAsia" w:ascii="宋体" w:hAnsi="宋体"/>
                <w:color w:val="000000"/>
                <w:szCs w:val="21"/>
              </w:rPr>
              <w:br w:type="textWrapping" w:clear="all"/>
            </w:r>
            <w:r>
              <w:rPr>
                <w:rFonts w:hint="eastAsia" w:ascii="宋体" w:hAnsi="宋体"/>
                <w:color w:val="000000"/>
                <w:sz w:val="20"/>
                <w:szCs w:val="20"/>
              </w:rPr>
              <w:t>ZUC11224113</w:t>
            </w:r>
          </w:p>
        </w:tc>
        <w:tc>
          <w:tcPr>
            <w:tcW w:w="918" w:type="dxa"/>
            <w:tcBorders>
              <w:top w:val="nil"/>
              <w:left w:val="nil"/>
              <w:bottom w:val="single" w:color="000000" w:sz="4" w:space="0"/>
              <w:right w:val="single" w:color="000000" w:sz="4" w:space="0"/>
            </w:tcBorders>
            <w:vAlign w:val="center"/>
          </w:tcPr>
          <w:p w14:paraId="0E5D5DCF">
            <w:pPr>
              <w:jc w:val="center"/>
              <w:rPr>
                <w:color w:val="000000"/>
                <w:sz w:val="20"/>
                <w:szCs w:val="20"/>
              </w:rPr>
            </w:pPr>
            <w:r>
              <w:rPr>
                <w:rFonts w:hint="eastAsia"/>
                <w:color w:val="000000"/>
                <w:sz w:val="20"/>
                <w:szCs w:val="20"/>
              </w:rPr>
              <w:t>6</w:t>
            </w:r>
          </w:p>
        </w:tc>
        <w:tc>
          <w:tcPr>
            <w:tcW w:w="1887" w:type="dxa"/>
            <w:tcBorders>
              <w:top w:val="nil"/>
              <w:left w:val="nil"/>
              <w:bottom w:val="single" w:color="000000" w:sz="4" w:space="0"/>
              <w:right w:val="single" w:color="000000" w:sz="4" w:space="0"/>
            </w:tcBorders>
            <w:noWrap/>
            <w:vAlign w:val="center"/>
          </w:tcPr>
          <w:p w14:paraId="7157B037">
            <w:pPr>
              <w:widowControl/>
              <w:jc w:val="left"/>
              <w:rPr>
                <w:rFonts w:ascii="宋体" w:hAnsi="宋体"/>
                <w:color w:val="000000"/>
                <w:szCs w:val="21"/>
              </w:rPr>
            </w:pPr>
            <w:r>
              <w:rPr>
                <w:rFonts w:hint="eastAsia" w:ascii="宋体" w:hAnsi="宋体"/>
                <w:color w:val="000000"/>
                <w:szCs w:val="21"/>
              </w:rPr>
              <w:t>图形图像处理</w:t>
            </w:r>
            <w:r>
              <w:rPr>
                <w:rFonts w:hint="eastAsia" w:ascii="宋体" w:hAnsi="宋体"/>
                <w:color w:val="000000"/>
                <w:szCs w:val="21"/>
              </w:rPr>
              <w:br w:type="textWrapping" w:clear="all"/>
            </w:r>
            <w:r>
              <w:rPr>
                <w:rFonts w:hint="eastAsia" w:ascii="宋体" w:hAnsi="宋体"/>
                <w:color w:val="000000"/>
                <w:szCs w:val="21"/>
              </w:rPr>
              <w:t>ZUC11224107</w:t>
            </w:r>
          </w:p>
        </w:tc>
        <w:tc>
          <w:tcPr>
            <w:tcW w:w="2298" w:type="dxa"/>
            <w:tcBorders>
              <w:top w:val="nil"/>
              <w:left w:val="nil"/>
              <w:bottom w:val="single" w:color="000000" w:sz="4" w:space="0"/>
              <w:right w:val="single" w:color="000000" w:sz="4" w:space="0"/>
            </w:tcBorders>
            <w:noWrap/>
            <w:vAlign w:val="center"/>
          </w:tcPr>
          <w:p w14:paraId="521A57B6">
            <w:pPr>
              <w:widowControl/>
              <w:jc w:val="left"/>
              <w:rPr>
                <w:rFonts w:ascii="宋体" w:hAnsi="宋体"/>
                <w:color w:val="000000"/>
                <w:szCs w:val="21"/>
              </w:rPr>
            </w:pPr>
            <w:r>
              <w:rPr>
                <w:rFonts w:hint="eastAsia" w:ascii="宋体" w:hAnsi="宋体"/>
                <w:color w:val="000000"/>
                <w:szCs w:val="21"/>
              </w:rPr>
              <w:t>数字动画设计与制作</w:t>
            </w:r>
            <w:r>
              <w:rPr>
                <w:rFonts w:hint="eastAsia" w:ascii="宋体" w:hAnsi="宋体"/>
                <w:color w:val="000000"/>
                <w:szCs w:val="21"/>
              </w:rPr>
              <w:br w:type="textWrapping" w:clear="all"/>
            </w:r>
            <w:r>
              <w:rPr>
                <w:rFonts w:hint="eastAsia" w:ascii="宋体" w:hAnsi="宋体"/>
                <w:color w:val="000000"/>
                <w:szCs w:val="21"/>
              </w:rPr>
              <w:t>ZUC11224110</w:t>
            </w:r>
          </w:p>
        </w:tc>
      </w:tr>
      <w:tr w14:paraId="3C5AE7BC">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41D73D2E">
            <w:pPr>
              <w:widowControl/>
              <w:jc w:val="left"/>
              <w:rPr>
                <w:rFonts w:ascii="宋体" w:hAnsi="宋体"/>
                <w:color w:val="000000"/>
                <w:kern w:val="0"/>
                <w:szCs w:val="21"/>
              </w:rPr>
            </w:pPr>
            <w:r>
              <w:rPr>
                <w:rFonts w:hint="eastAsia" w:ascii="宋体" w:hAnsi="宋体"/>
                <w:color w:val="000000"/>
                <w:szCs w:val="21"/>
              </w:rPr>
              <w:t>数字短片制作</w:t>
            </w:r>
            <w:r>
              <w:rPr>
                <w:rFonts w:hint="eastAsia" w:ascii="宋体" w:hAnsi="宋体"/>
                <w:color w:val="000000"/>
                <w:szCs w:val="21"/>
              </w:rPr>
              <w:br w:type="textWrapping" w:clear="all"/>
            </w:r>
            <w:r>
              <w:rPr>
                <w:rFonts w:hint="eastAsia" w:ascii="宋体" w:hAnsi="宋体"/>
                <w:color w:val="000000"/>
                <w:sz w:val="20"/>
                <w:szCs w:val="20"/>
              </w:rPr>
              <w:t>ZUC11224114</w:t>
            </w:r>
          </w:p>
        </w:tc>
        <w:tc>
          <w:tcPr>
            <w:tcW w:w="918" w:type="dxa"/>
            <w:tcBorders>
              <w:top w:val="nil"/>
              <w:left w:val="nil"/>
              <w:bottom w:val="single" w:color="000000" w:sz="4" w:space="0"/>
              <w:right w:val="single" w:color="000000" w:sz="4" w:space="0"/>
            </w:tcBorders>
            <w:vAlign w:val="center"/>
          </w:tcPr>
          <w:p w14:paraId="23D896EF">
            <w:pPr>
              <w:widowControl/>
              <w:jc w:val="center"/>
              <w:rPr>
                <w:color w:val="000000"/>
                <w:kern w:val="0"/>
                <w:szCs w:val="21"/>
              </w:rPr>
            </w:pPr>
            <w:r>
              <w:rPr>
                <w:rFonts w:hint="eastAsia"/>
                <w:color w:val="000000"/>
                <w:szCs w:val="21"/>
              </w:rPr>
              <w:t>5</w:t>
            </w:r>
          </w:p>
        </w:tc>
        <w:tc>
          <w:tcPr>
            <w:tcW w:w="1887" w:type="dxa"/>
            <w:tcBorders>
              <w:top w:val="nil"/>
              <w:left w:val="nil"/>
              <w:bottom w:val="single" w:color="000000" w:sz="4" w:space="0"/>
              <w:right w:val="single" w:color="000000" w:sz="4" w:space="0"/>
            </w:tcBorders>
            <w:noWrap/>
            <w:vAlign w:val="center"/>
          </w:tcPr>
          <w:p w14:paraId="50B52E4C">
            <w:pPr>
              <w:widowControl/>
              <w:jc w:val="left"/>
              <w:rPr>
                <w:rFonts w:ascii="宋体" w:hAnsi="宋体"/>
                <w:color w:val="000000"/>
                <w:szCs w:val="21"/>
              </w:rPr>
            </w:pPr>
            <w:r>
              <w:rPr>
                <w:rFonts w:hint="eastAsia" w:ascii="宋体" w:hAnsi="宋体"/>
                <w:color w:val="000000"/>
                <w:szCs w:val="21"/>
              </w:rPr>
              <w:t>数字视频编辑</w:t>
            </w:r>
            <w:r>
              <w:rPr>
                <w:rFonts w:hint="eastAsia" w:ascii="宋体" w:hAnsi="宋体"/>
                <w:color w:val="000000"/>
                <w:szCs w:val="21"/>
              </w:rPr>
              <w:br w:type="textWrapping" w:clear="all"/>
            </w:r>
            <w:r>
              <w:rPr>
                <w:rFonts w:hint="eastAsia" w:ascii="宋体" w:hAnsi="宋体"/>
                <w:color w:val="000000"/>
                <w:szCs w:val="21"/>
              </w:rPr>
              <w:t>ZUC11224111</w:t>
            </w:r>
          </w:p>
        </w:tc>
        <w:tc>
          <w:tcPr>
            <w:tcW w:w="2298" w:type="dxa"/>
            <w:tcBorders>
              <w:top w:val="nil"/>
              <w:left w:val="nil"/>
              <w:bottom w:val="single" w:color="000000" w:sz="4" w:space="0"/>
              <w:right w:val="single" w:color="000000" w:sz="4" w:space="0"/>
            </w:tcBorders>
            <w:noWrap/>
            <w:vAlign w:val="center"/>
          </w:tcPr>
          <w:p w14:paraId="7D9254AC">
            <w:pPr>
              <w:widowControl/>
              <w:jc w:val="left"/>
              <w:rPr>
                <w:rFonts w:ascii="宋体" w:hAnsi="宋体"/>
                <w:color w:val="000000"/>
                <w:szCs w:val="21"/>
              </w:rPr>
            </w:pPr>
          </w:p>
        </w:tc>
      </w:tr>
      <w:tr w14:paraId="72F291F5">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39B94BA6">
            <w:pPr>
              <w:jc w:val="left"/>
              <w:rPr>
                <w:rFonts w:ascii="宋体" w:hAnsi="宋体"/>
                <w:color w:val="000000"/>
                <w:szCs w:val="21"/>
              </w:rPr>
            </w:pPr>
            <w:r>
              <w:rPr>
                <w:rFonts w:hint="eastAsia" w:ascii="宋体" w:hAnsi="宋体"/>
                <w:color w:val="000000"/>
                <w:szCs w:val="21"/>
              </w:rPr>
              <w:t>访谈节目制作</w:t>
            </w:r>
            <w:r>
              <w:rPr>
                <w:rFonts w:hint="eastAsia" w:ascii="宋体" w:hAnsi="宋体"/>
                <w:color w:val="000000"/>
                <w:szCs w:val="21"/>
              </w:rPr>
              <w:br w:type="textWrapping" w:clear="all"/>
            </w:r>
            <w:r>
              <w:rPr>
                <w:rFonts w:hint="eastAsia" w:ascii="宋体" w:hAnsi="宋体"/>
                <w:color w:val="000000"/>
                <w:sz w:val="20"/>
                <w:szCs w:val="20"/>
              </w:rPr>
              <w:t>ZUC11224115</w:t>
            </w:r>
          </w:p>
        </w:tc>
        <w:tc>
          <w:tcPr>
            <w:tcW w:w="918" w:type="dxa"/>
            <w:tcBorders>
              <w:top w:val="nil"/>
              <w:left w:val="nil"/>
              <w:bottom w:val="single" w:color="000000" w:sz="4" w:space="0"/>
              <w:right w:val="single" w:color="000000" w:sz="4" w:space="0"/>
            </w:tcBorders>
            <w:vAlign w:val="center"/>
          </w:tcPr>
          <w:p w14:paraId="0C22C464">
            <w:pPr>
              <w:jc w:val="center"/>
              <w:rPr>
                <w:color w:val="000000"/>
                <w:szCs w:val="21"/>
              </w:rPr>
            </w:pPr>
            <w:r>
              <w:rPr>
                <w:rFonts w:hint="eastAsia"/>
                <w:color w:val="000000"/>
                <w:szCs w:val="21"/>
              </w:rPr>
              <w:t>6</w:t>
            </w:r>
          </w:p>
        </w:tc>
        <w:tc>
          <w:tcPr>
            <w:tcW w:w="1887" w:type="dxa"/>
            <w:tcBorders>
              <w:top w:val="nil"/>
              <w:left w:val="nil"/>
              <w:bottom w:val="single" w:color="000000" w:sz="4" w:space="0"/>
              <w:right w:val="single" w:color="000000" w:sz="4" w:space="0"/>
            </w:tcBorders>
            <w:noWrap/>
            <w:vAlign w:val="center"/>
          </w:tcPr>
          <w:p w14:paraId="2D3756A5">
            <w:pPr>
              <w:widowControl/>
              <w:jc w:val="left"/>
              <w:rPr>
                <w:rFonts w:ascii="宋体" w:hAnsi="宋体"/>
                <w:color w:val="000000"/>
                <w:szCs w:val="21"/>
              </w:rPr>
            </w:pPr>
            <w:r>
              <w:rPr>
                <w:rFonts w:hint="eastAsia" w:ascii="宋体" w:hAnsi="宋体"/>
                <w:color w:val="000000"/>
                <w:szCs w:val="21"/>
              </w:rPr>
              <w:t>新闻学概论ZUC11224102</w:t>
            </w:r>
          </w:p>
        </w:tc>
        <w:tc>
          <w:tcPr>
            <w:tcW w:w="2298" w:type="dxa"/>
            <w:tcBorders>
              <w:top w:val="nil"/>
              <w:left w:val="nil"/>
              <w:bottom w:val="single" w:color="000000" w:sz="4" w:space="0"/>
              <w:right w:val="single" w:color="000000" w:sz="4" w:space="0"/>
            </w:tcBorders>
            <w:noWrap/>
            <w:vAlign w:val="center"/>
          </w:tcPr>
          <w:p w14:paraId="32915130">
            <w:pPr>
              <w:widowControl/>
              <w:jc w:val="left"/>
              <w:rPr>
                <w:rFonts w:ascii="宋体" w:hAnsi="宋体"/>
                <w:color w:val="000000"/>
                <w:szCs w:val="21"/>
              </w:rPr>
            </w:pPr>
            <w:r>
              <w:rPr>
                <w:rFonts w:hint="eastAsia" w:ascii="宋体" w:hAnsi="宋体"/>
                <w:color w:val="000000"/>
                <w:szCs w:val="21"/>
              </w:rPr>
              <w:t>数码摄影摄像</w:t>
            </w:r>
            <w:r>
              <w:rPr>
                <w:rFonts w:hint="eastAsia" w:ascii="宋体" w:hAnsi="宋体"/>
                <w:color w:val="000000"/>
                <w:szCs w:val="21"/>
              </w:rPr>
              <w:br w:type="textWrapping" w:clear="all"/>
            </w:r>
            <w:r>
              <w:rPr>
                <w:rFonts w:hint="eastAsia" w:ascii="宋体" w:hAnsi="宋体"/>
                <w:color w:val="000000"/>
                <w:szCs w:val="21"/>
              </w:rPr>
              <w:t>ZUC11224108</w:t>
            </w:r>
          </w:p>
        </w:tc>
      </w:tr>
      <w:tr w14:paraId="37C08539">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15FACC40">
            <w:pPr>
              <w:jc w:val="left"/>
              <w:rPr>
                <w:rFonts w:ascii="宋体" w:hAnsi="宋体"/>
                <w:color w:val="000000"/>
                <w:szCs w:val="21"/>
              </w:rPr>
            </w:pPr>
            <w:r>
              <w:rPr>
                <w:rFonts w:hint="eastAsia" w:ascii="宋体" w:hAnsi="宋体"/>
                <w:color w:val="000000"/>
                <w:szCs w:val="21"/>
              </w:rPr>
              <w:t>直播节目制作</w:t>
            </w:r>
            <w:r>
              <w:rPr>
                <w:rFonts w:hint="eastAsia" w:ascii="宋体" w:hAnsi="宋体"/>
                <w:color w:val="000000"/>
                <w:szCs w:val="21"/>
              </w:rPr>
              <w:br w:type="textWrapping" w:clear="all"/>
            </w:r>
            <w:r>
              <w:rPr>
                <w:rFonts w:hint="eastAsia" w:ascii="宋体" w:hAnsi="宋体"/>
                <w:color w:val="000000"/>
                <w:sz w:val="20"/>
                <w:szCs w:val="20"/>
              </w:rPr>
              <w:t>ZUC11224116</w:t>
            </w:r>
          </w:p>
        </w:tc>
        <w:tc>
          <w:tcPr>
            <w:tcW w:w="918" w:type="dxa"/>
            <w:tcBorders>
              <w:top w:val="nil"/>
              <w:left w:val="nil"/>
              <w:bottom w:val="single" w:color="000000" w:sz="4" w:space="0"/>
              <w:right w:val="single" w:color="000000" w:sz="4" w:space="0"/>
            </w:tcBorders>
            <w:vAlign w:val="center"/>
          </w:tcPr>
          <w:p w14:paraId="5CC3FDDF">
            <w:pPr>
              <w:jc w:val="center"/>
              <w:rPr>
                <w:color w:val="000000"/>
                <w:szCs w:val="21"/>
              </w:rPr>
            </w:pPr>
            <w:r>
              <w:rPr>
                <w:rFonts w:hint="eastAsia"/>
                <w:color w:val="000000"/>
                <w:szCs w:val="21"/>
              </w:rPr>
              <w:t>7</w:t>
            </w:r>
          </w:p>
        </w:tc>
        <w:tc>
          <w:tcPr>
            <w:tcW w:w="1887" w:type="dxa"/>
            <w:tcBorders>
              <w:top w:val="nil"/>
              <w:left w:val="nil"/>
              <w:bottom w:val="single" w:color="000000" w:sz="4" w:space="0"/>
              <w:right w:val="single" w:color="000000" w:sz="4" w:space="0"/>
            </w:tcBorders>
            <w:noWrap/>
            <w:vAlign w:val="center"/>
          </w:tcPr>
          <w:p w14:paraId="4A6ADAE5">
            <w:pPr>
              <w:widowControl/>
              <w:jc w:val="left"/>
              <w:rPr>
                <w:rFonts w:ascii="宋体" w:hAnsi="宋体"/>
                <w:color w:val="000000"/>
                <w:szCs w:val="21"/>
              </w:rPr>
            </w:pPr>
            <w:r>
              <w:rPr>
                <w:rFonts w:hint="eastAsia" w:ascii="宋体" w:hAnsi="宋体"/>
                <w:color w:val="000000"/>
                <w:szCs w:val="21"/>
              </w:rPr>
              <w:t>数字营销</w:t>
            </w:r>
          </w:p>
          <w:p w14:paraId="5C587DA1">
            <w:pPr>
              <w:widowControl/>
              <w:jc w:val="left"/>
              <w:rPr>
                <w:rFonts w:ascii="宋体" w:hAnsi="宋体"/>
                <w:color w:val="000000"/>
                <w:szCs w:val="21"/>
              </w:rPr>
            </w:pPr>
            <w:r>
              <w:rPr>
                <w:rFonts w:hint="eastAsia"/>
                <w:color w:val="000000"/>
                <w:sz w:val="20"/>
                <w:szCs w:val="20"/>
              </w:rPr>
              <w:t>ZUC1122411</w:t>
            </w:r>
            <w:r>
              <w:rPr>
                <w:color w:val="000000"/>
                <w:sz w:val="20"/>
                <w:szCs w:val="20"/>
              </w:rPr>
              <w:t>9</w:t>
            </w:r>
          </w:p>
        </w:tc>
        <w:tc>
          <w:tcPr>
            <w:tcW w:w="2298" w:type="dxa"/>
            <w:tcBorders>
              <w:top w:val="nil"/>
              <w:left w:val="nil"/>
              <w:bottom w:val="single" w:color="000000" w:sz="4" w:space="0"/>
              <w:right w:val="single" w:color="000000" w:sz="4" w:space="0"/>
            </w:tcBorders>
            <w:noWrap/>
            <w:vAlign w:val="center"/>
          </w:tcPr>
          <w:p w14:paraId="7DD18C0C">
            <w:pPr>
              <w:widowControl/>
              <w:jc w:val="left"/>
              <w:rPr>
                <w:rFonts w:ascii="宋体" w:hAnsi="宋体"/>
                <w:color w:val="000000"/>
                <w:szCs w:val="21"/>
              </w:rPr>
            </w:pPr>
            <w:r>
              <w:rPr>
                <w:rFonts w:hint="eastAsia" w:ascii="宋体" w:hAnsi="宋体"/>
                <w:color w:val="000000"/>
                <w:szCs w:val="21"/>
              </w:rPr>
              <w:t>数码摄影摄像</w:t>
            </w:r>
            <w:r>
              <w:rPr>
                <w:rFonts w:hint="eastAsia" w:ascii="宋体" w:hAnsi="宋体"/>
                <w:color w:val="000000"/>
                <w:szCs w:val="21"/>
              </w:rPr>
              <w:br w:type="textWrapping" w:clear="all"/>
            </w:r>
            <w:r>
              <w:rPr>
                <w:rFonts w:hint="eastAsia" w:ascii="宋体" w:hAnsi="宋体"/>
                <w:color w:val="000000"/>
                <w:szCs w:val="21"/>
              </w:rPr>
              <w:t>ZUC11224108</w:t>
            </w:r>
          </w:p>
        </w:tc>
      </w:tr>
      <w:tr w14:paraId="1CC3F1F6">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592489AF">
            <w:pPr>
              <w:jc w:val="left"/>
              <w:rPr>
                <w:rFonts w:ascii="宋体" w:hAnsi="宋体" w:cs="宋体"/>
                <w:color w:val="000000"/>
                <w:kern w:val="0"/>
                <w:sz w:val="20"/>
                <w:szCs w:val="20"/>
              </w:rPr>
            </w:pPr>
            <w:r>
              <w:rPr>
                <w:rFonts w:hint="eastAsia" w:ascii="宋体" w:hAnsi="宋体" w:cs="宋体"/>
                <w:color w:val="000000"/>
                <w:kern w:val="0"/>
                <w:sz w:val="20"/>
                <w:szCs w:val="20"/>
              </w:rPr>
              <w:t>信息可视化</w:t>
            </w:r>
          </w:p>
          <w:p w14:paraId="1819B3F3">
            <w:pPr>
              <w:jc w:val="left"/>
              <w:rPr>
                <w:rFonts w:ascii="宋体" w:hAnsi="宋体"/>
                <w:color w:val="000000"/>
                <w:szCs w:val="21"/>
              </w:rPr>
            </w:pPr>
            <w:r>
              <w:rPr>
                <w:rFonts w:hint="eastAsia" w:ascii="宋体" w:hAnsi="宋体"/>
                <w:color w:val="000000"/>
                <w:sz w:val="20"/>
                <w:szCs w:val="20"/>
              </w:rPr>
              <w:t>ZUC11224117</w:t>
            </w:r>
          </w:p>
        </w:tc>
        <w:tc>
          <w:tcPr>
            <w:tcW w:w="918" w:type="dxa"/>
            <w:tcBorders>
              <w:top w:val="nil"/>
              <w:left w:val="nil"/>
              <w:bottom w:val="single" w:color="000000" w:sz="4" w:space="0"/>
              <w:right w:val="single" w:color="000000" w:sz="4" w:space="0"/>
            </w:tcBorders>
            <w:vAlign w:val="center"/>
          </w:tcPr>
          <w:p w14:paraId="4DE96EE3">
            <w:pPr>
              <w:jc w:val="center"/>
              <w:rPr>
                <w:color w:val="000000"/>
                <w:szCs w:val="21"/>
              </w:rPr>
            </w:pPr>
            <w:r>
              <w:rPr>
                <w:rFonts w:hint="eastAsia"/>
                <w:color w:val="000000"/>
                <w:szCs w:val="21"/>
              </w:rPr>
              <w:t>6</w:t>
            </w:r>
          </w:p>
        </w:tc>
        <w:tc>
          <w:tcPr>
            <w:tcW w:w="1887" w:type="dxa"/>
            <w:tcBorders>
              <w:top w:val="nil"/>
              <w:left w:val="nil"/>
              <w:bottom w:val="single" w:color="000000" w:sz="4" w:space="0"/>
              <w:right w:val="single" w:color="000000" w:sz="4" w:space="0"/>
            </w:tcBorders>
            <w:noWrap/>
            <w:vAlign w:val="center"/>
          </w:tcPr>
          <w:p w14:paraId="47151122">
            <w:pPr>
              <w:widowControl/>
              <w:jc w:val="left"/>
              <w:rPr>
                <w:rFonts w:ascii="宋体" w:hAnsi="宋体"/>
                <w:color w:val="000000"/>
                <w:szCs w:val="21"/>
              </w:rPr>
            </w:pPr>
            <w:r>
              <w:rPr>
                <w:rFonts w:hint="eastAsia" w:ascii="宋体" w:hAnsi="宋体"/>
                <w:color w:val="000000"/>
                <w:szCs w:val="21"/>
              </w:rPr>
              <w:t>Python程序设计</w:t>
            </w:r>
          </w:p>
          <w:p w14:paraId="74BBAE91">
            <w:pPr>
              <w:spacing w:line="280" w:lineRule="exact"/>
              <w:jc w:val="center"/>
              <w:rPr>
                <w:rFonts w:ascii="宋体" w:hAnsi="宋体" w:cs="宋体"/>
                <w:sz w:val="14"/>
                <w:szCs w:val="15"/>
              </w:rPr>
            </w:pPr>
            <w:r>
              <w:rPr>
                <w:rFonts w:hint="eastAsia"/>
                <w:color w:val="000000"/>
                <w:sz w:val="20"/>
                <w:szCs w:val="20"/>
              </w:rPr>
              <w:t>ZUC10824109</w:t>
            </w:r>
          </w:p>
          <w:p w14:paraId="6EB98499">
            <w:pPr>
              <w:jc w:val="left"/>
              <w:rPr>
                <w:rFonts w:ascii="宋体" w:hAnsi="宋体"/>
                <w:color w:val="000000"/>
                <w:sz w:val="20"/>
                <w:szCs w:val="20"/>
              </w:rPr>
            </w:pPr>
          </w:p>
        </w:tc>
        <w:tc>
          <w:tcPr>
            <w:tcW w:w="2298" w:type="dxa"/>
            <w:tcBorders>
              <w:top w:val="nil"/>
              <w:left w:val="nil"/>
              <w:bottom w:val="single" w:color="000000" w:sz="4" w:space="0"/>
              <w:right w:val="single" w:color="000000" w:sz="4" w:space="0"/>
            </w:tcBorders>
            <w:noWrap/>
            <w:vAlign w:val="center"/>
          </w:tcPr>
          <w:p w14:paraId="199E0B9E">
            <w:pPr>
              <w:jc w:val="left"/>
              <w:rPr>
                <w:rFonts w:ascii="宋体" w:hAnsi="宋体" w:cs="宋体"/>
                <w:color w:val="000000"/>
                <w:kern w:val="0"/>
                <w:sz w:val="20"/>
                <w:szCs w:val="20"/>
              </w:rPr>
            </w:pPr>
            <w:r>
              <w:rPr>
                <w:rFonts w:hint="eastAsia" w:ascii="宋体" w:hAnsi="宋体"/>
                <w:color w:val="000000"/>
                <w:szCs w:val="21"/>
              </w:rPr>
              <w:t>网络数据分析与应用</w:t>
            </w:r>
            <w:r>
              <w:rPr>
                <w:rFonts w:hint="eastAsia" w:ascii="宋体" w:hAnsi="宋体"/>
                <w:color w:val="000000"/>
                <w:szCs w:val="21"/>
              </w:rPr>
              <w:br w:type="textWrapping" w:clear="all"/>
            </w:r>
            <w:r>
              <w:rPr>
                <w:rFonts w:hint="eastAsia" w:ascii="宋体" w:hAnsi="宋体"/>
                <w:color w:val="000000"/>
                <w:sz w:val="20"/>
                <w:szCs w:val="20"/>
              </w:rPr>
              <w:t>ZUC11224109</w:t>
            </w:r>
          </w:p>
        </w:tc>
      </w:tr>
      <w:tr w14:paraId="2B55840A">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27788BCA">
            <w:pPr>
              <w:jc w:val="left"/>
              <w:rPr>
                <w:rFonts w:ascii="宋体" w:hAnsi="宋体" w:cs="宋体"/>
                <w:color w:val="000000"/>
                <w:kern w:val="0"/>
                <w:sz w:val="20"/>
                <w:szCs w:val="20"/>
              </w:rPr>
            </w:pPr>
            <w:r>
              <w:rPr>
                <w:rFonts w:hint="eastAsia" w:ascii="宋体" w:hAnsi="宋体" w:cs="宋体"/>
                <w:color w:val="000000"/>
                <w:kern w:val="0"/>
                <w:sz w:val="20"/>
                <w:szCs w:val="20"/>
              </w:rPr>
              <w:t>数字音频制作</w:t>
            </w:r>
          </w:p>
          <w:p w14:paraId="43612141">
            <w:pPr>
              <w:jc w:val="left"/>
              <w:rPr>
                <w:rFonts w:ascii="宋体" w:hAnsi="宋体"/>
                <w:color w:val="000000"/>
                <w:szCs w:val="21"/>
              </w:rPr>
            </w:pPr>
            <w:r>
              <w:rPr>
                <w:rFonts w:hint="eastAsia" w:ascii="宋体" w:hAnsi="宋体"/>
                <w:color w:val="000000"/>
                <w:sz w:val="20"/>
                <w:szCs w:val="20"/>
              </w:rPr>
              <w:t>ZUC11224118</w:t>
            </w:r>
          </w:p>
        </w:tc>
        <w:tc>
          <w:tcPr>
            <w:tcW w:w="918" w:type="dxa"/>
            <w:tcBorders>
              <w:top w:val="nil"/>
              <w:left w:val="nil"/>
              <w:bottom w:val="single" w:color="000000" w:sz="4" w:space="0"/>
              <w:right w:val="single" w:color="000000" w:sz="4" w:space="0"/>
            </w:tcBorders>
            <w:vAlign w:val="center"/>
          </w:tcPr>
          <w:p w14:paraId="4A88E377">
            <w:pPr>
              <w:jc w:val="center"/>
              <w:rPr>
                <w:color w:val="000000"/>
                <w:szCs w:val="21"/>
              </w:rPr>
            </w:pPr>
            <w:r>
              <w:rPr>
                <w:rFonts w:hint="eastAsia"/>
                <w:color w:val="000000"/>
                <w:szCs w:val="21"/>
              </w:rPr>
              <w:t>7</w:t>
            </w:r>
          </w:p>
        </w:tc>
        <w:tc>
          <w:tcPr>
            <w:tcW w:w="1887" w:type="dxa"/>
            <w:tcBorders>
              <w:top w:val="nil"/>
              <w:left w:val="nil"/>
              <w:bottom w:val="single" w:color="000000" w:sz="4" w:space="0"/>
              <w:right w:val="single" w:color="000000" w:sz="4" w:space="0"/>
            </w:tcBorders>
            <w:noWrap/>
            <w:vAlign w:val="center"/>
          </w:tcPr>
          <w:p w14:paraId="311D1664">
            <w:pPr>
              <w:widowControl/>
              <w:jc w:val="left"/>
              <w:rPr>
                <w:rFonts w:ascii="宋体" w:hAnsi="宋体"/>
                <w:color w:val="000000"/>
                <w:szCs w:val="21"/>
              </w:rPr>
            </w:pPr>
            <w:r>
              <w:rPr>
                <w:rFonts w:hint="eastAsia" w:ascii="宋体" w:hAnsi="宋体"/>
                <w:color w:val="000000"/>
                <w:szCs w:val="21"/>
              </w:rPr>
              <w:t>多媒体技术</w:t>
            </w:r>
          </w:p>
          <w:p w14:paraId="212B93AE">
            <w:pPr>
              <w:jc w:val="left"/>
              <w:rPr>
                <w:rFonts w:ascii="宋体" w:hAnsi="宋体"/>
                <w:color w:val="000000"/>
                <w:sz w:val="20"/>
                <w:szCs w:val="20"/>
              </w:rPr>
            </w:pPr>
            <w:r>
              <w:rPr>
                <w:rFonts w:hint="eastAsia" w:ascii="宋体" w:hAnsi="宋体"/>
                <w:color w:val="000000"/>
                <w:szCs w:val="21"/>
              </w:rPr>
              <w:t>ZUC11224101</w:t>
            </w:r>
          </w:p>
        </w:tc>
        <w:tc>
          <w:tcPr>
            <w:tcW w:w="2298" w:type="dxa"/>
            <w:tcBorders>
              <w:top w:val="nil"/>
              <w:left w:val="nil"/>
              <w:bottom w:val="single" w:color="000000" w:sz="4" w:space="0"/>
              <w:right w:val="single" w:color="000000" w:sz="4" w:space="0"/>
            </w:tcBorders>
            <w:noWrap/>
            <w:vAlign w:val="center"/>
          </w:tcPr>
          <w:p w14:paraId="56906190">
            <w:pPr>
              <w:widowControl/>
              <w:jc w:val="left"/>
              <w:rPr>
                <w:rFonts w:ascii="宋体" w:hAnsi="宋体"/>
                <w:color w:val="000000"/>
                <w:szCs w:val="21"/>
              </w:rPr>
            </w:pPr>
            <w:r>
              <w:rPr>
                <w:rFonts w:hint="eastAsia" w:ascii="宋体" w:hAnsi="宋体"/>
                <w:color w:val="000000"/>
                <w:szCs w:val="21"/>
              </w:rPr>
              <w:t>数字媒体概论</w:t>
            </w:r>
          </w:p>
          <w:p w14:paraId="6816A081">
            <w:pPr>
              <w:jc w:val="left"/>
              <w:rPr>
                <w:sz w:val="14"/>
                <w:szCs w:val="15"/>
              </w:rPr>
            </w:pPr>
            <w:r>
              <w:rPr>
                <w:rFonts w:hint="eastAsia"/>
                <w:color w:val="000000"/>
                <w:sz w:val="20"/>
                <w:szCs w:val="20"/>
              </w:rPr>
              <w:t>ZUC11224105</w:t>
            </w:r>
          </w:p>
        </w:tc>
      </w:tr>
      <w:tr w14:paraId="150D3D8F">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2972EFA0">
            <w:pPr>
              <w:jc w:val="left"/>
              <w:rPr>
                <w:rFonts w:ascii="宋体" w:hAnsi="宋体"/>
                <w:color w:val="000000"/>
                <w:szCs w:val="21"/>
              </w:rPr>
            </w:pPr>
            <w:r>
              <w:rPr>
                <w:rFonts w:hint="eastAsia" w:ascii="宋体" w:hAnsi="宋体"/>
                <w:color w:val="000000"/>
                <w:szCs w:val="21"/>
              </w:rPr>
              <w:t>网络舆情分析</w:t>
            </w:r>
            <w:r>
              <w:rPr>
                <w:rFonts w:hint="eastAsia" w:ascii="宋体" w:hAnsi="宋体"/>
                <w:color w:val="000000"/>
                <w:szCs w:val="21"/>
              </w:rPr>
              <w:br w:type="textWrapping" w:clear="all"/>
            </w:r>
            <w:r>
              <w:rPr>
                <w:rFonts w:hint="eastAsia" w:ascii="宋体" w:hAnsi="宋体"/>
                <w:color w:val="000000"/>
                <w:sz w:val="20"/>
                <w:szCs w:val="20"/>
              </w:rPr>
              <w:t>ZUC11224118</w:t>
            </w:r>
          </w:p>
        </w:tc>
        <w:tc>
          <w:tcPr>
            <w:tcW w:w="918" w:type="dxa"/>
            <w:tcBorders>
              <w:top w:val="nil"/>
              <w:left w:val="nil"/>
              <w:bottom w:val="single" w:color="000000" w:sz="4" w:space="0"/>
              <w:right w:val="single" w:color="000000" w:sz="4" w:space="0"/>
            </w:tcBorders>
            <w:vAlign w:val="center"/>
          </w:tcPr>
          <w:p w14:paraId="54401267">
            <w:pPr>
              <w:jc w:val="center"/>
              <w:rPr>
                <w:color w:val="000000"/>
                <w:szCs w:val="21"/>
              </w:rPr>
            </w:pPr>
            <w:r>
              <w:rPr>
                <w:rFonts w:hint="eastAsia"/>
                <w:color w:val="000000"/>
                <w:szCs w:val="21"/>
              </w:rPr>
              <w:t>5</w:t>
            </w:r>
          </w:p>
        </w:tc>
        <w:tc>
          <w:tcPr>
            <w:tcW w:w="1887" w:type="dxa"/>
            <w:tcBorders>
              <w:top w:val="nil"/>
              <w:left w:val="nil"/>
              <w:bottom w:val="single" w:color="000000" w:sz="4" w:space="0"/>
              <w:right w:val="single" w:color="000000" w:sz="4" w:space="0"/>
            </w:tcBorders>
            <w:noWrap/>
            <w:vAlign w:val="center"/>
          </w:tcPr>
          <w:p w14:paraId="52B531B0">
            <w:pPr>
              <w:widowControl/>
              <w:jc w:val="left"/>
              <w:rPr>
                <w:rFonts w:ascii="宋体" w:hAnsi="宋体"/>
                <w:color w:val="000000"/>
                <w:szCs w:val="21"/>
              </w:rPr>
            </w:pPr>
            <w:r>
              <w:rPr>
                <w:rFonts w:hint="eastAsia" w:ascii="宋体" w:hAnsi="宋体"/>
                <w:color w:val="000000"/>
                <w:szCs w:val="21"/>
              </w:rPr>
              <w:t>Python程序设计</w:t>
            </w:r>
          </w:p>
          <w:p w14:paraId="794200FC">
            <w:pPr>
              <w:widowControl/>
              <w:jc w:val="left"/>
              <w:rPr>
                <w:rFonts w:ascii="宋体" w:hAnsi="宋体"/>
                <w:color w:val="000000"/>
                <w:szCs w:val="21"/>
              </w:rPr>
            </w:pPr>
            <w:r>
              <w:rPr>
                <w:rFonts w:hint="eastAsia" w:ascii="宋体" w:hAnsi="宋体"/>
                <w:color w:val="000000"/>
                <w:szCs w:val="21"/>
              </w:rPr>
              <w:t>ZUC10824109</w:t>
            </w:r>
          </w:p>
        </w:tc>
        <w:tc>
          <w:tcPr>
            <w:tcW w:w="2298" w:type="dxa"/>
            <w:tcBorders>
              <w:top w:val="nil"/>
              <w:left w:val="nil"/>
              <w:bottom w:val="single" w:color="000000" w:sz="4" w:space="0"/>
              <w:right w:val="single" w:color="000000" w:sz="4" w:space="0"/>
            </w:tcBorders>
            <w:noWrap/>
            <w:vAlign w:val="center"/>
          </w:tcPr>
          <w:p w14:paraId="478497A6">
            <w:pPr>
              <w:widowControl/>
              <w:jc w:val="left"/>
              <w:rPr>
                <w:rFonts w:ascii="宋体" w:hAnsi="宋体"/>
                <w:color w:val="000000"/>
                <w:szCs w:val="21"/>
              </w:rPr>
            </w:pPr>
            <w:r>
              <w:rPr>
                <w:rFonts w:hint="eastAsia" w:ascii="宋体" w:hAnsi="宋体"/>
                <w:color w:val="000000"/>
                <w:szCs w:val="21"/>
              </w:rPr>
              <w:t>网络数据分析与应用</w:t>
            </w:r>
            <w:r>
              <w:rPr>
                <w:rFonts w:hint="eastAsia" w:ascii="宋体" w:hAnsi="宋体"/>
                <w:color w:val="000000"/>
                <w:szCs w:val="21"/>
              </w:rPr>
              <w:br w:type="textWrapping" w:clear="all"/>
            </w:r>
            <w:r>
              <w:rPr>
                <w:rFonts w:hint="eastAsia" w:ascii="宋体" w:hAnsi="宋体"/>
                <w:color w:val="000000"/>
                <w:szCs w:val="21"/>
              </w:rPr>
              <w:t>ZUC11224109</w:t>
            </w:r>
          </w:p>
        </w:tc>
      </w:tr>
      <w:tr w14:paraId="538FF6F6">
        <w:tblPrEx>
          <w:tblCellMar>
            <w:top w:w="0" w:type="dxa"/>
            <w:left w:w="108" w:type="dxa"/>
            <w:bottom w:w="0" w:type="dxa"/>
            <w:right w:w="108" w:type="dxa"/>
          </w:tblCellMar>
        </w:tblPrEx>
        <w:trPr>
          <w:trHeight w:val="680" w:hRule="atLeast"/>
          <w:jc w:val="center"/>
        </w:trPr>
        <w:tc>
          <w:tcPr>
            <w:tcW w:w="2704" w:type="dxa"/>
            <w:tcBorders>
              <w:top w:val="nil"/>
              <w:left w:val="single" w:color="000000" w:sz="8" w:space="0"/>
              <w:bottom w:val="single" w:color="000000" w:sz="4" w:space="0"/>
              <w:right w:val="single" w:color="000000" w:sz="4" w:space="0"/>
            </w:tcBorders>
            <w:noWrap/>
            <w:vAlign w:val="center"/>
          </w:tcPr>
          <w:p w14:paraId="6FEC6AA1">
            <w:pPr>
              <w:jc w:val="left"/>
              <w:rPr>
                <w:rFonts w:ascii="宋体" w:hAnsi="宋体" w:cs="宋体"/>
                <w:color w:val="000000"/>
                <w:kern w:val="0"/>
                <w:sz w:val="20"/>
                <w:szCs w:val="20"/>
              </w:rPr>
            </w:pPr>
            <w:r>
              <w:rPr>
                <w:rFonts w:ascii="宋体" w:hAnsi="宋体" w:cs="宋体"/>
                <w:color w:val="000000"/>
                <w:kern w:val="0"/>
                <w:sz w:val="20"/>
                <w:szCs w:val="20"/>
              </w:rPr>
              <w:t>心理学与危机公关</w:t>
            </w:r>
          </w:p>
          <w:p w14:paraId="1E33ECBA">
            <w:pPr>
              <w:jc w:val="left"/>
              <w:rPr>
                <w:rFonts w:ascii="宋体" w:hAnsi="宋体"/>
                <w:color w:val="000000"/>
                <w:szCs w:val="21"/>
              </w:rPr>
            </w:pPr>
            <w:r>
              <w:rPr>
                <w:rFonts w:hint="eastAsia" w:ascii="宋体" w:hAnsi="宋体"/>
                <w:color w:val="000000"/>
                <w:sz w:val="20"/>
                <w:szCs w:val="20"/>
              </w:rPr>
              <w:t>ZUC112241</w:t>
            </w:r>
            <w:r>
              <w:rPr>
                <w:rFonts w:ascii="宋体" w:hAnsi="宋体"/>
                <w:color w:val="000000"/>
                <w:sz w:val="20"/>
                <w:szCs w:val="20"/>
              </w:rPr>
              <w:t>23</w:t>
            </w:r>
          </w:p>
        </w:tc>
        <w:tc>
          <w:tcPr>
            <w:tcW w:w="918" w:type="dxa"/>
            <w:tcBorders>
              <w:top w:val="nil"/>
              <w:left w:val="nil"/>
              <w:bottom w:val="single" w:color="000000" w:sz="4" w:space="0"/>
              <w:right w:val="single" w:color="000000" w:sz="4" w:space="0"/>
            </w:tcBorders>
            <w:vAlign w:val="center"/>
          </w:tcPr>
          <w:p w14:paraId="736F4FDD">
            <w:pPr>
              <w:jc w:val="center"/>
              <w:rPr>
                <w:color w:val="000000"/>
                <w:sz w:val="20"/>
                <w:szCs w:val="20"/>
              </w:rPr>
            </w:pPr>
            <w:r>
              <w:rPr>
                <w:rFonts w:hint="eastAsia"/>
                <w:color w:val="000000"/>
                <w:sz w:val="20"/>
                <w:szCs w:val="20"/>
              </w:rPr>
              <w:t>6</w:t>
            </w:r>
          </w:p>
        </w:tc>
        <w:tc>
          <w:tcPr>
            <w:tcW w:w="1887" w:type="dxa"/>
            <w:tcBorders>
              <w:top w:val="nil"/>
              <w:left w:val="nil"/>
              <w:bottom w:val="single" w:color="000000" w:sz="4" w:space="0"/>
              <w:right w:val="single" w:color="000000" w:sz="4" w:space="0"/>
            </w:tcBorders>
            <w:noWrap/>
            <w:vAlign w:val="center"/>
          </w:tcPr>
          <w:p w14:paraId="1881F999">
            <w:pPr>
              <w:jc w:val="left"/>
              <w:rPr>
                <w:rFonts w:ascii="宋体" w:hAnsi="宋体"/>
                <w:color w:val="000000"/>
                <w:sz w:val="20"/>
                <w:szCs w:val="20"/>
              </w:rPr>
            </w:pPr>
            <w:r>
              <w:rPr>
                <w:rFonts w:hint="eastAsia" w:ascii="宋体" w:hAnsi="宋体"/>
                <w:color w:val="000000"/>
                <w:szCs w:val="21"/>
              </w:rPr>
              <w:t>网络舆情分析</w:t>
            </w:r>
            <w:r>
              <w:rPr>
                <w:rFonts w:hint="eastAsia" w:ascii="宋体" w:hAnsi="宋体"/>
                <w:color w:val="000000"/>
                <w:szCs w:val="21"/>
              </w:rPr>
              <w:br w:type="textWrapping" w:clear="all"/>
            </w:r>
            <w:r>
              <w:rPr>
                <w:rFonts w:hint="eastAsia" w:ascii="宋体" w:hAnsi="宋体"/>
                <w:color w:val="000000"/>
                <w:sz w:val="20"/>
                <w:szCs w:val="20"/>
              </w:rPr>
              <w:t>ZUC11224118</w:t>
            </w:r>
          </w:p>
        </w:tc>
        <w:tc>
          <w:tcPr>
            <w:tcW w:w="2298" w:type="dxa"/>
            <w:tcBorders>
              <w:top w:val="nil"/>
              <w:left w:val="nil"/>
              <w:bottom w:val="single" w:color="000000" w:sz="4" w:space="0"/>
              <w:right w:val="single" w:color="000000" w:sz="4" w:space="0"/>
            </w:tcBorders>
            <w:noWrap/>
            <w:vAlign w:val="center"/>
          </w:tcPr>
          <w:p w14:paraId="026A3B1A">
            <w:pPr>
              <w:jc w:val="left"/>
              <w:rPr>
                <w:rFonts w:ascii="宋体" w:hAnsi="宋体" w:cs="宋体"/>
                <w:color w:val="000000"/>
                <w:kern w:val="0"/>
                <w:sz w:val="20"/>
                <w:szCs w:val="20"/>
              </w:rPr>
            </w:pPr>
          </w:p>
        </w:tc>
      </w:tr>
    </w:tbl>
    <w:p w14:paraId="6F866E2D">
      <w:pPr>
        <w:spacing w:before="120" w:line="360" w:lineRule="exact"/>
        <w:rPr>
          <w:rFonts w:eastAsia="黑体"/>
          <w:sz w:val="24"/>
        </w:rPr>
      </w:pPr>
    </w:p>
    <w:p w14:paraId="2E463ECE">
      <w:pPr>
        <w:spacing w:before="120" w:line="360" w:lineRule="exact"/>
        <w:ind w:firstLine="360" w:firstLineChars="150"/>
        <w:rPr>
          <w:szCs w:val="21"/>
        </w:rPr>
      </w:pPr>
      <w:r>
        <w:rPr>
          <w:rFonts w:hint="eastAsia" w:eastAsia="黑体"/>
          <w:sz w:val="24"/>
        </w:rPr>
        <w:t>十三、课程地图</w:t>
      </w:r>
    </w:p>
    <w:p w14:paraId="5BFE5649">
      <w:pPr>
        <w:sectPr>
          <w:pgSz w:w="11906" w:h="16838"/>
          <w:pgMar w:top="1134" w:right="1418" w:bottom="851" w:left="1418" w:header="851" w:footer="794" w:gutter="0"/>
          <w:cols w:space="720" w:num="1"/>
          <w:docGrid w:linePitch="312" w:charSpace="0"/>
        </w:sectPr>
      </w:pPr>
    </w:p>
    <w:p w14:paraId="584B3183">
      <w:pPr>
        <w:spacing w:before="96" w:line="360" w:lineRule="exact"/>
        <w:ind w:firstLine="315" w:firstLineChars="150"/>
        <w:rPr>
          <w:rFonts w:hAnsi="宋体"/>
          <w:szCs w:val="21"/>
        </w:rPr>
      </w:pPr>
      <w:r>
        <mc:AlternateContent>
          <mc:Choice Requires="wps">
            <w:drawing>
              <wp:anchor distT="0" distB="0" distL="114300" distR="114300" simplePos="0" relativeHeight="251757568" behindDoc="0" locked="0" layoutInCell="1" allowOverlap="1">
                <wp:simplePos x="0" y="0"/>
                <wp:positionH relativeFrom="column">
                  <wp:posOffset>4541520</wp:posOffset>
                </wp:positionH>
                <wp:positionV relativeFrom="paragraph">
                  <wp:posOffset>-388620</wp:posOffset>
                </wp:positionV>
                <wp:extent cx="48260" cy="3334385"/>
                <wp:effectExtent l="6350" t="245110" r="42545" b="11430"/>
                <wp:wrapNone/>
                <wp:docPr id="178" name="肘形连接符 178"/>
                <wp:cNvGraphicFramePr/>
                <a:graphic xmlns:a="http://schemas.openxmlformats.org/drawingml/2006/main">
                  <a:graphicData uri="http://schemas.microsoft.com/office/word/2010/wordprocessingShape">
                    <wps:wsp>
                      <wps:cNvCnPr/>
                      <wps:spPr>
                        <a:xfrm rot="16200000" flipH="1">
                          <a:off x="5261610" y="511810"/>
                          <a:ext cx="48260" cy="3334385"/>
                        </a:xfrm>
                        <a:prstGeom prst="bentConnector3">
                          <a:avLst>
                            <a:gd name="adj1" fmla="val -494079"/>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357.6pt;margin-top:-30.6pt;height:262.55pt;width:3.8pt;rotation:5898240f;z-index:251757568;mso-width-relative:page;mso-height-relative:page;" filled="f" stroked="t" coordsize="21600,21600" o:gfxdata="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ISvOF2AAAAAsBAAAP&#10;AAAAAAAAAAEAIAAAACIAAABkcnMvZG93bnJldi54bWxQSwECFAAUAAAACACHTuJAWrgNP1ECAABd&#10;BAAADgAAAAAAAAABACAAAAAnAQAAZHJzL2Uyb0RvYy54bWxQSwUGAAAAAAYABgBZAQAA6gUAAAAA&#10;" adj="-106721">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56544" behindDoc="0" locked="0" layoutInCell="1" allowOverlap="1">
                <wp:simplePos x="0" y="0"/>
                <wp:positionH relativeFrom="column">
                  <wp:posOffset>5602605</wp:posOffset>
                </wp:positionH>
                <wp:positionV relativeFrom="paragraph">
                  <wp:posOffset>-313055</wp:posOffset>
                </wp:positionV>
                <wp:extent cx="549275" cy="3714750"/>
                <wp:effectExtent l="6985" t="174625" r="255905" b="38100"/>
                <wp:wrapNone/>
                <wp:docPr id="177" name="肘形连接符 177"/>
                <wp:cNvGraphicFramePr/>
                <a:graphic xmlns:a="http://schemas.openxmlformats.org/drawingml/2006/main">
                  <a:graphicData uri="http://schemas.microsoft.com/office/word/2010/wordprocessingShape">
                    <wps:wsp>
                      <wps:cNvCnPr/>
                      <wps:spPr>
                        <a:xfrm rot="16200000" flipH="1">
                          <a:off x="6322695" y="587375"/>
                          <a:ext cx="549275" cy="3714750"/>
                        </a:xfrm>
                        <a:prstGeom prst="bentConnector4">
                          <a:avLst>
                            <a:gd name="adj1" fmla="val -30578"/>
                            <a:gd name="adj2" fmla="val 106402"/>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441.15pt;margin-top:-24.65pt;height:292.5pt;width:43.25pt;rotation:5898240f;z-index:251756544;mso-width-relative:page;mso-height-relative:page;" filled="f" stroked="t" coordsize="21600,21600" o:gfxdata="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1YJF9kAAAALAQAADwAAAAAAAAABACAAAAAiAAAAZHJzL2Rvd25yZXYueG1sUEsBAhQA&#10;FAAAAAgAh07iQI+GFJljAgAAggQAAA4AAAAAAAAAAQAgAAAAKAEAAGRycy9lMm9Eb2MueG1sUEsF&#10;BgAAAAAGAAYAWQEAAP0FAAAAAA==&#10;" adj="-6605,22983">
                <v:fill on="f" focussize="0,0"/>
                <v:stroke weight="1pt" color="#5B9BD5 [3204]" miterlimit="8" joinstyle="miter" endarrow="block"/>
                <v:imagedata o:title=""/>
                <o:lock v:ext="edit" aspectratio="f"/>
              </v:shape>
            </w:pict>
          </mc:Fallback>
        </mc:AlternateContent>
      </w:r>
      <w:r>
        <mc:AlternateContent>
          <mc:Choice Requires="wpg">
            <w:drawing>
              <wp:anchor distT="0" distB="0" distL="114300" distR="114300" simplePos="0" relativeHeight="251738112" behindDoc="1" locked="0" layoutInCell="1" allowOverlap="1">
                <wp:simplePos x="0" y="0"/>
                <wp:positionH relativeFrom="column">
                  <wp:posOffset>97155</wp:posOffset>
                </wp:positionH>
                <wp:positionV relativeFrom="paragraph">
                  <wp:posOffset>140970</wp:posOffset>
                </wp:positionV>
                <wp:extent cx="8877300" cy="4838065"/>
                <wp:effectExtent l="0" t="5080" r="7620" b="14605"/>
                <wp:wrapNone/>
                <wp:docPr id="21" name="Group 486"/>
                <wp:cNvGraphicFramePr/>
                <a:graphic xmlns:a="http://schemas.openxmlformats.org/drawingml/2006/main">
                  <a:graphicData uri="http://schemas.microsoft.com/office/word/2010/wordprocessingGroup">
                    <wpg:wgp>
                      <wpg:cNvGrpSpPr/>
                      <wpg:grpSpPr>
                        <a:xfrm>
                          <a:off x="0" y="0"/>
                          <a:ext cx="8877300" cy="4838065"/>
                          <a:chOff x="1293" y="295"/>
                          <a:chExt cx="13980" cy="7619"/>
                        </a:xfrm>
                      </wpg:grpSpPr>
                      <wps:wsp>
                        <wps:cNvPr id="22" name="AutoShape 487"/>
                        <wps:cNvSpPr>
                          <a:spLocks noChangeAspect="1" noChangeArrowheads="1"/>
                        </wps:cNvSpPr>
                        <wps:spPr bwMode="auto">
                          <a:xfrm>
                            <a:off x="1293" y="295"/>
                            <a:ext cx="13980" cy="7442"/>
                          </a:xfrm>
                          <a:prstGeom prst="rect">
                            <a:avLst/>
                          </a:prstGeom>
                          <a:noFill/>
                        </wps:spPr>
                        <wps:bodyPr rot="0" vert="horz" wrap="square" lIns="91440" tIns="45720" rIns="91440" bIns="45720" anchor="t" anchorCtr="0" upright="1">
                          <a:noAutofit/>
                        </wps:bodyPr>
                      </wps:wsp>
                      <wps:wsp>
                        <wps:cNvPr id="23" name="Text Box 488"/>
                        <wps:cNvSpPr txBox="1">
                          <a:spLocks noChangeAspect="1" noChangeArrowheads="1"/>
                        </wps:cNvSpPr>
                        <wps:spPr bwMode="auto">
                          <a:xfrm>
                            <a:off x="3363" y="917"/>
                            <a:ext cx="1379" cy="495"/>
                          </a:xfrm>
                          <a:prstGeom prst="rect">
                            <a:avLst/>
                          </a:prstGeom>
                          <a:solidFill>
                            <a:srgbClr val="DEEAF6"/>
                          </a:solidFill>
                          <a:ln w="9525">
                            <a:solidFill>
                              <a:srgbClr val="000000"/>
                            </a:solidFill>
                            <a:miter lim="800000"/>
                          </a:ln>
                        </wps:spPr>
                        <wps:txbx>
                          <w:txbxContent>
                            <w:p w14:paraId="3E0F1E20">
                              <w:pPr>
                                <w:rPr>
                                  <w:sz w:val="14"/>
                                  <w:szCs w:val="15"/>
                                </w:rPr>
                              </w:pPr>
                              <w:r>
                                <w:rPr>
                                  <w:rFonts w:hint="eastAsia"/>
                                  <w:sz w:val="14"/>
                                  <w:szCs w:val="15"/>
                                </w:rPr>
                                <w:t>习近平新时代中国特色社会主义思想概论</w:t>
                              </w:r>
                            </w:p>
                            <w:p w14:paraId="297D76F2"/>
                          </w:txbxContent>
                        </wps:txbx>
                        <wps:bodyPr rot="0" vert="horz" wrap="square" lIns="87782" tIns="43891" rIns="87782" bIns="43891" anchor="t" anchorCtr="0" upright="1">
                          <a:noAutofit/>
                        </wps:bodyPr>
                      </wps:wsp>
                      <wps:wsp>
                        <wps:cNvPr id="24" name="Text Box 489"/>
                        <wps:cNvSpPr txBox="1">
                          <a:spLocks noChangeAspect="1" noChangeArrowheads="1"/>
                        </wps:cNvSpPr>
                        <wps:spPr bwMode="auto">
                          <a:xfrm>
                            <a:off x="5107" y="4609"/>
                            <a:ext cx="1363" cy="495"/>
                          </a:xfrm>
                          <a:prstGeom prst="rect">
                            <a:avLst/>
                          </a:prstGeom>
                          <a:solidFill>
                            <a:srgbClr val="FFCCFF"/>
                          </a:solidFill>
                          <a:ln w="9525">
                            <a:solidFill>
                              <a:srgbClr val="000000"/>
                            </a:solidFill>
                            <a:miter lim="800000"/>
                          </a:ln>
                        </wps:spPr>
                        <wps:txbx>
                          <w:txbxContent>
                            <w:p w14:paraId="09B042BB">
                              <w:pPr>
                                <w:jc w:val="center"/>
                                <w:rPr>
                                  <w:rFonts w:ascii="宋体" w:hAnsi="宋体" w:cs="宋体"/>
                                  <w:b/>
                                  <w:color w:val="FF0000"/>
                                  <w:sz w:val="14"/>
                                  <w:szCs w:val="15"/>
                                </w:rPr>
                              </w:pPr>
                              <w:r>
                                <w:rPr>
                                  <w:rFonts w:hint="eastAsia" w:ascii="宋体" w:hAnsi="宋体" w:cs="宋体"/>
                                  <w:b/>
                                  <w:color w:val="FF0000"/>
                                  <w:sz w:val="14"/>
                                  <w:szCs w:val="15"/>
                                </w:rPr>
                                <w:t>数码摄影摄像</w:t>
                              </w:r>
                            </w:p>
                            <w:p w14:paraId="408A5FDA"/>
                          </w:txbxContent>
                        </wps:txbx>
                        <wps:bodyPr rot="0" vert="horz" wrap="square" lIns="87782" tIns="43891" rIns="87782" bIns="43891" anchor="t" anchorCtr="0" upright="1">
                          <a:noAutofit/>
                        </wps:bodyPr>
                      </wps:wsp>
                      <wps:wsp>
                        <wps:cNvPr id="25" name="Text Box 490"/>
                        <wps:cNvSpPr txBox="1">
                          <a:spLocks noChangeAspect="1" noChangeArrowheads="1"/>
                        </wps:cNvSpPr>
                        <wps:spPr bwMode="auto">
                          <a:xfrm>
                            <a:off x="5011" y="917"/>
                            <a:ext cx="1380" cy="495"/>
                          </a:xfrm>
                          <a:prstGeom prst="rect">
                            <a:avLst/>
                          </a:prstGeom>
                          <a:solidFill>
                            <a:srgbClr val="DEEAF6"/>
                          </a:solidFill>
                          <a:ln w="9525">
                            <a:solidFill>
                              <a:srgbClr val="000000"/>
                            </a:solidFill>
                            <a:miter lim="800000"/>
                          </a:ln>
                        </wps:spPr>
                        <wps:txbx>
                          <w:txbxContent>
                            <w:p w14:paraId="6CF7FA67">
                              <w:pPr>
                                <w:rPr>
                                  <w:sz w:val="14"/>
                                  <w:szCs w:val="15"/>
                                </w:rPr>
                              </w:pPr>
                              <w:r>
                                <w:rPr>
                                  <w:rFonts w:hint="eastAsia"/>
                                  <w:sz w:val="14"/>
                                  <w:szCs w:val="15"/>
                                </w:rPr>
                                <w:t>毛泽东思想和中国特色社会主义理论体系概论</w:t>
                              </w:r>
                            </w:p>
                            <w:p w14:paraId="3E4810EE"/>
                          </w:txbxContent>
                        </wps:txbx>
                        <wps:bodyPr rot="0" vert="horz" wrap="square" lIns="87782" tIns="43891" rIns="87782" bIns="43891" anchor="t" anchorCtr="0" upright="1">
                          <a:noAutofit/>
                        </wps:bodyPr>
                      </wps:wsp>
                      <wps:wsp>
                        <wps:cNvPr id="26" name="Text Box 491"/>
                        <wps:cNvSpPr txBox="1">
                          <a:spLocks noChangeAspect="1" noChangeArrowheads="1"/>
                        </wps:cNvSpPr>
                        <wps:spPr bwMode="auto">
                          <a:xfrm>
                            <a:off x="1638" y="933"/>
                            <a:ext cx="1379" cy="495"/>
                          </a:xfrm>
                          <a:prstGeom prst="rect">
                            <a:avLst/>
                          </a:prstGeom>
                          <a:solidFill>
                            <a:srgbClr val="DEEAF6"/>
                          </a:solidFill>
                          <a:ln w="9525">
                            <a:solidFill>
                              <a:srgbClr val="000000"/>
                            </a:solidFill>
                            <a:miter lim="800000"/>
                          </a:ln>
                        </wps:spPr>
                        <wps:txbx>
                          <w:txbxContent>
                            <w:p w14:paraId="47D37AF5">
                              <w:pPr>
                                <w:rPr>
                                  <w:sz w:val="14"/>
                                  <w:szCs w:val="15"/>
                                </w:rPr>
                              </w:pPr>
                              <w:r>
                                <w:rPr>
                                  <w:rFonts w:hint="eastAsia"/>
                                  <w:sz w:val="14"/>
                                  <w:szCs w:val="15"/>
                                </w:rPr>
                                <w:t>思想道德与法治</w:t>
                              </w:r>
                            </w:p>
                            <w:p w14:paraId="150B8EAA"/>
                          </w:txbxContent>
                        </wps:txbx>
                        <wps:bodyPr rot="0" vert="horz" wrap="square" lIns="87782" tIns="43891" rIns="87782" bIns="43891" anchor="t" anchorCtr="0" upright="1">
                          <a:noAutofit/>
                        </wps:bodyPr>
                      </wps:wsp>
                      <wps:wsp>
                        <wps:cNvPr id="27" name="Text Box 492"/>
                        <wps:cNvSpPr txBox="1">
                          <a:spLocks noChangeAspect="1" noChangeArrowheads="1"/>
                        </wps:cNvSpPr>
                        <wps:spPr bwMode="auto">
                          <a:xfrm>
                            <a:off x="3362" y="1504"/>
                            <a:ext cx="1380" cy="495"/>
                          </a:xfrm>
                          <a:prstGeom prst="rect">
                            <a:avLst/>
                          </a:prstGeom>
                          <a:solidFill>
                            <a:srgbClr val="DEEAF6"/>
                          </a:solidFill>
                          <a:ln w="9525">
                            <a:solidFill>
                              <a:srgbClr val="000000"/>
                            </a:solidFill>
                            <a:miter lim="800000"/>
                          </a:ln>
                        </wps:spPr>
                        <wps:txbx>
                          <w:txbxContent>
                            <w:p w14:paraId="1C46A229">
                              <w:pPr>
                                <w:rPr>
                                  <w:sz w:val="14"/>
                                  <w:szCs w:val="15"/>
                                </w:rPr>
                              </w:pPr>
                              <w:r>
                                <w:rPr>
                                  <w:rFonts w:hint="eastAsia"/>
                                  <w:sz w:val="14"/>
                                  <w:szCs w:val="15"/>
                                </w:rPr>
                                <w:t>中国近现代史纲要</w:t>
                              </w:r>
                            </w:p>
                            <w:p w14:paraId="0F7CE955"/>
                          </w:txbxContent>
                        </wps:txbx>
                        <wps:bodyPr rot="0" vert="horz" wrap="square" lIns="87782" tIns="43891" rIns="87782" bIns="43891" anchor="t" anchorCtr="0" upright="1">
                          <a:noAutofit/>
                        </wps:bodyPr>
                      </wps:wsp>
                      <wps:wsp>
                        <wps:cNvPr id="28" name="Text Box 493"/>
                        <wps:cNvSpPr txBox="1">
                          <a:spLocks noChangeAspect="1" noChangeArrowheads="1"/>
                        </wps:cNvSpPr>
                        <wps:spPr bwMode="auto">
                          <a:xfrm>
                            <a:off x="6730" y="916"/>
                            <a:ext cx="1379" cy="495"/>
                          </a:xfrm>
                          <a:prstGeom prst="rect">
                            <a:avLst/>
                          </a:prstGeom>
                          <a:solidFill>
                            <a:srgbClr val="DEEAF6"/>
                          </a:solidFill>
                          <a:ln w="9525">
                            <a:solidFill>
                              <a:srgbClr val="000000"/>
                            </a:solidFill>
                            <a:miter lim="800000"/>
                          </a:ln>
                        </wps:spPr>
                        <wps:txbx>
                          <w:txbxContent>
                            <w:p w14:paraId="0CB96B48">
                              <w:pPr>
                                <w:rPr>
                                  <w:sz w:val="14"/>
                                  <w:szCs w:val="15"/>
                                </w:rPr>
                              </w:pPr>
                              <w:r>
                                <w:rPr>
                                  <w:rFonts w:hint="eastAsia"/>
                                  <w:sz w:val="14"/>
                                  <w:szCs w:val="15"/>
                                </w:rPr>
                                <w:t>马克思主义基本原理</w:t>
                              </w:r>
                            </w:p>
                            <w:p w14:paraId="5CFABFC0"/>
                          </w:txbxContent>
                        </wps:txbx>
                        <wps:bodyPr rot="0" vert="horz" wrap="square" lIns="87782" tIns="43891" rIns="87782" bIns="43891" anchor="t" anchorCtr="0" upright="1">
                          <a:noAutofit/>
                        </wps:bodyPr>
                      </wps:wsp>
                      <wps:wsp>
                        <wps:cNvPr id="29" name="Text Box 496"/>
                        <wps:cNvSpPr txBox="1">
                          <a:spLocks noChangeAspect="1" noChangeArrowheads="1"/>
                        </wps:cNvSpPr>
                        <wps:spPr bwMode="auto">
                          <a:xfrm>
                            <a:off x="1638" y="1510"/>
                            <a:ext cx="1379" cy="495"/>
                          </a:xfrm>
                          <a:prstGeom prst="rect">
                            <a:avLst/>
                          </a:prstGeom>
                          <a:solidFill>
                            <a:srgbClr val="DEEAF6"/>
                          </a:solidFill>
                          <a:ln w="9525">
                            <a:solidFill>
                              <a:srgbClr val="000000"/>
                            </a:solidFill>
                            <a:miter lim="800000"/>
                          </a:ln>
                        </wps:spPr>
                        <wps:txbx>
                          <w:txbxContent>
                            <w:p w14:paraId="74973A04">
                              <w:pPr>
                                <w:rPr>
                                  <w:sz w:val="14"/>
                                  <w:szCs w:val="15"/>
                                </w:rPr>
                              </w:pPr>
                              <w:r>
                                <w:rPr>
                                  <w:rFonts w:hint="eastAsia"/>
                                  <w:sz w:val="14"/>
                                  <w:szCs w:val="15"/>
                                </w:rPr>
                                <w:t>军事训练、军事理论</w:t>
                              </w:r>
                            </w:p>
                            <w:p w14:paraId="747FC8A9"/>
                          </w:txbxContent>
                        </wps:txbx>
                        <wps:bodyPr rot="0" vert="horz" wrap="square" lIns="87782" tIns="43891" rIns="87782" bIns="43891" anchor="t" anchorCtr="0" upright="1">
                          <a:noAutofit/>
                        </wps:bodyPr>
                      </wps:wsp>
                      <wps:wsp>
                        <wps:cNvPr id="30" name="Text Box 497"/>
                        <wps:cNvSpPr txBox="1">
                          <a:spLocks noChangeAspect="1" noChangeArrowheads="1"/>
                        </wps:cNvSpPr>
                        <wps:spPr bwMode="auto">
                          <a:xfrm>
                            <a:off x="5080" y="3293"/>
                            <a:ext cx="1379" cy="495"/>
                          </a:xfrm>
                          <a:prstGeom prst="rect">
                            <a:avLst/>
                          </a:prstGeom>
                          <a:solidFill>
                            <a:srgbClr val="E2EFD9"/>
                          </a:solidFill>
                          <a:ln w="9525">
                            <a:solidFill>
                              <a:srgbClr val="000000"/>
                            </a:solidFill>
                            <a:miter lim="800000"/>
                          </a:ln>
                        </wps:spPr>
                        <wps:txbx>
                          <w:txbxContent>
                            <w:p w14:paraId="5BADBCA3">
                              <w:pPr>
                                <w:rPr>
                                  <w:sz w:val="14"/>
                                  <w:szCs w:val="15"/>
                                </w:rPr>
                              </w:pPr>
                              <w:r>
                                <w:rPr>
                                  <w:rFonts w:hint="eastAsia"/>
                                  <w:sz w:val="14"/>
                                  <w:szCs w:val="15"/>
                                </w:rPr>
                                <w:t>多媒体技术</w:t>
                              </w:r>
                            </w:p>
                            <w:p w14:paraId="46E62B60"/>
                          </w:txbxContent>
                        </wps:txbx>
                        <wps:bodyPr rot="0" vert="horz" wrap="square" lIns="87782" tIns="43891" rIns="87782" bIns="43891" anchor="t" anchorCtr="0" upright="1">
                          <a:noAutofit/>
                        </wps:bodyPr>
                      </wps:wsp>
                      <wps:wsp>
                        <wps:cNvPr id="31" name="Text Box 498"/>
                        <wps:cNvSpPr txBox="1">
                          <a:spLocks noChangeAspect="1" noChangeArrowheads="1"/>
                        </wps:cNvSpPr>
                        <wps:spPr bwMode="auto">
                          <a:xfrm>
                            <a:off x="1638" y="2109"/>
                            <a:ext cx="1380" cy="495"/>
                          </a:xfrm>
                          <a:prstGeom prst="rect">
                            <a:avLst/>
                          </a:prstGeom>
                          <a:solidFill>
                            <a:srgbClr val="F2F2F2"/>
                          </a:solidFill>
                          <a:ln w="9525">
                            <a:solidFill>
                              <a:srgbClr val="000000"/>
                            </a:solidFill>
                            <a:miter lim="800000"/>
                          </a:ln>
                        </wps:spPr>
                        <wps:txbx>
                          <w:txbxContent>
                            <w:p w14:paraId="69B34A18">
                              <w:pPr>
                                <w:rPr>
                                  <w:sz w:val="14"/>
                                  <w:szCs w:val="15"/>
                                </w:rPr>
                              </w:pPr>
                              <w:r>
                                <w:rPr>
                                  <w:rFonts w:hint="eastAsia"/>
                                  <w:sz w:val="14"/>
                                  <w:szCs w:val="15"/>
                                </w:rPr>
                                <w:t>高等数学A1</w:t>
                              </w:r>
                            </w:p>
                            <w:p w14:paraId="15FC1D29"/>
                          </w:txbxContent>
                        </wps:txbx>
                        <wps:bodyPr rot="0" vert="horz" wrap="square" lIns="87782" tIns="43891" rIns="87782" bIns="43891" anchor="t" anchorCtr="0" upright="1">
                          <a:noAutofit/>
                        </wps:bodyPr>
                      </wps:wsp>
                      <wps:wsp>
                        <wps:cNvPr id="32" name="Text Box 499"/>
                        <wps:cNvSpPr txBox="1">
                          <a:spLocks noChangeAspect="1" noChangeArrowheads="1"/>
                        </wps:cNvSpPr>
                        <wps:spPr bwMode="auto">
                          <a:xfrm>
                            <a:off x="6805" y="2683"/>
                            <a:ext cx="1380" cy="495"/>
                          </a:xfrm>
                          <a:prstGeom prst="rect">
                            <a:avLst/>
                          </a:prstGeom>
                          <a:solidFill>
                            <a:srgbClr val="E2EFD9"/>
                          </a:solidFill>
                          <a:ln w="9525">
                            <a:solidFill>
                              <a:srgbClr val="000000"/>
                            </a:solidFill>
                            <a:miter lim="800000"/>
                          </a:ln>
                        </wps:spPr>
                        <wps:txbx>
                          <w:txbxContent>
                            <w:p w14:paraId="48A3CC90">
                              <w:pPr>
                                <w:rPr>
                                  <w:sz w:val="14"/>
                                  <w:szCs w:val="15"/>
                                </w:rPr>
                              </w:pPr>
                              <w:r>
                                <w:rPr>
                                  <w:rFonts w:hint="eastAsia"/>
                                  <w:sz w:val="14"/>
                                  <w:szCs w:val="15"/>
                                </w:rPr>
                                <w:t>数字媒体概论</w:t>
                              </w:r>
                            </w:p>
                            <w:p w14:paraId="4C9CA525"/>
                          </w:txbxContent>
                        </wps:txbx>
                        <wps:bodyPr rot="0" vert="horz" wrap="square" lIns="87782" tIns="43891" rIns="87782" bIns="43891" anchor="t" anchorCtr="0" upright="1">
                          <a:noAutofit/>
                        </wps:bodyPr>
                      </wps:wsp>
                      <wps:wsp>
                        <wps:cNvPr id="33" name="Text Box 500"/>
                        <wps:cNvSpPr txBox="1">
                          <a:spLocks noChangeAspect="1" noChangeArrowheads="1"/>
                        </wps:cNvSpPr>
                        <wps:spPr bwMode="auto">
                          <a:xfrm>
                            <a:off x="6781" y="2073"/>
                            <a:ext cx="1379" cy="495"/>
                          </a:xfrm>
                          <a:prstGeom prst="rect">
                            <a:avLst/>
                          </a:prstGeom>
                          <a:solidFill>
                            <a:srgbClr val="FFF2CC"/>
                          </a:solidFill>
                          <a:ln w="9525">
                            <a:solidFill>
                              <a:srgbClr val="000000"/>
                            </a:solidFill>
                            <a:prstDash val="dash"/>
                            <a:miter lim="800000"/>
                          </a:ln>
                        </wps:spPr>
                        <wps:txbx>
                          <w:txbxContent>
                            <w:p w14:paraId="6CC17F4D">
                              <w:pPr>
                                <w:spacing w:line="280" w:lineRule="exact"/>
                                <w:jc w:val="center"/>
                                <w:rPr>
                                  <w:sz w:val="14"/>
                                  <w:szCs w:val="15"/>
                                </w:rPr>
                              </w:pPr>
                              <w:r>
                                <w:rPr>
                                  <w:rFonts w:hint="eastAsia"/>
                                  <w:sz w:val="14"/>
                                  <w:szCs w:val="15"/>
                                </w:rPr>
                                <w:t>数字营销</w:t>
                              </w:r>
                            </w:p>
                            <w:p w14:paraId="4E45D342"/>
                          </w:txbxContent>
                        </wps:txbx>
                        <wps:bodyPr rot="0" vert="horz" wrap="square" lIns="87782" tIns="43891" rIns="87782" bIns="43891" anchor="t" anchorCtr="0" upright="1">
                          <a:noAutofit/>
                        </wps:bodyPr>
                      </wps:wsp>
                      <wps:wsp>
                        <wps:cNvPr id="34" name="Text Box 501"/>
                        <wps:cNvSpPr txBox="1">
                          <a:spLocks noChangeAspect="1" noChangeArrowheads="1"/>
                        </wps:cNvSpPr>
                        <wps:spPr bwMode="auto">
                          <a:xfrm>
                            <a:off x="6784" y="4586"/>
                            <a:ext cx="1461" cy="495"/>
                          </a:xfrm>
                          <a:prstGeom prst="rect">
                            <a:avLst/>
                          </a:prstGeom>
                          <a:solidFill>
                            <a:srgbClr val="FFCCFF"/>
                          </a:solidFill>
                          <a:ln w="9525">
                            <a:solidFill>
                              <a:srgbClr val="000000"/>
                            </a:solidFill>
                            <a:miter lim="800000"/>
                          </a:ln>
                        </wps:spPr>
                        <wps:txbx>
                          <w:txbxContent>
                            <w:p w14:paraId="02CFCBDF">
                              <w:pPr>
                                <w:rPr>
                                  <w:b/>
                                  <w:color w:val="FF0000"/>
                                  <w:sz w:val="14"/>
                                  <w:szCs w:val="15"/>
                                </w:rPr>
                              </w:pPr>
                              <w:r>
                                <w:rPr>
                                  <w:rFonts w:hint="eastAsia"/>
                                  <w:b/>
                                  <w:color w:val="FF0000"/>
                                  <w:sz w:val="14"/>
                                  <w:szCs w:val="15"/>
                                </w:rPr>
                                <w:t>数字视频编辑</w:t>
                              </w:r>
                            </w:p>
                            <w:p w14:paraId="563D7ABD"/>
                          </w:txbxContent>
                        </wps:txbx>
                        <wps:bodyPr rot="0" vert="horz" wrap="square" lIns="87782" tIns="43891" rIns="87782" bIns="43891" anchor="t" anchorCtr="0" upright="1">
                          <a:noAutofit/>
                        </wps:bodyPr>
                      </wps:wsp>
                      <wps:wsp>
                        <wps:cNvPr id="35" name="Text Box 502"/>
                        <wps:cNvSpPr txBox="1">
                          <a:spLocks noChangeAspect="1" noChangeArrowheads="1"/>
                        </wps:cNvSpPr>
                        <wps:spPr bwMode="auto">
                          <a:xfrm>
                            <a:off x="10278" y="2698"/>
                            <a:ext cx="1412" cy="494"/>
                          </a:xfrm>
                          <a:prstGeom prst="rect">
                            <a:avLst/>
                          </a:prstGeom>
                          <a:solidFill>
                            <a:srgbClr val="FFF2CC"/>
                          </a:solidFill>
                          <a:ln w="9525">
                            <a:solidFill>
                              <a:srgbClr val="000000"/>
                            </a:solidFill>
                            <a:prstDash val="dash"/>
                            <a:miter lim="800000"/>
                          </a:ln>
                        </wps:spPr>
                        <wps:txbx>
                          <w:txbxContent>
                            <w:p w14:paraId="2A934383">
                              <w:pPr>
                                <w:rPr>
                                  <w:color w:val="000000"/>
                                  <w:sz w:val="14"/>
                                  <w:szCs w:val="15"/>
                                </w:rPr>
                              </w:pPr>
                              <w:r>
                                <w:rPr>
                                  <w:rFonts w:hint="eastAsia"/>
                                  <w:color w:val="000000"/>
                                  <w:sz w:val="14"/>
                                  <w:szCs w:val="15"/>
                                </w:rPr>
                                <w:t>访谈节目制作</w:t>
                              </w:r>
                            </w:p>
                            <w:p w14:paraId="51C24822"/>
                          </w:txbxContent>
                        </wps:txbx>
                        <wps:bodyPr rot="0" vert="horz" wrap="square" lIns="87782" tIns="43891" rIns="87782" bIns="43891" anchor="t" anchorCtr="0" upright="1">
                          <a:noAutofit/>
                        </wps:bodyPr>
                      </wps:wsp>
                      <wps:wsp>
                        <wps:cNvPr id="36" name="Text Box 503"/>
                        <wps:cNvSpPr txBox="1">
                          <a:spLocks noChangeAspect="1" noChangeArrowheads="1"/>
                        </wps:cNvSpPr>
                        <wps:spPr bwMode="auto">
                          <a:xfrm>
                            <a:off x="14647" y="1139"/>
                            <a:ext cx="365" cy="2093"/>
                          </a:xfrm>
                          <a:prstGeom prst="rect">
                            <a:avLst/>
                          </a:prstGeom>
                          <a:noFill/>
                          <a:ln w="9525">
                            <a:solidFill>
                              <a:srgbClr val="000000"/>
                            </a:solidFill>
                            <a:miter lim="800000"/>
                          </a:ln>
                        </wps:spPr>
                        <wps:txbx>
                          <w:txbxContent>
                            <w:p w14:paraId="1F300617">
                              <w:pPr>
                                <w:spacing w:before="60" w:line="280" w:lineRule="exact"/>
                                <w:jc w:val="center"/>
                                <w:rPr>
                                  <w:b/>
                                  <w:sz w:val="14"/>
                                  <w:szCs w:val="15"/>
                                </w:rPr>
                              </w:pPr>
                              <w:r>
                                <w:rPr>
                                  <w:rFonts w:hint="eastAsia"/>
                                  <w:b/>
                                  <w:sz w:val="14"/>
                                  <w:szCs w:val="15"/>
                                </w:rPr>
                                <w:t>毕业论文</w:t>
                              </w:r>
                            </w:p>
                            <w:p w14:paraId="490EE584"/>
                          </w:txbxContent>
                        </wps:txbx>
                        <wps:bodyPr rot="0" vert="eaVert" wrap="square" lIns="14400" tIns="43891" rIns="14400" bIns="43891" anchor="t" anchorCtr="0" upright="1">
                          <a:noAutofit/>
                        </wps:bodyPr>
                      </wps:wsp>
                      <wps:wsp>
                        <wps:cNvPr id="37" name="Text Box 504"/>
                        <wps:cNvSpPr txBox="1">
                          <a:spLocks noChangeAspect="1" noChangeArrowheads="1"/>
                        </wps:cNvSpPr>
                        <wps:spPr bwMode="auto">
                          <a:xfrm>
                            <a:off x="14627" y="3906"/>
                            <a:ext cx="375" cy="2178"/>
                          </a:xfrm>
                          <a:prstGeom prst="rect">
                            <a:avLst/>
                          </a:prstGeom>
                          <a:noFill/>
                          <a:ln w="9525">
                            <a:solidFill>
                              <a:srgbClr val="000000"/>
                            </a:solidFill>
                            <a:miter lim="800000"/>
                          </a:ln>
                        </wps:spPr>
                        <wps:txbx>
                          <w:txbxContent>
                            <w:p w14:paraId="0165C403">
                              <w:pPr>
                                <w:spacing w:line="280" w:lineRule="exact"/>
                                <w:jc w:val="center"/>
                                <w:rPr>
                                  <w:b/>
                                  <w:sz w:val="14"/>
                                  <w:szCs w:val="15"/>
                                </w:rPr>
                              </w:pPr>
                              <w:r>
                                <w:rPr>
                                  <w:rFonts w:hint="eastAsia"/>
                                  <w:b/>
                                  <w:sz w:val="14"/>
                                  <w:szCs w:val="15"/>
                                </w:rPr>
                                <w:t>毕业设计</w:t>
                              </w:r>
                            </w:p>
                            <w:p w14:paraId="4EC8ECB8"/>
                          </w:txbxContent>
                        </wps:txbx>
                        <wps:bodyPr rot="0" vert="eaVert" wrap="square" lIns="50400" tIns="43891" rIns="50400" bIns="43891" anchor="t" anchorCtr="0" upright="1">
                          <a:noAutofit/>
                        </wps:bodyPr>
                      </wps:wsp>
                      <wps:wsp>
                        <wps:cNvPr id="38" name="Text Box 505"/>
                        <wps:cNvSpPr txBox="1">
                          <a:spLocks noChangeAspect="1" noChangeArrowheads="1"/>
                        </wps:cNvSpPr>
                        <wps:spPr bwMode="auto">
                          <a:xfrm>
                            <a:off x="1465" y="314"/>
                            <a:ext cx="1631" cy="495"/>
                          </a:xfrm>
                          <a:prstGeom prst="rect">
                            <a:avLst/>
                          </a:prstGeom>
                          <a:solidFill>
                            <a:srgbClr val="808080"/>
                          </a:solidFill>
                          <a:ln w="3175">
                            <a:solidFill>
                              <a:srgbClr val="000000"/>
                            </a:solidFill>
                            <a:miter lim="800000"/>
                          </a:ln>
                        </wps:spPr>
                        <wps:txbx>
                          <w:txbxContent>
                            <w:p w14:paraId="24BD1170">
                              <w:pPr>
                                <w:spacing w:line="280" w:lineRule="exact"/>
                                <w:jc w:val="center"/>
                                <w:rPr>
                                  <w:rFonts w:ascii="黑体" w:hAnsi="黑体" w:eastAsia="黑体"/>
                                  <w:b/>
                                  <w:color w:val="FFFFFF"/>
                                  <w:sz w:val="20"/>
                                </w:rPr>
                              </w:pPr>
                              <w:r>
                                <w:rPr>
                                  <w:rFonts w:hint="eastAsia" w:ascii="黑体" w:hAnsi="黑体" w:eastAsia="黑体" w:cs="宋体"/>
                                  <w:b/>
                                  <w:color w:val="FFFFFF"/>
                                  <w:sz w:val="17"/>
                                  <w:szCs w:val="18"/>
                                </w:rPr>
                                <w:t>第一学期</w:t>
                              </w:r>
                            </w:p>
                            <w:p w14:paraId="69068EC1"/>
                          </w:txbxContent>
                        </wps:txbx>
                        <wps:bodyPr rot="0" vert="horz" wrap="square" lIns="87782" tIns="43891" rIns="87782" bIns="43891" anchor="t" anchorCtr="0" upright="1">
                          <a:noAutofit/>
                        </wps:bodyPr>
                      </wps:wsp>
                      <wps:wsp>
                        <wps:cNvPr id="39" name="Text Box 506"/>
                        <wps:cNvSpPr txBox="1">
                          <a:spLocks noChangeAspect="1" noChangeArrowheads="1"/>
                        </wps:cNvSpPr>
                        <wps:spPr bwMode="auto">
                          <a:xfrm>
                            <a:off x="3199" y="312"/>
                            <a:ext cx="1631" cy="495"/>
                          </a:xfrm>
                          <a:prstGeom prst="rect">
                            <a:avLst/>
                          </a:prstGeom>
                          <a:solidFill>
                            <a:srgbClr val="808080"/>
                          </a:solidFill>
                          <a:ln w="3175">
                            <a:solidFill>
                              <a:srgbClr val="000000"/>
                            </a:solidFill>
                            <a:miter lim="800000"/>
                          </a:ln>
                        </wps:spPr>
                        <wps:txbx>
                          <w:txbxContent>
                            <w:p w14:paraId="0ED25E65">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第二学期</w:t>
                              </w:r>
                            </w:p>
                            <w:p w14:paraId="7C2E87BB"/>
                          </w:txbxContent>
                        </wps:txbx>
                        <wps:bodyPr rot="0" vert="horz" wrap="square" lIns="87782" tIns="43891" rIns="87782" bIns="43891" anchor="t" anchorCtr="0" upright="1">
                          <a:noAutofit/>
                        </wps:bodyPr>
                      </wps:wsp>
                      <wps:wsp>
                        <wps:cNvPr id="40" name="Text Box 507"/>
                        <wps:cNvSpPr txBox="1">
                          <a:spLocks noChangeAspect="1" noChangeArrowheads="1"/>
                        </wps:cNvSpPr>
                        <wps:spPr bwMode="auto">
                          <a:xfrm>
                            <a:off x="4946" y="314"/>
                            <a:ext cx="1631" cy="495"/>
                          </a:xfrm>
                          <a:prstGeom prst="rect">
                            <a:avLst/>
                          </a:prstGeom>
                          <a:solidFill>
                            <a:srgbClr val="808080"/>
                          </a:solidFill>
                          <a:ln w="3175">
                            <a:solidFill>
                              <a:srgbClr val="000000"/>
                            </a:solidFill>
                            <a:miter lim="800000"/>
                          </a:ln>
                        </wps:spPr>
                        <wps:txbx>
                          <w:txbxContent>
                            <w:p w14:paraId="3D797D4B">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第三学期</w:t>
                              </w:r>
                            </w:p>
                            <w:p w14:paraId="4DCD9DF3"/>
                          </w:txbxContent>
                        </wps:txbx>
                        <wps:bodyPr rot="0" vert="horz" wrap="square" lIns="87782" tIns="43891" rIns="87782" bIns="43891" anchor="t" anchorCtr="0" upright="1">
                          <a:noAutofit/>
                        </wps:bodyPr>
                      </wps:wsp>
                      <wps:wsp>
                        <wps:cNvPr id="41" name="Text Box 508"/>
                        <wps:cNvSpPr txBox="1">
                          <a:spLocks noChangeAspect="1" noChangeArrowheads="1"/>
                        </wps:cNvSpPr>
                        <wps:spPr bwMode="auto">
                          <a:xfrm>
                            <a:off x="6667" y="312"/>
                            <a:ext cx="1630" cy="495"/>
                          </a:xfrm>
                          <a:prstGeom prst="rect">
                            <a:avLst/>
                          </a:prstGeom>
                          <a:solidFill>
                            <a:srgbClr val="808080"/>
                          </a:solidFill>
                          <a:ln w="3175">
                            <a:solidFill>
                              <a:srgbClr val="000000"/>
                            </a:solidFill>
                            <a:miter lim="800000"/>
                          </a:ln>
                        </wps:spPr>
                        <wps:txbx>
                          <w:txbxContent>
                            <w:p w14:paraId="0ADF31E4">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第四学期</w:t>
                              </w:r>
                            </w:p>
                            <w:p w14:paraId="682F95BD"/>
                          </w:txbxContent>
                        </wps:txbx>
                        <wps:bodyPr rot="0" vert="horz" wrap="square" lIns="87782" tIns="43891" rIns="87782" bIns="43891" anchor="t" anchorCtr="0" upright="1">
                          <a:noAutofit/>
                        </wps:bodyPr>
                      </wps:wsp>
                      <wps:wsp>
                        <wps:cNvPr id="42" name="Text Box 509"/>
                        <wps:cNvSpPr txBox="1">
                          <a:spLocks noChangeAspect="1" noChangeArrowheads="1"/>
                        </wps:cNvSpPr>
                        <wps:spPr bwMode="auto">
                          <a:xfrm>
                            <a:off x="11901" y="295"/>
                            <a:ext cx="1630" cy="495"/>
                          </a:xfrm>
                          <a:prstGeom prst="rect">
                            <a:avLst/>
                          </a:prstGeom>
                          <a:solidFill>
                            <a:srgbClr val="808080"/>
                          </a:solidFill>
                          <a:ln w="3175">
                            <a:solidFill>
                              <a:srgbClr val="000000"/>
                            </a:solidFill>
                            <a:miter lim="800000"/>
                          </a:ln>
                        </wps:spPr>
                        <wps:txbx>
                          <w:txbxContent>
                            <w:p w14:paraId="656F68F3">
                              <w:pPr>
                                <w:spacing w:line="280" w:lineRule="exact"/>
                                <w:jc w:val="center"/>
                                <w:rPr>
                                  <w:color w:val="FFFFFF"/>
                                  <w:sz w:val="20"/>
                                </w:rPr>
                              </w:pPr>
                              <w:r>
                                <w:rPr>
                                  <w:rFonts w:hint="eastAsia" w:ascii="黑体" w:hAnsi="黑体" w:eastAsia="黑体" w:cs="宋体"/>
                                  <w:b/>
                                  <w:color w:val="FFFFFF"/>
                                  <w:sz w:val="17"/>
                                  <w:szCs w:val="18"/>
                                </w:rPr>
                                <w:t>第七学期</w:t>
                              </w:r>
                            </w:p>
                            <w:p w14:paraId="0B3B7D52"/>
                          </w:txbxContent>
                        </wps:txbx>
                        <wps:bodyPr rot="0" vert="horz" wrap="square" lIns="87782" tIns="43891" rIns="87782" bIns="43891" anchor="t" anchorCtr="0" upright="1">
                          <a:noAutofit/>
                        </wps:bodyPr>
                      </wps:wsp>
                      <wps:wsp>
                        <wps:cNvPr id="43" name="Text Box 510"/>
                        <wps:cNvSpPr txBox="1">
                          <a:spLocks noChangeAspect="1" noChangeArrowheads="1"/>
                        </wps:cNvSpPr>
                        <wps:spPr bwMode="auto">
                          <a:xfrm>
                            <a:off x="13629" y="301"/>
                            <a:ext cx="1631" cy="495"/>
                          </a:xfrm>
                          <a:prstGeom prst="rect">
                            <a:avLst/>
                          </a:prstGeom>
                          <a:solidFill>
                            <a:srgbClr val="808080"/>
                          </a:solidFill>
                          <a:ln w="3175">
                            <a:solidFill>
                              <a:srgbClr val="000000"/>
                            </a:solidFill>
                            <a:miter lim="800000"/>
                          </a:ln>
                        </wps:spPr>
                        <wps:txbx>
                          <w:txbxContent>
                            <w:p w14:paraId="6E5BD896">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第八学期</w:t>
                              </w:r>
                            </w:p>
                            <w:p w14:paraId="7E0B22C0"/>
                          </w:txbxContent>
                        </wps:txbx>
                        <wps:bodyPr rot="0" vert="horz" wrap="square" lIns="87782" tIns="43891" rIns="87782" bIns="43891" anchor="t" anchorCtr="0" upright="1">
                          <a:noAutofit/>
                        </wps:bodyPr>
                      </wps:wsp>
                      <wps:wsp>
                        <wps:cNvPr id="44" name="Text Box 511"/>
                        <wps:cNvSpPr txBox="1">
                          <a:spLocks noChangeAspect="1" noChangeArrowheads="1"/>
                        </wps:cNvSpPr>
                        <wps:spPr bwMode="auto">
                          <a:xfrm>
                            <a:off x="8387" y="312"/>
                            <a:ext cx="1631" cy="495"/>
                          </a:xfrm>
                          <a:prstGeom prst="rect">
                            <a:avLst/>
                          </a:prstGeom>
                          <a:solidFill>
                            <a:srgbClr val="808080"/>
                          </a:solidFill>
                          <a:ln w="3175">
                            <a:solidFill>
                              <a:srgbClr val="000000"/>
                            </a:solidFill>
                            <a:miter lim="800000"/>
                          </a:ln>
                        </wps:spPr>
                        <wps:txbx>
                          <w:txbxContent>
                            <w:p w14:paraId="112255B6">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第五学期</w:t>
                              </w:r>
                            </w:p>
                            <w:p w14:paraId="1309F8DB"/>
                          </w:txbxContent>
                        </wps:txbx>
                        <wps:bodyPr rot="0" vert="horz" wrap="square" lIns="87782" tIns="43891" rIns="87782" bIns="43891" anchor="t" anchorCtr="0" upright="1">
                          <a:noAutofit/>
                        </wps:bodyPr>
                      </wps:wsp>
                      <wps:wsp>
                        <wps:cNvPr id="45" name="Text Box 512"/>
                        <wps:cNvSpPr txBox="1">
                          <a:spLocks noChangeAspect="1" noChangeArrowheads="1"/>
                        </wps:cNvSpPr>
                        <wps:spPr bwMode="auto">
                          <a:xfrm>
                            <a:off x="10161" y="308"/>
                            <a:ext cx="1631" cy="495"/>
                          </a:xfrm>
                          <a:prstGeom prst="rect">
                            <a:avLst/>
                          </a:prstGeom>
                          <a:solidFill>
                            <a:srgbClr val="808080"/>
                          </a:solidFill>
                          <a:ln w="3175">
                            <a:solidFill>
                              <a:srgbClr val="000000"/>
                            </a:solidFill>
                            <a:miter lim="800000"/>
                          </a:ln>
                        </wps:spPr>
                        <wps:txbx>
                          <w:txbxContent>
                            <w:p w14:paraId="570BEAB9">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第六学期</w:t>
                              </w:r>
                            </w:p>
                            <w:p w14:paraId="1844B7B1"/>
                          </w:txbxContent>
                        </wps:txbx>
                        <wps:bodyPr rot="0" vert="horz" wrap="square" lIns="87782" tIns="43891" rIns="87782" bIns="43891" anchor="t" anchorCtr="0" upright="1">
                          <a:noAutofit/>
                        </wps:bodyPr>
                      </wps:wsp>
                      <wps:wsp>
                        <wps:cNvPr id="46" name="Text Box 514"/>
                        <wps:cNvSpPr txBox="1">
                          <a:spLocks noChangeAspect="1" noChangeArrowheads="1"/>
                        </wps:cNvSpPr>
                        <wps:spPr bwMode="auto">
                          <a:xfrm>
                            <a:off x="5039" y="2048"/>
                            <a:ext cx="1332" cy="494"/>
                          </a:xfrm>
                          <a:prstGeom prst="rect">
                            <a:avLst/>
                          </a:prstGeom>
                          <a:solidFill>
                            <a:srgbClr val="F2F2F2"/>
                          </a:solidFill>
                          <a:ln w="9525">
                            <a:solidFill>
                              <a:srgbClr val="000000"/>
                            </a:solidFill>
                            <a:miter lim="800000"/>
                          </a:ln>
                        </wps:spPr>
                        <wps:txbx>
                          <w:txbxContent>
                            <w:p w14:paraId="3E9364EA">
                              <w:pPr>
                                <w:spacing w:line="280" w:lineRule="exact"/>
                                <w:jc w:val="center"/>
                                <w:rPr>
                                  <w:rFonts w:ascii="宋体" w:hAnsi="宋体" w:cs="宋体"/>
                                  <w:sz w:val="14"/>
                                  <w:szCs w:val="15"/>
                                </w:rPr>
                              </w:pPr>
                              <w:r>
                                <w:rPr>
                                  <w:rFonts w:hint="eastAsia" w:ascii="宋体" w:hAnsi="宋体" w:cs="宋体"/>
                                  <w:sz w:val="14"/>
                                  <w:szCs w:val="15"/>
                                </w:rPr>
                                <w:t>Python程序设计</w:t>
                              </w:r>
                            </w:p>
                            <w:p w14:paraId="39F162D3"/>
                          </w:txbxContent>
                        </wps:txbx>
                        <wps:bodyPr rot="0" vert="horz" wrap="square" lIns="87782" tIns="43891" rIns="87782" bIns="43891" anchor="t" anchorCtr="0" upright="1">
                          <a:noAutofit/>
                        </wps:bodyPr>
                      </wps:wsp>
                      <wps:wsp>
                        <wps:cNvPr id="47" name="Text Box 516"/>
                        <wps:cNvSpPr txBox="1">
                          <a:spLocks noChangeAspect="1" noChangeArrowheads="1"/>
                        </wps:cNvSpPr>
                        <wps:spPr bwMode="auto">
                          <a:xfrm>
                            <a:off x="10297" y="3295"/>
                            <a:ext cx="1379" cy="495"/>
                          </a:xfrm>
                          <a:prstGeom prst="rect">
                            <a:avLst/>
                          </a:prstGeom>
                          <a:solidFill>
                            <a:srgbClr val="FFF2CC"/>
                          </a:solidFill>
                          <a:ln w="9525">
                            <a:solidFill>
                              <a:srgbClr val="000000"/>
                            </a:solidFill>
                            <a:prstDash val="dash"/>
                            <a:miter lim="800000"/>
                          </a:ln>
                        </wps:spPr>
                        <wps:txbx>
                          <w:txbxContent>
                            <w:p w14:paraId="3D0B4FCA">
                              <w:pPr>
                                <w:ind w:left="-105" w:leftChars="-50"/>
                                <w:jc w:val="center"/>
                                <w:rPr>
                                  <w:color w:val="000000"/>
                                  <w:sz w:val="14"/>
                                  <w:szCs w:val="15"/>
                                </w:rPr>
                              </w:pPr>
                              <w:r>
                                <w:rPr>
                                  <w:rFonts w:hint="eastAsia"/>
                                  <w:color w:val="000000"/>
                                  <w:sz w:val="14"/>
                                  <w:szCs w:val="15"/>
                                </w:rPr>
                                <w:t>新媒体产品设计与运营</w:t>
                              </w:r>
                            </w:p>
                            <w:p w14:paraId="5EB5F8A6">
                              <w:pPr>
                                <w:rPr>
                                  <w:sz w:val="14"/>
                                  <w:szCs w:val="15"/>
                                </w:rPr>
                              </w:pPr>
                              <w:r>
                                <w:rPr>
                                  <w:rFonts w:hint="eastAsia"/>
                                  <w:sz w:val="14"/>
                                  <w:szCs w:val="15"/>
                                </w:rPr>
                                <w:t>运营</w:t>
                              </w:r>
                            </w:p>
                            <w:p w14:paraId="6FEEF254"/>
                          </w:txbxContent>
                        </wps:txbx>
                        <wps:bodyPr rot="0" vert="horz" wrap="square" lIns="87782" tIns="43891" rIns="87782" bIns="43891" anchor="t" anchorCtr="0" upright="1">
                          <a:noAutofit/>
                        </wps:bodyPr>
                      </wps:wsp>
                      <wps:wsp>
                        <wps:cNvPr id="48" name="Text Box 517"/>
                        <wps:cNvSpPr txBox="1">
                          <a:spLocks noChangeAspect="1" noChangeArrowheads="1"/>
                        </wps:cNvSpPr>
                        <wps:spPr bwMode="auto">
                          <a:xfrm>
                            <a:off x="8498" y="2089"/>
                            <a:ext cx="1426" cy="494"/>
                          </a:xfrm>
                          <a:prstGeom prst="rect">
                            <a:avLst/>
                          </a:prstGeom>
                          <a:solidFill>
                            <a:srgbClr val="FFF2CC"/>
                          </a:solidFill>
                          <a:ln w="9525">
                            <a:solidFill>
                              <a:srgbClr val="000000"/>
                            </a:solidFill>
                            <a:prstDash val="dash"/>
                            <a:miter lim="800000"/>
                          </a:ln>
                        </wps:spPr>
                        <wps:txbx>
                          <w:txbxContent>
                            <w:p w14:paraId="341AEE56">
                              <w:pPr>
                                <w:rPr>
                                  <w:sz w:val="14"/>
                                  <w:szCs w:val="15"/>
                                </w:rPr>
                              </w:pPr>
                              <w:r>
                                <w:rPr>
                                  <w:rFonts w:hint="eastAsia"/>
                                  <w:sz w:val="14"/>
                                  <w:szCs w:val="15"/>
                                </w:rPr>
                                <w:t>数字短片制作</w:t>
                              </w:r>
                            </w:p>
                            <w:p w14:paraId="193B81F5"/>
                          </w:txbxContent>
                        </wps:txbx>
                        <wps:bodyPr rot="0" vert="horz" wrap="square" lIns="87782" tIns="43891" rIns="87782" bIns="43891" anchor="t" anchorCtr="0" upright="1">
                          <a:noAutofit/>
                        </wps:bodyPr>
                      </wps:wsp>
                      <wps:wsp>
                        <wps:cNvPr id="50" name="Text Box 531"/>
                        <wps:cNvSpPr txBox="1">
                          <a:spLocks noChangeAspect="1" noChangeArrowheads="1"/>
                        </wps:cNvSpPr>
                        <wps:spPr bwMode="auto">
                          <a:xfrm>
                            <a:off x="3346" y="2698"/>
                            <a:ext cx="1380" cy="495"/>
                          </a:xfrm>
                          <a:prstGeom prst="rect">
                            <a:avLst/>
                          </a:prstGeom>
                          <a:solidFill>
                            <a:srgbClr val="E2EFD9"/>
                          </a:solidFill>
                          <a:ln w="9525">
                            <a:solidFill>
                              <a:srgbClr val="000000"/>
                            </a:solidFill>
                            <a:miter lim="800000"/>
                          </a:ln>
                        </wps:spPr>
                        <wps:txbx>
                          <w:txbxContent>
                            <w:p w14:paraId="4245E3B6">
                              <w:pPr>
                                <w:rPr>
                                  <w:sz w:val="14"/>
                                  <w:szCs w:val="15"/>
                                </w:rPr>
                              </w:pPr>
                              <w:r>
                                <w:rPr>
                                  <w:rFonts w:hint="eastAsia"/>
                                  <w:sz w:val="14"/>
                                  <w:szCs w:val="15"/>
                                </w:rPr>
                                <w:t>传播学原理</w:t>
                              </w:r>
                            </w:p>
                            <w:p w14:paraId="3822B8C7"/>
                          </w:txbxContent>
                        </wps:txbx>
                        <wps:bodyPr rot="0" vert="horz" wrap="square" lIns="87782" tIns="43891" rIns="87782" bIns="43891" anchor="t" anchorCtr="0" upright="1">
                          <a:noAutofit/>
                        </wps:bodyPr>
                      </wps:wsp>
                      <wps:wsp>
                        <wps:cNvPr id="51" name="Text Box 532"/>
                        <wps:cNvSpPr txBox="1">
                          <a:spLocks noChangeAspect="1" noChangeArrowheads="1"/>
                        </wps:cNvSpPr>
                        <wps:spPr bwMode="auto">
                          <a:xfrm>
                            <a:off x="5058" y="2699"/>
                            <a:ext cx="1380" cy="495"/>
                          </a:xfrm>
                          <a:prstGeom prst="rect">
                            <a:avLst/>
                          </a:prstGeom>
                          <a:solidFill>
                            <a:srgbClr val="E2EFD9"/>
                          </a:solidFill>
                          <a:ln w="9525">
                            <a:solidFill>
                              <a:srgbClr val="000000"/>
                            </a:solidFill>
                            <a:miter lim="800000"/>
                          </a:ln>
                        </wps:spPr>
                        <wps:txbx>
                          <w:txbxContent>
                            <w:p w14:paraId="739C83AE">
                              <w:pPr>
                                <w:rPr>
                                  <w:sz w:val="14"/>
                                  <w:szCs w:val="15"/>
                                </w:rPr>
                              </w:pPr>
                              <w:r>
                                <w:rPr>
                                  <w:rFonts w:hint="eastAsia"/>
                                  <w:sz w:val="14"/>
                                  <w:szCs w:val="15"/>
                                </w:rPr>
                                <w:t>新闻学概论</w:t>
                              </w:r>
                            </w:p>
                            <w:p w14:paraId="230A1143"/>
                            <w:p w14:paraId="4C513E7F"/>
                          </w:txbxContent>
                        </wps:txbx>
                        <wps:bodyPr rot="0" vert="horz" wrap="square" lIns="87782" tIns="43891" rIns="87782" bIns="43891" anchor="t" anchorCtr="0" upright="1">
                          <a:noAutofit/>
                        </wps:bodyPr>
                      </wps:wsp>
                      <wps:wsp>
                        <wps:cNvPr id="52" name="Text Box 533"/>
                        <wps:cNvSpPr txBox="1">
                          <a:spLocks noChangeAspect="1" noChangeArrowheads="1"/>
                        </wps:cNvSpPr>
                        <wps:spPr bwMode="auto">
                          <a:xfrm>
                            <a:off x="8497" y="3956"/>
                            <a:ext cx="1379" cy="495"/>
                          </a:xfrm>
                          <a:prstGeom prst="rect">
                            <a:avLst/>
                          </a:prstGeom>
                          <a:solidFill>
                            <a:srgbClr val="E2EFD9"/>
                          </a:solidFill>
                          <a:ln w="9525">
                            <a:solidFill>
                              <a:srgbClr val="000000"/>
                            </a:solidFill>
                            <a:miter lim="800000"/>
                          </a:ln>
                        </wps:spPr>
                        <wps:txbx>
                          <w:txbxContent>
                            <w:p w14:paraId="214D2AD4">
                              <w:pPr>
                                <w:spacing w:line="280" w:lineRule="exact"/>
                                <w:rPr>
                                  <w:sz w:val="14"/>
                                  <w:szCs w:val="15"/>
                                </w:rPr>
                              </w:pPr>
                              <w:r>
                                <w:rPr>
                                  <w:rFonts w:hint="eastAsia"/>
                                  <w:sz w:val="14"/>
                                  <w:szCs w:val="15"/>
                                </w:rPr>
                                <w:t>传播学研究方法</w:t>
                              </w:r>
                            </w:p>
                            <w:p w14:paraId="14ABBABD"/>
                            <w:p w14:paraId="39FA5273"/>
                          </w:txbxContent>
                        </wps:txbx>
                        <wps:bodyPr rot="0" vert="horz" wrap="square" lIns="87782" tIns="43891" rIns="87782" bIns="43891" anchor="t" anchorCtr="0" upright="1">
                          <a:noAutofit/>
                        </wps:bodyPr>
                      </wps:wsp>
                      <wps:wsp>
                        <wps:cNvPr id="54" name="Text Box 536"/>
                        <wps:cNvSpPr txBox="1">
                          <a:spLocks noChangeAspect="1" noChangeArrowheads="1"/>
                        </wps:cNvSpPr>
                        <wps:spPr bwMode="auto">
                          <a:xfrm>
                            <a:off x="6779" y="3958"/>
                            <a:ext cx="1379" cy="495"/>
                          </a:xfrm>
                          <a:prstGeom prst="rect">
                            <a:avLst/>
                          </a:prstGeom>
                          <a:solidFill>
                            <a:srgbClr val="FFCCFF"/>
                          </a:solidFill>
                          <a:ln w="9525">
                            <a:solidFill>
                              <a:srgbClr val="000000"/>
                            </a:solidFill>
                            <a:miter lim="800000"/>
                          </a:ln>
                        </wps:spPr>
                        <wps:txbx>
                          <w:txbxContent>
                            <w:p w14:paraId="3B623A13">
                              <w:pPr>
                                <w:rPr>
                                  <w:rFonts w:ascii="宋体" w:hAnsi="宋体" w:cs="宋体"/>
                                  <w:b/>
                                  <w:color w:val="FF0000"/>
                                  <w:sz w:val="14"/>
                                  <w:szCs w:val="15"/>
                                </w:rPr>
                              </w:pPr>
                              <w:r>
                                <w:rPr>
                                  <w:rFonts w:hint="eastAsia" w:ascii="宋体" w:hAnsi="宋体" w:cs="宋体"/>
                                  <w:b/>
                                  <w:color w:val="FF0000"/>
                                  <w:sz w:val="14"/>
                                  <w:szCs w:val="15"/>
                                </w:rPr>
                                <w:t>网络数据分析与应用</w:t>
                              </w:r>
                            </w:p>
                            <w:p w14:paraId="351D9DBE"/>
                          </w:txbxContent>
                        </wps:txbx>
                        <wps:bodyPr rot="0" vert="horz" wrap="square" lIns="87782" tIns="43891" rIns="87782" bIns="43891" anchor="t" anchorCtr="0" upright="1">
                          <a:noAutofit/>
                        </wps:bodyPr>
                      </wps:wsp>
                      <wps:wsp>
                        <wps:cNvPr id="55" name="AutoShape 555"/>
                        <wps:cNvCnPr>
                          <a:cxnSpLocks noChangeShapeType="1"/>
                        </wps:cNvCnPr>
                        <wps:spPr bwMode="auto">
                          <a:xfrm>
                            <a:off x="14826" y="3246"/>
                            <a:ext cx="2" cy="660"/>
                          </a:xfrm>
                          <a:prstGeom prst="straightConnector1">
                            <a:avLst/>
                          </a:prstGeom>
                          <a:noFill/>
                          <a:ln w="9525">
                            <a:solidFill>
                              <a:srgbClr val="000000"/>
                            </a:solidFill>
                            <a:round/>
                            <a:tailEnd type="triangle" w="med" len="med"/>
                          </a:ln>
                        </wps:spPr>
                        <wps:bodyPr/>
                      </wps:wsp>
                      <wps:wsp>
                        <wps:cNvPr id="56" name="Text Box 557"/>
                        <wps:cNvSpPr txBox="1">
                          <a:spLocks noChangeAspect="1" noChangeArrowheads="1"/>
                        </wps:cNvSpPr>
                        <wps:spPr bwMode="auto">
                          <a:xfrm>
                            <a:off x="11984" y="4458"/>
                            <a:ext cx="1379" cy="644"/>
                          </a:xfrm>
                          <a:prstGeom prst="rect">
                            <a:avLst/>
                          </a:prstGeom>
                          <a:solidFill>
                            <a:srgbClr val="FFCCFF"/>
                          </a:solidFill>
                          <a:ln w="9525">
                            <a:solidFill>
                              <a:srgbClr val="000000"/>
                            </a:solidFill>
                            <a:miter lim="800000"/>
                          </a:ln>
                        </wps:spPr>
                        <wps:txbx>
                          <w:txbxContent>
                            <w:p w14:paraId="793DFDD3">
                              <w:pPr>
                                <w:rPr>
                                  <w:b/>
                                  <w:color w:val="FF0000"/>
                                </w:rPr>
                              </w:pPr>
                              <w:r>
                                <w:rPr>
                                  <w:b/>
                                  <w:color w:val="FF0000"/>
                                  <w:sz w:val="14"/>
                                  <w:szCs w:val="15"/>
                                </w:rPr>
                                <w:t>数字媒体策划与创意</w:t>
                              </w:r>
                            </w:p>
                            <w:p w14:paraId="5B81CCD6"/>
                          </w:txbxContent>
                        </wps:txbx>
                        <wps:bodyPr rot="0" vert="horz" wrap="square" lIns="87782" tIns="43891" rIns="87782" bIns="43891" anchor="t" anchorCtr="0" upright="1">
                          <a:noAutofit/>
                        </wps:bodyPr>
                      </wps:wsp>
                      <wps:wsp>
                        <wps:cNvPr id="57" name="Text Box 562"/>
                        <wps:cNvSpPr txBox="1">
                          <a:spLocks noChangeAspect="1" noChangeArrowheads="1"/>
                        </wps:cNvSpPr>
                        <wps:spPr bwMode="auto">
                          <a:xfrm>
                            <a:off x="10310" y="4606"/>
                            <a:ext cx="1389" cy="495"/>
                          </a:xfrm>
                          <a:prstGeom prst="rect">
                            <a:avLst/>
                          </a:prstGeom>
                          <a:solidFill>
                            <a:srgbClr val="FFCCFF"/>
                          </a:solidFill>
                          <a:ln w="9525">
                            <a:solidFill>
                              <a:srgbClr val="000000"/>
                            </a:solidFill>
                            <a:miter lim="800000"/>
                          </a:ln>
                        </wps:spPr>
                        <wps:txbx>
                          <w:txbxContent>
                            <w:p w14:paraId="42BE192C">
                              <w:pPr>
                                <w:rPr>
                                  <w:rFonts w:ascii="宋体" w:hAnsi="宋体" w:cs="宋体"/>
                                  <w:b/>
                                  <w:color w:val="FF0000"/>
                                  <w:sz w:val="14"/>
                                  <w:szCs w:val="15"/>
                                </w:rPr>
                              </w:pPr>
                              <w:r>
                                <w:rPr>
                                  <w:rFonts w:hint="eastAsia" w:ascii="宋体" w:hAnsi="宋体" w:cs="宋体"/>
                                  <w:b/>
                                  <w:color w:val="FF0000"/>
                                  <w:sz w:val="14"/>
                                  <w:szCs w:val="15"/>
                                </w:rPr>
                                <w:t>多媒体制作与交互设计</w:t>
                              </w:r>
                            </w:p>
                            <w:p w14:paraId="7B36B9C3">
                              <w:r>
                                <w:rPr>
                                  <w:rFonts w:hint="eastAsia" w:ascii="宋体" w:hAnsi="宋体" w:cs="宋体"/>
                                  <w:sz w:val="14"/>
                                  <w:szCs w:val="15"/>
                                </w:rPr>
                                <w:t>企业形象与VI设计</w:t>
                              </w:r>
                            </w:p>
                            <w:p w14:paraId="148A7AC2"/>
                          </w:txbxContent>
                        </wps:txbx>
                        <wps:bodyPr rot="0" vert="horz" wrap="square" lIns="87782" tIns="43891" rIns="87782" bIns="43891" anchor="t" anchorCtr="0" upright="1">
                          <a:noAutofit/>
                        </wps:bodyPr>
                      </wps:wsp>
                      <wps:wsp>
                        <wps:cNvPr id="58" name="Text Box 579"/>
                        <wps:cNvSpPr txBox="1">
                          <a:spLocks noChangeAspect="1" noChangeArrowheads="1"/>
                        </wps:cNvSpPr>
                        <wps:spPr bwMode="auto">
                          <a:xfrm>
                            <a:off x="8487" y="4581"/>
                            <a:ext cx="1407" cy="494"/>
                          </a:xfrm>
                          <a:prstGeom prst="rect">
                            <a:avLst/>
                          </a:prstGeom>
                          <a:solidFill>
                            <a:srgbClr val="FFCCFF"/>
                          </a:solidFill>
                          <a:ln w="9525">
                            <a:solidFill>
                              <a:srgbClr val="000000"/>
                            </a:solidFill>
                            <a:miter lim="800000"/>
                          </a:ln>
                        </wps:spPr>
                        <wps:txbx>
                          <w:txbxContent>
                            <w:p w14:paraId="16B57A4B">
                              <w:pPr>
                                <w:rPr>
                                  <w:b/>
                                  <w:color w:val="FF0000"/>
                                  <w:sz w:val="14"/>
                                  <w:szCs w:val="15"/>
                                </w:rPr>
                              </w:pPr>
                              <w:r>
                                <w:rPr>
                                  <w:rFonts w:hint="eastAsia"/>
                                  <w:b/>
                                  <w:color w:val="FF0000"/>
                                  <w:sz w:val="14"/>
                                  <w:szCs w:val="15"/>
                                </w:rPr>
                                <w:t>数字动画设计</w:t>
                              </w:r>
                              <w:r>
                                <w:rPr>
                                  <w:b/>
                                  <w:color w:val="FF0000"/>
                                  <w:sz w:val="14"/>
                                  <w:szCs w:val="15"/>
                                </w:rPr>
                                <w:t>与制作</w:t>
                              </w:r>
                            </w:p>
                            <w:p w14:paraId="4909195F"/>
                          </w:txbxContent>
                        </wps:txbx>
                        <wps:bodyPr rot="0" vert="horz" wrap="square" lIns="87782" tIns="43891" rIns="87782" bIns="43891" anchor="t" anchorCtr="0" upright="1">
                          <a:noAutofit/>
                        </wps:bodyPr>
                      </wps:wsp>
                      <wps:wsp>
                        <wps:cNvPr id="59" name="Text Box 584"/>
                        <wps:cNvSpPr txBox="1">
                          <a:spLocks noChangeAspect="1" noChangeArrowheads="1"/>
                        </wps:cNvSpPr>
                        <wps:spPr bwMode="auto">
                          <a:xfrm>
                            <a:off x="3346" y="2094"/>
                            <a:ext cx="1380" cy="495"/>
                          </a:xfrm>
                          <a:prstGeom prst="rect">
                            <a:avLst/>
                          </a:prstGeom>
                          <a:solidFill>
                            <a:srgbClr val="F2F2F2"/>
                          </a:solidFill>
                          <a:ln w="9525">
                            <a:solidFill>
                              <a:srgbClr val="000000"/>
                            </a:solidFill>
                            <a:miter lim="800000"/>
                          </a:ln>
                        </wps:spPr>
                        <wps:txbx>
                          <w:txbxContent>
                            <w:p w14:paraId="75F8EBB9">
                              <w:pPr>
                                <w:rPr>
                                  <w:sz w:val="14"/>
                                  <w:szCs w:val="15"/>
                                </w:rPr>
                              </w:pPr>
                              <w:r>
                                <w:rPr>
                                  <w:rFonts w:hint="eastAsia"/>
                                  <w:sz w:val="14"/>
                                  <w:szCs w:val="15"/>
                                </w:rPr>
                                <w:t>高等数学A</w:t>
                              </w:r>
                              <w:r>
                                <w:rPr>
                                  <w:sz w:val="14"/>
                                  <w:szCs w:val="15"/>
                                </w:rPr>
                                <w:t>2</w:t>
                              </w:r>
                            </w:p>
                            <w:p w14:paraId="3901A68A"/>
                          </w:txbxContent>
                        </wps:txbx>
                        <wps:bodyPr rot="0" vert="horz" wrap="square" lIns="87782" tIns="43891" rIns="87782" bIns="43891" anchor="t" anchorCtr="0" upright="1">
                          <a:noAutofit/>
                        </wps:bodyPr>
                      </wps:wsp>
                      <wps:wsp>
                        <wps:cNvPr id="60" name="Text Box 586"/>
                        <wps:cNvSpPr txBox="1">
                          <a:spLocks noChangeAspect="1" noChangeArrowheads="1"/>
                        </wps:cNvSpPr>
                        <wps:spPr bwMode="auto">
                          <a:xfrm>
                            <a:off x="3356" y="3278"/>
                            <a:ext cx="1380" cy="495"/>
                          </a:xfrm>
                          <a:prstGeom prst="rect">
                            <a:avLst/>
                          </a:prstGeom>
                          <a:solidFill>
                            <a:srgbClr val="E2EFD9"/>
                          </a:solidFill>
                          <a:ln w="9525">
                            <a:solidFill>
                              <a:srgbClr val="000000"/>
                            </a:solidFill>
                            <a:miter lim="800000"/>
                          </a:ln>
                        </wps:spPr>
                        <wps:txbx>
                          <w:txbxContent>
                            <w:p w14:paraId="304EAB2F">
                              <w:pPr>
                                <w:rPr>
                                  <w:sz w:val="14"/>
                                  <w:szCs w:val="15"/>
                                </w:rPr>
                              </w:pPr>
                              <w:r>
                                <w:rPr>
                                  <w:rFonts w:hint="eastAsia"/>
                                  <w:sz w:val="14"/>
                                  <w:szCs w:val="15"/>
                                </w:rPr>
                                <w:t>新闻传播史</w:t>
                              </w:r>
                            </w:p>
                            <w:p w14:paraId="7CBAE9E9"/>
                          </w:txbxContent>
                        </wps:txbx>
                        <wps:bodyPr rot="0" vert="horz" wrap="square" lIns="87782" tIns="43891" rIns="87782" bIns="43891" anchor="t" anchorCtr="0" upright="1">
                          <a:noAutofit/>
                        </wps:bodyPr>
                      </wps:wsp>
                      <wps:wsp>
                        <wps:cNvPr id="61" name="Text Box 587"/>
                        <wps:cNvSpPr txBox="1">
                          <a:spLocks noChangeAspect="1" noChangeArrowheads="1"/>
                        </wps:cNvSpPr>
                        <wps:spPr bwMode="auto">
                          <a:xfrm>
                            <a:off x="11909" y="2691"/>
                            <a:ext cx="1412" cy="494"/>
                          </a:xfrm>
                          <a:prstGeom prst="rect">
                            <a:avLst/>
                          </a:prstGeom>
                          <a:solidFill>
                            <a:srgbClr val="FFF2CC"/>
                          </a:solidFill>
                          <a:ln w="9525">
                            <a:solidFill>
                              <a:srgbClr val="000000"/>
                            </a:solidFill>
                            <a:prstDash val="dash"/>
                            <a:miter lim="800000"/>
                          </a:ln>
                        </wps:spPr>
                        <wps:txbx>
                          <w:txbxContent>
                            <w:p w14:paraId="29C5A5A2">
                              <w:pPr>
                                <w:rPr>
                                  <w:color w:val="000000"/>
                                  <w:sz w:val="14"/>
                                  <w:szCs w:val="15"/>
                                </w:rPr>
                              </w:pPr>
                              <w:r>
                                <w:rPr>
                                  <w:rFonts w:hint="eastAsia"/>
                                  <w:color w:val="000000"/>
                                  <w:sz w:val="14"/>
                                  <w:szCs w:val="15"/>
                                </w:rPr>
                                <w:t>直播节目制作</w:t>
                              </w:r>
                            </w:p>
                            <w:p w14:paraId="0E8103F0"/>
                          </w:txbxContent>
                        </wps:txbx>
                        <wps:bodyPr rot="0" vert="horz" wrap="square" lIns="87782" tIns="43891" rIns="87782" bIns="43891" anchor="t" anchorCtr="0" upright="1">
                          <a:noAutofit/>
                        </wps:bodyPr>
                      </wps:wsp>
                      <wps:wsp>
                        <wps:cNvPr id="62" name="Text Box 588"/>
                        <wps:cNvSpPr txBox="1">
                          <a:spLocks noChangeAspect="1" noChangeArrowheads="1"/>
                        </wps:cNvSpPr>
                        <wps:spPr bwMode="auto">
                          <a:xfrm>
                            <a:off x="11974" y="5140"/>
                            <a:ext cx="1412" cy="494"/>
                          </a:xfrm>
                          <a:prstGeom prst="rect">
                            <a:avLst/>
                          </a:prstGeom>
                          <a:solidFill>
                            <a:srgbClr val="F7CAAC"/>
                          </a:solidFill>
                          <a:ln w="9525">
                            <a:solidFill>
                              <a:srgbClr val="000000"/>
                            </a:solidFill>
                            <a:miter lim="800000"/>
                          </a:ln>
                        </wps:spPr>
                        <wps:txbx>
                          <w:txbxContent>
                            <w:p w14:paraId="21B5887C">
                              <w:pPr>
                                <w:rPr>
                                  <w:color w:val="000000"/>
                                  <w:sz w:val="14"/>
                                  <w:szCs w:val="15"/>
                                </w:rPr>
                              </w:pPr>
                              <w:r>
                                <w:rPr>
                                  <w:rFonts w:hint="eastAsia"/>
                                  <w:color w:val="000000"/>
                                  <w:sz w:val="14"/>
                                  <w:szCs w:val="15"/>
                                </w:rPr>
                                <w:t>新媒体运营综合实践</w:t>
                              </w:r>
                            </w:p>
                            <w:p w14:paraId="0A74290D"/>
                          </w:txbxContent>
                        </wps:txbx>
                        <wps:bodyPr rot="0" vert="horz" wrap="square" lIns="87782" tIns="43891" rIns="87782" bIns="43891" anchor="t" anchorCtr="0" upright="1">
                          <a:noAutofit/>
                        </wps:bodyPr>
                      </wps:wsp>
                      <wps:wsp>
                        <wps:cNvPr id="63" name="Text Box 589"/>
                        <wps:cNvSpPr txBox="1">
                          <a:spLocks noChangeAspect="1" noChangeArrowheads="1"/>
                        </wps:cNvSpPr>
                        <wps:spPr bwMode="auto">
                          <a:xfrm>
                            <a:off x="10296" y="5168"/>
                            <a:ext cx="1412" cy="494"/>
                          </a:xfrm>
                          <a:prstGeom prst="rect">
                            <a:avLst/>
                          </a:prstGeom>
                          <a:solidFill>
                            <a:srgbClr val="F7CAAC"/>
                          </a:solidFill>
                          <a:ln w="9525">
                            <a:solidFill>
                              <a:srgbClr val="000000"/>
                            </a:solidFill>
                            <a:miter lim="800000"/>
                          </a:ln>
                        </wps:spPr>
                        <wps:txbx>
                          <w:txbxContent>
                            <w:p w14:paraId="4CD89788">
                              <w:pPr>
                                <w:rPr>
                                  <w:color w:val="000000"/>
                                  <w:sz w:val="14"/>
                                  <w:szCs w:val="15"/>
                                </w:rPr>
                              </w:pPr>
                              <w:r>
                                <w:rPr>
                                  <w:rFonts w:hint="eastAsia"/>
                                  <w:color w:val="000000"/>
                                  <w:sz w:val="14"/>
                                  <w:szCs w:val="15"/>
                                </w:rPr>
                                <w:t>短视频</w:t>
                              </w:r>
                              <w:r>
                                <w:rPr>
                                  <w:color w:val="000000"/>
                                  <w:sz w:val="14"/>
                                  <w:szCs w:val="15"/>
                                </w:rPr>
                                <w:t>制作</w:t>
                              </w:r>
                              <w:r>
                                <w:rPr>
                                  <w:rFonts w:hint="eastAsia"/>
                                  <w:color w:val="000000"/>
                                  <w:sz w:val="14"/>
                                  <w:szCs w:val="15"/>
                                </w:rPr>
                                <w:t>实践</w:t>
                              </w:r>
                            </w:p>
                            <w:p w14:paraId="03969863"/>
                          </w:txbxContent>
                        </wps:txbx>
                        <wps:bodyPr rot="0" vert="horz" wrap="square" lIns="87782" tIns="43891" rIns="87782" bIns="43891" anchor="t" anchorCtr="0" upright="1">
                          <a:noAutofit/>
                        </wps:bodyPr>
                      </wps:wsp>
                      <wps:wsp>
                        <wps:cNvPr id="64" name="Text Box 590"/>
                        <wps:cNvSpPr txBox="1">
                          <a:spLocks noChangeAspect="1" noChangeArrowheads="1"/>
                        </wps:cNvSpPr>
                        <wps:spPr bwMode="auto">
                          <a:xfrm>
                            <a:off x="6805" y="5160"/>
                            <a:ext cx="1412" cy="494"/>
                          </a:xfrm>
                          <a:prstGeom prst="rect">
                            <a:avLst/>
                          </a:prstGeom>
                          <a:solidFill>
                            <a:srgbClr val="F7CAAC"/>
                          </a:solidFill>
                          <a:ln w="9525">
                            <a:solidFill>
                              <a:srgbClr val="000000"/>
                            </a:solidFill>
                            <a:miter lim="800000"/>
                          </a:ln>
                        </wps:spPr>
                        <wps:txbx>
                          <w:txbxContent>
                            <w:p w14:paraId="1A327181">
                              <w:pPr>
                                <w:rPr>
                                  <w:color w:val="000000"/>
                                  <w:sz w:val="14"/>
                                  <w:szCs w:val="15"/>
                                </w:rPr>
                              </w:pPr>
                              <w:r>
                                <w:rPr>
                                  <w:rFonts w:hint="eastAsia"/>
                                  <w:color w:val="000000"/>
                                  <w:sz w:val="14"/>
                                  <w:szCs w:val="15"/>
                                </w:rPr>
                                <w:t>平面制作实践</w:t>
                              </w:r>
                            </w:p>
                            <w:p w14:paraId="684C63C4"/>
                          </w:txbxContent>
                        </wps:txbx>
                        <wps:bodyPr rot="0" vert="horz" wrap="square" lIns="87782" tIns="43891" rIns="87782" bIns="43891" anchor="t" anchorCtr="0" upright="1">
                          <a:noAutofit/>
                        </wps:bodyPr>
                      </wps:wsp>
                      <wps:wsp>
                        <wps:cNvPr id="65" name="Text Box 591"/>
                        <wps:cNvSpPr txBox="1">
                          <a:spLocks noChangeAspect="1" noChangeArrowheads="1"/>
                        </wps:cNvSpPr>
                        <wps:spPr bwMode="auto">
                          <a:xfrm>
                            <a:off x="5058" y="5140"/>
                            <a:ext cx="1412" cy="494"/>
                          </a:xfrm>
                          <a:prstGeom prst="rect">
                            <a:avLst/>
                          </a:prstGeom>
                          <a:solidFill>
                            <a:srgbClr val="F7CAAC"/>
                          </a:solidFill>
                          <a:ln w="9525">
                            <a:solidFill>
                              <a:srgbClr val="000000"/>
                            </a:solidFill>
                            <a:miter lim="800000"/>
                          </a:ln>
                        </wps:spPr>
                        <wps:txbx>
                          <w:txbxContent>
                            <w:p w14:paraId="1461908C">
                              <w:pPr>
                                <w:rPr>
                                  <w:color w:val="000000"/>
                                  <w:sz w:val="14"/>
                                  <w:szCs w:val="15"/>
                                </w:rPr>
                              </w:pPr>
                              <w:r>
                                <w:rPr>
                                  <w:rFonts w:hint="eastAsia"/>
                                  <w:color w:val="000000"/>
                                  <w:sz w:val="14"/>
                                  <w:szCs w:val="15"/>
                                </w:rPr>
                                <w:t>摄影实践</w:t>
                              </w:r>
                            </w:p>
                            <w:p w14:paraId="7CB5CAA7"/>
                          </w:txbxContent>
                        </wps:txbx>
                        <wps:bodyPr rot="0" vert="horz" wrap="square" lIns="87782" tIns="43891" rIns="87782" bIns="43891" anchor="t" anchorCtr="0" upright="1">
                          <a:noAutofit/>
                        </wps:bodyPr>
                      </wps:wsp>
                      <wps:wsp>
                        <wps:cNvPr id="66" name="Text Box 592"/>
                        <wps:cNvSpPr txBox="1">
                          <a:spLocks noChangeAspect="1" noChangeArrowheads="1"/>
                        </wps:cNvSpPr>
                        <wps:spPr bwMode="auto">
                          <a:xfrm>
                            <a:off x="1613" y="5045"/>
                            <a:ext cx="1412" cy="494"/>
                          </a:xfrm>
                          <a:prstGeom prst="rect">
                            <a:avLst/>
                          </a:prstGeom>
                          <a:solidFill>
                            <a:srgbClr val="F7CAAC"/>
                          </a:solidFill>
                          <a:ln w="9525">
                            <a:solidFill>
                              <a:srgbClr val="000000"/>
                            </a:solidFill>
                            <a:miter lim="800000"/>
                          </a:ln>
                        </wps:spPr>
                        <wps:txbx>
                          <w:txbxContent>
                            <w:p w14:paraId="2A2FF922">
                              <w:pPr>
                                <w:rPr>
                                  <w:color w:val="000000"/>
                                  <w:sz w:val="14"/>
                                  <w:szCs w:val="15"/>
                                </w:rPr>
                              </w:pPr>
                              <w:r>
                                <w:rPr>
                                  <w:rFonts w:hint="eastAsia"/>
                                  <w:color w:val="000000"/>
                                  <w:sz w:val="14"/>
                                  <w:szCs w:val="15"/>
                                </w:rPr>
                                <w:t>专业认知</w:t>
                              </w:r>
                              <w:r>
                                <w:rPr>
                                  <w:color w:val="000000"/>
                                  <w:sz w:val="14"/>
                                  <w:szCs w:val="15"/>
                                </w:rPr>
                                <w:t>与</w:t>
                              </w:r>
                              <w:r>
                                <w:rPr>
                                  <w:rFonts w:hint="eastAsia"/>
                                  <w:color w:val="000000"/>
                                  <w:sz w:val="14"/>
                                  <w:szCs w:val="15"/>
                                </w:rPr>
                                <w:t>实践</w:t>
                              </w:r>
                            </w:p>
                            <w:p w14:paraId="64FE4162"/>
                          </w:txbxContent>
                        </wps:txbx>
                        <wps:bodyPr rot="0" vert="horz" wrap="square" lIns="87782" tIns="43891" rIns="87782" bIns="43891" anchor="t" anchorCtr="0" upright="1">
                          <a:noAutofit/>
                        </wps:bodyPr>
                      </wps:wsp>
                      <wps:wsp>
                        <wps:cNvPr id="67" name="Text Box 593"/>
                        <wps:cNvSpPr txBox="1">
                          <a:spLocks noChangeAspect="1" noChangeArrowheads="1"/>
                        </wps:cNvSpPr>
                        <wps:spPr bwMode="auto">
                          <a:xfrm>
                            <a:off x="8498" y="5168"/>
                            <a:ext cx="1412" cy="494"/>
                          </a:xfrm>
                          <a:prstGeom prst="rect">
                            <a:avLst/>
                          </a:prstGeom>
                          <a:solidFill>
                            <a:srgbClr val="F7CAAC"/>
                          </a:solidFill>
                          <a:ln w="9525">
                            <a:solidFill>
                              <a:srgbClr val="000000"/>
                            </a:solidFill>
                            <a:miter lim="800000"/>
                          </a:ln>
                        </wps:spPr>
                        <wps:txbx>
                          <w:txbxContent>
                            <w:p w14:paraId="7700D9D7">
                              <w:pPr>
                                <w:rPr>
                                  <w:color w:val="000000"/>
                                  <w:sz w:val="14"/>
                                  <w:szCs w:val="15"/>
                                </w:rPr>
                              </w:pPr>
                              <w:r>
                                <w:rPr>
                                  <w:rFonts w:hint="eastAsia"/>
                                  <w:color w:val="000000"/>
                                  <w:sz w:val="14"/>
                                  <w:szCs w:val="15"/>
                                </w:rPr>
                                <w:t>脚本写作实践</w:t>
                              </w:r>
                            </w:p>
                            <w:p w14:paraId="1579B4F3"/>
                          </w:txbxContent>
                        </wps:txbx>
                        <wps:bodyPr rot="0" vert="horz" wrap="square" lIns="87782" tIns="43891" rIns="87782" bIns="43891" anchor="t" anchorCtr="0" upright="1">
                          <a:noAutofit/>
                        </wps:bodyPr>
                      </wps:wsp>
                      <wps:wsp>
                        <wps:cNvPr id="68" name="Text Box 596"/>
                        <wps:cNvSpPr txBox="1">
                          <a:spLocks noChangeAspect="1" noChangeArrowheads="1"/>
                        </wps:cNvSpPr>
                        <wps:spPr bwMode="auto">
                          <a:xfrm>
                            <a:off x="1629" y="6228"/>
                            <a:ext cx="1379" cy="495"/>
                          </a:xfrm>
                          <a:prstGeom prst="rect">
                            <a:avLst/>
                          </a:prstGeom>
                          <a:solidFill>
                            <a:srgbClr val="DEEAF6"/>
                          </a:solidFill>
                          <a:ln w="9525">
                            <a:solidFill>
                              <a:srgbClr val="000000"/>
                            </a:solidFill>
                            <a:miter lim="800000"/>
                          </a:ln>
                        </wps:spPr>
                        <wps:txbx>
                          <w:txbxContent>
                            <w:p w14:paraId="74784BED">
                              <w:pPr>
                                <w:rPr>
                                  <w:sz w:val="14"/>
                                  <w:szCs w:val="15"/>
                                </w:rPr>
                              </w:pPr>
                              <w:r>
                                <w:rPr>
                                  <w:sz w:val="14"/>
                                  <w:szCs w:val="15"/>
                                </w:rPr>
                                <w:t>形势与政策</w:t>
                              </w:r>
                            </w:p>
                            <w:p w14:paraId="6E5F068A"/>
                          </w:txbxContent>
                        </wps:txbx>
                        <wps:bodyPr rot="0" vert="horz" wrap="square" lIns="87782" tIns="43891" rIns="87782" bIns="43891" anchor="t" anchorCtr="0" upright="1">
                          <a:noAutofit/>
                        </wps:bodyPr>
                      </wps:wsp>
                      <wps:wsp>
                        <wps:cNvPr id="70" name="Text Box 598"/>
                        <wps:cNvSpPr txBox="1">
                          <a:spLocks noChangeAspect="1" noChangeArrowheads="1"/>
                        </wps:cNvSpPr>
                        <wps:spPr bwMode="auto">
                          <a:xfrm>
                            <a:off x="1653" y="2679"/>
                            <a:ext cx="1379" cy="495"/>
                          </a:xfrm>
                          <a:prstGeom prst="rect">
                            <a:avLst/>
                          </a:prstGeom>
                          <a:solidFill>
                            <a:srgbClr val="DEEAF6"/>
                          </a:solidFill>
                          <a:ln w="9525">
                            <a:solidFill>
                              <a:srgbClr val="000000"/>
                            </a:solidFill>
                            <a:miter lim="800000"/>
                          </a:ln>
                        </wps:spPr>
                        <wps:txbx>
                          <w:txbxContent>
                            <w:p w14:paraId="6BB5FDA2">
                              <w:pPr>
                                <w:rPr>
                                  <w:sz w:val="14"/>
                                  <w:szCs w:val="15"/>
                                </w:rPr>
                              </w:pPr>
                              <w:r>
                                <w:rPr>
                                  <w:rFonts w:hint="eastAsia"/>
                                  <w:sz w:val="14"/>
                                  <w:szCs w:val="15"/>
                                </w:rPr>
                                <w:t>大学生心理健康</w:t>
                              </w:r>
                            </w:p>
                            <w:p w14:paraId="1D738763"/>
                          </w:txbxContent>
                        </wps:txbx>
                        <wps:bodyPr rot="0" vert="horz" wrap="square" lIns="87782" tIns="43891" rIns="87782" bIns="43891" anchor="t" anchorCtr="0" upright="1">
                          <a:noAutofit/>
                        </wps:bodyPr>
                      </wps:wsp>
                      <wps:wsp>
                        <wps:cNvPr id="71" name="Text Box 599"/>
                        <wps:cNvSpPr txBox="1">
                          <a:spLocks noChangeAspect="1" noChangeArrowheads="1"/>
                        </wps:cNvSpPr>
                        <wps:spPr bwMode="auto">
                          <a:xfrm>
                            <a:off x="1635" y="3242"/>
                            <a:ext cx="1379" cy="495"/>
                          </a:xfrm>
                          <a:prstGeom prst="rect">
                            <a:avLst/>
                          </a:prstGeom>
                          <a:solidFill>
                            <a:srgbClr val="DEEAF6"/>
                          </a:solidFill>
                          <a:ln w="9525">
                            <a:solidFill>
                              <a:srgbClr val="000000"/>
                            </a:solidFill>
                            <a:miter lim="800000"/>
                          </a:ln>
                        </wps:spPr>
                        <wps:txbx>
                          <w:txbxContent>
                            <w:p w14:paraId="54FB1FEF">
                              <w:pPr>
                                <w:rPr>
                                  <w:sz w:val="14"/>
                                  <w:szCs w:val="15"/>
                                </w:rPr>
                              </w:pPr>
                              <w:r>
                                <w:rPr>
                                  <w:rFonts w:hint="eastAsia"/>
                                  <w:sz w:val="14"/>
                                  <w:szCs w:val="15"/>
                                </w:rPr>
                                <w:t>大学生安全教育</w:t>
                              </w:r>
                            </w:p>
                            <w:p w14:paraId="01729AC5"/>
                          </w:txbxContent>
                        </wps:txbx>
                        <wps:bodyPr rot="0" vert="horz" wrap="square" lIns="87782" tIns="43891" rIns="87782" bIns="43891" anchor="t" anchorCtr="0" upright="1">
                          <a:noAutofit/>
                        </wps:bodyPr>
                      </wps:wsp>
                      <wps:wsp>
                        <wps:cNvPr id="72" name="Text Box 600"/>
                        <wps:cNvSpPr txBox="1">
                          <a:spLocks noChangeAspect="1" noChangeArrowheads="1"/>
                        </wps:cNvSpPr>
                        <wps:spPr bwMode="auto">
                          <a:xfrm>
                            <a:off x="1618" y="3808"/>
                            <a:ext cx="1379" cy="495"/>
                          </a:xfrm>
                          <a:prstGeom prst="rect">
                            <a:avLst/>
                          </a:prstGeom>
                          <a:solidFill>
                            <a:srgbClr val="DCE6F2"/>
                          </a:solidFill>
                          <a:ln w="9525">
                            <a:solidFill>
                              <a:srgbClr val="000000"/>
                            </a:solidFill>
                            <a:miter lim="800000"/>
                          </a:ln>
                        </wps:spPr>
                        <wps:txbx>
                          <w:txbxContent>
                            <w:p w14:paraId="5606F275">
                              <w:pPr>
                                <w:rPr>
                                  <w:sz w:val="14"/>
                                  <w:szCs w:val="15"/>
                                </w:rPr>
                              </w:pPr>
                              <w:r>
                                <w:rPr>
                                  <w:rFonts w:hint="eastAsia"/>
                                  <w:sz w:val="14"/>
                                  <w:szCs w:val="15"/>
                                </w:rPr>
                                <w:t>应用文写作</w:t>
                              </w:r>
                            </w:p>
                            <w:p w14:paraId="3B58318B"/>
                            <w:p w14:paraId="25E7B1B8"/>
                          </w:txbxContent>
                        </wps:txbx>
                        <wps:bodyPr rot="0" vert="horz" wrap="square" lIns="87782" tIns="43891" rIns="87782" bIns="43891" anchor="t" anchorCtr="0" upright="1">
                          <a:noAutofit/>
                        </wps:bodyPr>
                      </wps:wsp>
                      <wps:wsp>
                        <wps:cNvPr id="73" name="Text Box 601"/>
                        <wps:cNvSpPr txBox="1">
                          <a:spLocks noChangeAspect="1" noChangeArrowheads="1"/>
                        </wps:cNvSpPr>
                        <wps:spPr bwMode="auto">
                          <a:xfrm>
                            <a:off x="1619" y="4388"/>
                            <a:ext cx="1379" cy="495"/>
                          </a:xfrm>
                          <a:prstGeom prst="rect">
                            <a:avLst/>
                          </a:prstGeom>
                          <a:solidFill>
                            <a:srgbClr val="DCE6F2"/>
                          </a:solidFill>
                          <a:ln w="9525">
                            <a:solidFill>
                              <a:srgbClr val="000000"/>
                            </a:solidFill>
                            <a:miter lim="800000"/>
                          </a:ln>
                        </wps:spPr>
                        <wps:txbx>
                          <w:txbxContent>
                            <w:p w14:paraId="31776FCD">
                              <w:r>
                                <w:rPr>
                                  <w:rFonts w:hint="eastAsia"/>
                                  <w:sz w:val="14"/>
                                  <w:szCs w:val="15"/>
                                </w:rPr>
                                <w:t>C程序设计</w:t>
                              </w:r>
                            </w:p>
                            <w:p w14:paraId="4BE0ED8E"/>
                          </w:txbxContent>
                        </wps:txbx>
                        <wps:bodyPr rot="0" vert="horz" wrap="square" lIns="87782" tIns="43891" rIns="87782" bIns="43891" anchor="t" anchorCtr="0" upright="1">
                          <a:noAutofit/>
                        </wps:bodyPr>
                      </wps:wsp>
                      <wps:wsp>
                        <wps:cNvPr id="74" name="Text Box 606"/>
                        <wps:cNvSpPr txBox="1">
                          <a:spLocks noChangeAspect="1" noChangeArrowheads="1"/>
                        </wps:cNvSpPr>
                        <wps:spPr bwMode="auto">
                          <a:xfrm>
                            <a:off x="10250" y="2124"/>
                            <a:ext cx="1412" cy="494"/>
                          </a:xfrm>
                          <a:prstGeom prst="rect">
                            <a:avLst/>
                          </a:prstGeom>
                          <a:solidFill>
                            <a:srgbClr val="FFF2CC"/>
                          </a:solidFill>
                          <a:ln w="9525">
                            <a:solidFill>
                              <a:srgbClr val="000000"/>
                            </a:solidFill>
                            <a:prstDash val="dash"/>
                            <a:miter lim="800000"/>
                          </a:ln>
                        </wps:spPr>
                        <wps:txbx>
                          <w:txbxContent>
                            <w:p w14:paraId="1D2A34F3">
                              <w:pPr>
                                <w:rPr>
                                  <w:color w:val="000000"/>
                                  <w:sz w:val="14"/>
                                  <w:szCs w:val="15"/>
                                </w:rPr>
                              </w:pPr>
                              <w:r>
                                <w:rPr>
                                  <w:rFonts w:hint="eastAsia"/>
                                  <w:color w:val="000000"/>
                                  <w:sz w:val="14"/>
                                  <w:szCs w:val="15"/>
                                </w:rPr>
                                <w:t>信息可视化</w:t>
                              </w:r>
                            </w:p>
                            <w:p w14:paraId="0FAED566"/>
                          </w:txbxContent>
                        </wps:txbx>
                        <wps:bodyPr rot="0" vert="horz" wrap="square" lIns="87782" tIns="43891" rIns="87782" bIns="43891" anchor="t" anchorCtr="0" upright="1">
                          <a:noAutofit/>
                        </wps:bodyPr>
                      </wps:wsp>
                      <wps:wsp>
                        <wps:cNvPr id="75" name="Text Box 607"/>
                        <wps:cNvSpPr txBox="1">
                          <a:spLocks noChangeAspect="1" noChangeArrowheads="1"/>
                        </wps:cNvSpPr>
                        <wps:spPr bwMode="auto">
                          <a:xfrm>
                            <a:off x="11906" y="2098"/>
                            <a:ext cx="1412" cy="494"/>
                          </a:xfrm>
                          <a:prstGeom prst="rect">
                            <a:avLst/>
                          </a:prstGeom>
                          <a:solidFill>
                            <a:srgbClr val="FFF2CC"/>
                          </a:solidFill>
                          <a:ln w="9525">
                            <a:solidFill>
                              <a:srgbClr val="000000"/>
                            </a:solidFill>
                            <a:prstDash val="dash"/>
                            <a:miter lim="800000"/>
                          </a:ln>
                        </wps:spPr>
                        <wps:txbx>
                          <w:txbxContent>
                            <w:p w14:paraId="6E7ED310">
                              <w:pPr>
                                <w:rPr>
                                  <w:color w:val="000000"/>
                                  <w:sz w:val="14"/>
                                  <w:szCs w:val="15"/>
                                </w:rPr>
                              </w:pPr>
                              <w:r>
                                <w:rPr>
                                  <w:rFonts w:hint="eastAsia"/>
                                  <w:color w:val="000000"/>
                                  <w:sz w:val="14"/>
                                  <w:szCs w:val="15"/>
                                </w:rPr>
                                <w:t>数字音频制作</w:t>
                              </w:r>
                            </w:p>
                            <w:p w14:paraId="4029D01A"/>
                          </w:txbxContent>
                        </wps:txbx>
                        <wps:bodyPr rot="0" vert="horz" wrap="square" lIns="87782" tIns="43891" rIns="87782" bIns="43891" anchor="t" anchorCtr="0" upright="1">
                          <a:noAutofit/>
                        </wps:bodyPr>
                      </wps:wsp>
                      <wps:wsp>
                        <wps:cNvPr id="76" name="Text Box 608"/>
                        <wps:cNvSpPr txBox="1">
                          <a:spLocks noChangeAspect="1" noChangeArrowheads="1"/>
                        </wps:cNvSpPr>
                        <wps:spPr bwMode="auto">
                          <a:xfrm>
                            <a:off x="8500" y="2704"/>
                            <a:ext cx="1412" cy="494"/>
                          </a:xfrm>
                          <a:prstGeom prst="rect">
                            <a:avLst/>
                          </a:prstGeom>
                          <a:solidFill>
                            <a:srgbClr val="FFF2CC"/>
                          </a:solidFill>
                          <a:ln w="9525">
                            <a:solidFill>
                              <a:srgbClr val="000000"/>
                            </a:solidFill>
                            <a:prstDash val="dash"/>
                            <a:miter lim="800000"/>
                          </a:ln>
                        </wps:spPr>
                        <wps:txbx>
                          <w:txbxContent>
                            <w:p w14:paraId="2DB12938">
                              <w:pPr>
                                <w:rPr>
                                  <w:color w:val="000000"/>
                                  <w:sz w:val="14"/>
                                  <w:szCs w:val="15"/>
                                </w:rPr>
                              </w:pPr>
                              <w:r>
                                <w:rPr>
                                  <w:rFonts w:hint="eastAsia"/>
                                  <w:color w:val="000000"/>
                                  <w:sz w:val="14"/>
                                  <w:szCs w:val="15"/>
                                </w:rPr>
                                <w:t>网络信息安全</w:t>
                              </w:r>
                            </w:p>
                            <w:p w14:paraId="1B226A33"/>
                          </w:txbxContent>
                        </wps:txbx>
                        <wps:bodyPr rot="0" vert="horz" wrap="square" lIns="87782" tIns="43891" rIns="87782" bIns="43891" anchor="t" anchorCtr="0" upright="1">
                          <a:noAutofit/>
                        </wps:bodyPr>
                      </wps:wsp>
                      <wps:wsp>
                        <wps:cNvPr id="77" name="Text Box 609"/>
                        <wps:cNvSpPr txBox="1">
                          <a:spLocks noChangeAspect="1" noChangeArrowheads="1"/>
                        </wps:cNvSpPr>
                        <wps:spPr bwMode="auto">
                          <a:xfrm>
                            <a:off x="10278" y="3913"/>
                            <a:ext cx="1379" cy="495"/>
                          </a:xfrm>
                          <a:prstGeom prst="rect">
                            <a:avLst/>
                          </a:prstGeom>
                          <a:solidFill>
                            <a:srgbClr val="FFF2CC"/>
                          </a:solidFill>
                          <a:ln w="9525">
                            <a:solidFill>
                              <a:srgbClr val="000000"/>
                            </a:solidFill>
                            <a:prstDash val="dash"/>
                            <a:miter lim="800000"/>
                          </a:ln>
                        </wps:spPr>
                        <wps:txbx>
                          <w:txbxContent>
                            <w:p w14:paraId="6D5676F6">
                              <w:pPr>
                                <w:ind w:left="-105" w:leftChars="-50"/>
                                <w:jc w:val="center"/>
                                <w:rPr>
                                  <w:color w:val="000000"/>
                                  <w:sz w:val="14"/>
                                  <w:szCs w:val="15"/>
                                </w:rPr>
                              </w:pPr>
                              <w:r>
                                <w:rPr>
                                  <w:rFonts w:hint="eastAsia"/>
                                  <w:color w:val="000000"/>
                                  <w:sz w:val="14"/>
                                  <w:szCs w:val="15"/>
                                </w:rPr>
                                <w:t>心理学与危机公关</w:t>
                              </w:r>
                            </w:p>
                            <w:p w14:paraId="7994D8C5"/>
                          </w:txbxContent>
                        </wps:txbx>
                        <wps:bodyPr rot="0" vert="horz" wrap="square" lIns="87782" tIns="43891" rIns="87782" bIns="43891" anchor="t" anchorCtr="0" upright="1">
                          <a:noAutofit/>
                        </wps:bodyPr>
                      </wps:wsp>
                      <wps:wsp>
                        <wps:cNvPr id="78" name="Text Box 611"/>
                        <wps:cNvSpPr txBox="1">
                          <a:spLocks noChangeAspect="1" noChangeArrowheads="1"/>
                        </wps:cNvSpPr>
                        <wps:spPr bwMode="auto">
                          <a:xfrm>
                            <a:off x="1621" y="5629"/>
                            <a:ext cx="1387" cy="494"/>
                          </a:xfrm>
                          <a:prstGeom prst="rect">
                            <a:avLst/>
                          </a:prstGeom>
                          <a:solidFill>
                            <a:srgbClr val="DCE6F2"/>
                          </a:solidFill>
                          <a:ln w="9525">
                            <a:solidFill>
                              <a:srgbClr val="000000"/>
                            </a:solidFill>
                            <a:miter lim="800000"/>
                          </a:ln>
                        </wps:spPr>
                        <wps:txbx>
                          <w:txbxContent>
                            <w:p w14:paraId="0254B207">
                              <w:pPr>
                                <w:spacing w:line="280" w:lineRule="exact"/>
                                <w:jc w:val="center"/>
                                <w:rPr>
                                  <w:rFonts w:hint="eastAsia" w:ascii="宋体" w:hAnsi="宋体" w:eastAsia="宋体" w:cs="宋体"/>
                                  <w:sz w:val="14"/>
                                  <w:szCs w:val="15"/>
                                  <w:lang w:eastAsia="zh-CN"/>
                                </w:rPr>
                              </w:pPr>
                              <w:del w:id="252" w:author="好好说话" w:date="2024-08-15T00:15:54Z">
                                <w:r>
                                  <w:rPr>
                                    <w:rFonts w:hint="eastAsia" w:ascii="宋体" w:hAnsi="宋体" w:cs="宋体"/>
                                    <w:sz w:val="14"/>
                                    <w:szCs w:val="15"/>
                                  </w:rPr>
                                  <w:delText>人工智能应用基础</w:delText>
                                </w:r>
                              </w:del>
                              <w:ins w:id="253" w:author="好好说话" w:date="2024-08-15T00:15:54Z">
                                <w:r>
                                  <w:rPr>
                                    <w:rFonts w:hint="eastAsia" w:ascii="宋体" w:hAnsi="宋体" w:cs="宋体"/>
                                    <w:sz w:val="14"/>
                                    <w:szCs w:val="15"/>
                                    <w:lang w:eastAsia="zh-CN"/>
                                  </w:rPr>
                                  <w:t>人工智能导论B</w:t>
                                </w:r>
                              </w:ins>
                            </w:p>
                            <w:p w14:paraId="2DDCF1D1"/>
                          </w:txbxContent>
                        </wps:txbx>
                        <wps:bodyPr rot="0" vert="horz" wrap="square" lIns="87782" tIns="43891" rIns="87782" bIns="43891" anchor="t" anchorCtr="0" upright="1">
                          <a:noAutofit/>
                        </wps:bodyPr>
                      </wps:wsp>
                      <wps:wsp>
                        <wps:cNvPr id="139" name="Text Box 596"/>
                        <wps:cNvSpPr txBox="1">
                          <a:spLocks noChangeAspect="1" noChangeArrowheads="1"/>
                        </wps:cNvSpPr>
                        <wps:spPr bwMode="auto">
                          <a:xfrm>
                            <a:off x="3377" y="6202"/>
                            <a:ext cx="1379" cy="495"/>
                          </a:xfrm>
                          <a:prstGeom prst="rect">
                            <a:avLst/>
                          </a:prstGeom>
                          <a:solidFill>
                            <a:srgbClr val="DEEAF6"/>
                          </a:solidFill>
                          <a:ln w="9525">
                            <a:solidFill>
                              <a:srgbClr val="000000"/>
                            </a:solidFill>
                            <a:miter lim="800000"/>
                          </a:ln>
                        </wps:spPr>
                        <wps:txbx>
                          <w:txbxContent>
                            <w:p w14:paraId="092DC3AD">
                              <w:pPr>
                                <w:rPr>
                                  <w:sz w:val="14"/>
                                  <w:szCs w:val="15"/>
                                </w:rPr>
                              </w:pPr>
                              <w:r>
                                <w:rPr>
                                  <w:sz w:val="14"/>
                                  <w:szCs w:val="15"/>
                                </w:rPr>
                                <w:t>形势与政策</w:t>
                              </w:r>
                            </w:p>
                            <w:p w14:paraId="6F624CAD"/>
                          </w:txbxContent>
                        </wps:txbx>
                        <wps:bodyPr rot="0" vert="horz" wrap="square" lIns="87782" tIns="43891" rIns="87782" bIns="43891" anchor="t" anchorCtr="0" upright="1">
                          <a:noAutofit/>
                        </wps:bodyPr>
                      </wps:wsp>
                      <wps:wsp>
                        <wps:cNvPr id="140" name="Text Box 596"/>
                        <wps:cNvSpPr txBox="1">
                          <a:spLocks noChangeAspect="1" noChangeArrowheads="1"/>
                        </wps:cNvSpPr>
                        <wps:spPr bwMode="auto">
                          <a:xfrm>
                            <a:off x="5106" y="6202"/>
                            <a:ext cx="1379" cy="495"/>
                          </a:xfrm>
                          <a:prstGeom prst="rect">
                            <a:avLst/>
                          </a:prstGeom>
                          <a:solidFill>
                            <a:srgbClr val="DEEAF6"/>
                          </a:solidFill>
                          <a:ln w="9525">
                            <a:solidFill>
                              <a:srgbClr val="000000"/>
                            </a:solidFill>
                            <a:miter lim="800000"/>
                          </a:ln>
                        </wps:spPr>
                        <wps:txbx>
                          <w:txbxContent>
                            <w:p w14:paraId="39705E90">
                              <w:pPr>
                                <w:rPr>
                                  <w:sz w:val="14"/>
                                  <w:szCs w:val="15"/>
                                </w:rPr>
                              </w:pPr>
                              <w:r>
                                <w:rPr>
                                  <w:sz w:val="14"/>
                                  <w:szCs w:val="15"/>
                                </w:rPr>
                                <w:t>形势与政策</w:t>
                              </w:r>
                            </w:p>
                            <w:p w14:paraId="7F005131"/>
                          </w:txbxContent>
                        </wps:txbx>
                        <wps:bodyPr rot="0" vert="horz" wrap="square" lIns="87782" tIns="43891" rIns="87782" bIns="43891" anchor="t" anchorCtr="0" upright="1">
                          <a:noAutofit/>
                        </wps:bodyPr>
                      </wps:wsp>
                      <wps:wsp>
                        <wps:cNvPr id="141" name="Text Box 596"/>
                        <wps:cNvSpPr txBox="1">
                          <a:spLocks noChangeAspect="1" noChangeArrowheads="1"/>
                        </wps:cNvSpPr>
                        <wps:spPr bwMode="auto">
                          <a:xfrm>
                            <a:off x="6812" y="6202"/>
                            <a:ext cx="1379" cy="495"/>
                          </a:xfrm>
                          <a:prstGeom prst="rect">
                            <a:avLst/>
                          </a:prstGeom>
                          <a:solidFill>
                            <a:srgbClr val="DEEAF6"/>
                          </a:solidFill>
                          <a:ln w="9525">
                            <a:solidFill>
                              <a:srgbClr val="000000"/>
                            </a:solidFill>
                            <a:miter lim="800000"/>
                          </a:ln>
                        </wps:spPr>
                        <wps:txbx>
                          <w:txbxContent>
                            <w:p w14:paraId="0C231E55">
                              <w:pPr>
                                <w:rPr>
                                  <w:sz w:val="14"/>
                                  <w:szCs w:val="15"/>
                                </w:rPr>
                              </w:pPr>
                              <w:r>
                                <w:rPr>
                                  <w:sz w:val="14"/>
                                  <w:szCs w:val="15"/>
                                </w:rPr>
                                <w:t>形势与政策</w:t>
                              </w:r>
                            </w:p>
                            <w:p w14:paraId="7018722A"/>
                          </w:txbxContent>
                        </wps:txbx>
                        <wps:bodyPr rot="0" vert="horz" wrap="square" lIns="87782" tIns="43891" rIns="87782" bIns="43891" anchor="t" anchorCtr="0" upright="1">
                          <a:noAutofit/>
                        </wps:bodyPr>
                      </wps:wsp>
                      <wps:wsp>
                        <wps:cNvPr id="142" name="Text Box 596"/>
                        <wps:cNvSpPr txBox="1">
                          <a:spLocks noChangeAspect="1" noChangeArrowheads="1"/>
                        </wps:cNvSpPr>
                        <wps:spPr bwMode="auto">
                          <a:xfrm>
                            <a:off x="8531" y="6193"/>
                            <a:ext cx="1379" cy="495"/>
                          </a:xfrm>
                          <a:prstGeom prst="rect">
                            <a:avLst/>
                          </a:prstGeom>
                          <a:solidFill>
                            <a:srgbClr val="DEEAF6"/>
                          </a:solidFill>
                          <a:ln w="9525">
                            <a:solidFill>
                              <a:srgbClr val="000000"/>
                            </a:solidFill>
                            <a:miter lim="800000"/>
                          </a:ln>
                        </wps:spPr>
                        <wps:txbx>
                          <w:txbxContent>
                            <w:p w14:paraId="17D73FF7">
                              <w:pPr>
                                <w:rPr>
                                  <w:sz w:val="14"/>
                                  <w:szCs w:val="15"/>
                                </w:rPr>
                              </w:pPr>
                              <w:r>
                                <w:rPr>
                                  <w:sz w:val="14"/>
                                  <w:szCs w:val="15"/>
                                </w:rPr>
                                <w:t>形势与政策</w:t>
                              </w:r>
                            </w:p>
                            <w:p w14:paraId="7168379B"/>
                          </w:txbxContent>
                        </wps:txbx>
                        <wps:bodyPr rot="0" vert="horz" wrap="square" lIns="87782" tIns="43891" rIns="87782" bIns="43891" anchor="t" anchorCtr="0" upright="1">
                          <a:noAutofit/>
                        </wps:bodyPr>
                      </wps:wsp>
                      <wps:wsp>
                        <wps:cNvPr id="143" name="Text Box 596"/>
                        <wps:cNvSpPr txBox="1">
                          <a:spLocks noChangeAspect="1" noChangeArrowheads="1"/>
                        </wps:cNvSpPr>
                        <wps:spPr bwMode="auto">
                          <a:xfrm>
                            <a:off x="10296" y="6193"/>
                            <a:ext cx="1379" cy="495"/>
                          </a:xfrm>
                          <a:prstGeom prst="rect">
                            <a:avLst/>
                          </a:prstGeom>
                          <a:solidFill>
                            <a:srgbClr val="DEEAF6"/>
                          </a:solidFill>
                          <a:ln w="9525">
                            <a:solidFill>
                              <a:srgbClr val="000000"/>
                            </a:solidFill>
                            <a:miter lim="800000"/>
                          </a:ln>
                        </wps:spPr>
                        <wps:txbx>
                          <w:txbxContent>
                            <w:p w14:paraId="783FF0D6">
                              <w:pPr>
                                <w:rPr>
                                  <w:sz w:val="14"/>
                                  <w:szCs w:val="15"/>
                                </w:rPr>
                              </w:pPr>
                              <w:r>
                                <w:rPr>
                                  <w:sz w:val="14"/>
                                  <w:szCs w:val="15"/>
                                </w:rPr>
                                <w:t>形势与政策</w:t>
                              </w:r>
                            </w:p>
                            <w:p w14:paraId="25DBC6CD"/>
                          </w:txbxContent>
                        </wps:txbx>
                        <wps:bodyPr rot="0" vert="horz" wrap="square" lIns="87782" tIns="43891" rIns="87782" bIns="43891" anchor="t" anchorCtr="0" upright="1">
                          <a:noAutofit/>
                        </wps:bodyPr>
                      </wps:wsp>
                      <wps:wsp>
                        <wps:cNvPr id="144" name="Text Box 596"/>
                        <wps:cNvSpPr txBox="1">
                          <a:spLocks noChangeAspect="1" noChangeArrowheads="1"/>
                        </wps:cNvSpPr>
                        <wps:spPr bwMode="auto">
                          <a:xfrm>
                            <a:off x="12007" y="6179"/>
                            <a:ext cx="1379" cy="495"/>
                          </a:xfrm>
                          <a:prstGeom prst="rect">
                            <a:avLst/>
                          </a:prstGeom>
                          <a:solidFill>
                            <a:srgbClr val="DEEAF6"/>
                          </a:solidFill>
                          <a:ln w="9525">
                            <a:solidFill>
                              <a:srgbClr val="000000"/>
                            </a:solidFill>
                            <a:miter lim="800000"/>
                          </a:ln>
                        </wps:spPr>
                        <wps:txbx>
                          <w:txbxContent>
                            <w:p w14:paraId="27AE6833">
                              <w:pPr>
                                <w:rPr>
                                  <w:sz w:val="14"/>
                                  <w:szCs w:val="15"/>
                                </w:rPr>
                              </w:pPr>
                              <w:r>
                                <w:rPr>
                                  <w:sz w:val="14"/>
                                  <w:szCs w:val="15"/>
                                </w:rPr>
                                <w:t>形势与政策</w:t>
                              </w:r>
                            </w:p>
                            <w:p w14:paraId="382E3AF8"/>
                          </w:txbxContent>
                        </wps:txbx>
                        <wps:bodyPr rot="0" vert="horz" wrap="square" lIns="87782" tIns="43891" rIns="87782" bIns="43891" anchor="t" anchorCtr="0" upright="1">
                          <a:noAutofit/>
                        </wps:bodyPr>
                      </wps:wsp>
                      <wps:wsp>
                        <wps:cNvPr id="145" name="Text Box 596"/>
                        <wps:cNvSpPr txBox="1">
                          <a:spLocks noChangeAspect="1" noChangeArrowheads="1"/>
                        </wps:cNvSpPr>
                        <wps:spPr bwMode="auto">
                          <a:xfrm>
                            <a:off x="13704" y="6179"/>
                            <a:ext cx="1379" cy="495"/>
                          </a:xfrm>
                          <a:prstGeom prst="rect">
                            <a:avLst/>
                          </a:prstGeom>
                          <a:solidFill>
                            <a:srgbClr val="DEEAF6"/>
                          </a:solidFill>
                          <a:ln w="9525">
                            <a:solidFill>
                              <a:srgbClr val="000000"/>
                            </a:solidFill>
                            <a:miter lim="800000"/>
                          </a:ln>
                        </wps:spPr>
                        <wps:txbx>
                          <w:txbxContent>
                            <w:p w14:paraId="6E373161">
                              <w:pPr>
                                <w:rPr>
                                  <w:sz w:val="14"/>
                                  <w:szCs w:val="15"/>
                                </w:rPr>
                              </w:pPr>
                              <w:r>
                                <w:rPr>
                                  <w:sz w:val="14"/>
                                  <w:szCs w:val="15"/>
                                </w:rPr>
                                <w:t>形势与政策</w:t>
                              </w:r>
                            </w:p>
                            <w:p w14:paraId="69301A7A"/>
                          </w:txbxContent>
                        </wps:txbx>
                        <wps:bodyPr rot="0" vert="horz" wrap="square" lIns="87782" tIns="43891" rIns="87782" bIns="43891" anchor="t" anchorCtr="0" upright="1">
                          <a:noAutofit/>
                        </wps:bodyPr>
                      </wps:wsp>
                      <wps:wsp>
                        <wps:cNvPr id="146" name="Text Box 596"/>
                        <wps:cNvSpPr txBox="1">
                          <a:spLocks noChangeAspect="1" noChangeArrowheads="1"/>
                        </wps:cNvSpPr>
                        <wps:spPr bwMode="auto">
                          <a:xfrm>
                            <a:off x="1627" y="6813"/>
                            <a:ext cx="1379" cy="495"/>
                          </a:xfrm>
                          <a:prstGeom prst="rect">
                            <a:avLst/>
                          </a:prstGeom>
                          <a:solidFill>
                            <a:srgbClr val="DEEAF6"/>
                          </a:solidFill>
                          <a:ln w="9525">
                            <a:solidFill>
                              <a:srgbClr val="000000"/>
                            </a:solidFill>
                            <a:miter lim="800000"/>
                          </a:ln>
                        </wps:spPr>
                        <wps:txbx>
                          <w:txbxContent>
                            <w:p w14:paraId="040036FC">
                              <w:pPr>
                                <w:rPr>
                                  <w:sz w:val="14"/>
                                  <w:szCs w:val="15"/>
                                </w:rPr>
                              </w:pPr>
                              <w:r>
                                <w:rPr>
                                  <w:rFonts w:hint="eastAsia"/>
                                  <w:sz w:val="14"/>
                                  <w:szCs w:val="15"/>
                                </w:rPr>
                                <w:t>体育1</w:t>
                              </w:r>
                            </w:p>
                            <w:p w14:paraId="14730302"/>
                          </w:txbxContent>
                        </wps:txbx>
                        <wps:bodyPr rot="0" vert="horz" wrap="square" lIns="87782" tIns="43891" rIns="87782" bIns="43891" anchor="t" anchorCtr="0" upright="1">
                          <a:noAutofit/>
                        </wps:bodyPr>
                      </wps:wsp>
                      <wps:wsp>
                        <wps:cNvPr id="147" name="Text Box 596"/>
                        <wps:cNvSpPr txBox="1">
                          <a:spLocks noChangeAspect="1" noChangeArrowheads="1"/>
                        </wps:cNvSpPr>
                        <wps:spPr bwMode="auto">
                          <a:xfrm>
                            <a:off x="3375" y="6787"/>
                            <a:ext cx="1379" cy="495"/>
                          </a:xfrm>
                          <a:prstGeom prst="rect">
                            <a:avLst/>
                          </a:prstGeom>
                          <a:solidFill>
                            <a:srgbClr val="DEEAF6"/>
                          </a:solidFill>
                          <a:ln w="9525">
                            <a:solidFill>
                              <a:srgbClr val="000000"/>
                            </a:solidFill>
                            <a:miter lim="800000"/>
                          </a:ln>
                        </wps:spPr>
                        <wps:txbx>
                          <w:txbxContent>
                            <w:p w14:paraId="1168DF94">
                              <w:pPr>
                                <w:rPr>
                                  <w:sz w:val="14"/>
                                  <w:szCs w:val="15"/>
                                </w:rPr>
                              </w:pPr>
                              <w:r>
                                <w:rPr>
                                  <w:rFonts w:hint="eastAsia"/>
                                  <w:sz w:val="14"/>
                                  <w:szCs w:val="15"/>
                                </w:rPr>
                                <w:t>体育2</w:t>
                              </w:r>
                            </w:p>
                            <w:p w14:paraId="288FE8A8"/>
                          </w:txbxContent>
                        </wps:txbx>
                        <wps:bodyPr rot="0" vert="horz" wrap="square" lIns="87782" tIns="43891" rIns="87782" bIns="43891" anchor="t" anchorCtr="0" upright="1">
                          <a:noAutofit/>
                        </wps:bodyPr>
                      </wps:wsp>
                      <wps:wsp>
                        <wps:cNvPr id="148" name="Text Box 596"/>
                        <wps:cNvSpPr txBox="1">
                          <a:spLocks noChangeAspect="1" noChangeArrowheads="1"/>
                        </wps:cNvSpPr>
                        <wps:spPr bwMode="auto">
                          <a:xfrm>
                            <a:off x="5104" y="6787"/>
                            <a:ext cx="1379" cy="495"/>
                          </a:xfrm>
                          <a:prstGeom prst="rect">
                            <a:avLst/>
                          </a:prstGeom>
                          <a:solidFill>
                            <a:srgbClr val="DEEAF6"/>
                          </a:solidFill>
                          <a:ln w="9525">
                            <a:solidFill>
                              <a:srgbClr val="000000"/>
                            </a:solidFill>
                            <a:miter lim="800000"/>
                          </a:ln>
                        </wps:spPr>
                        <wps:txbx>
                          <w:txbxContent>
                            <w:p w14:paraId="64747ED1">
                              <w:pPr>
                                <w:rPr>
                                  <w:sz w:val="14"/>
                                  <w:szCs w:val="15"/>
                                </w:rPr>
                              </w:pPr>
                              <w:r>
                                <w:rPr>
                                  <w:rFonts w:hint="eastAsia"/>
                                  <w:sz w:val="14"/>
                                  <w:szCs w:val="15"/>
                                </w:rPr>
                                <w:t>体育3</w:t>
                              </w:r>
                            </w:p>
                            <w:p w14:paraId="1A6A2EFB"/>
                          </w:txbxContent>
                        </wps:txbx>
                        <wps:bodyPr rot="0" vert="horz" wrap="square" lIns="87782" tIns="43891" rIns="87782" bIns="43891" anchor="t" anchorCtr="0" upright="1">
                          <a:noAutofit/>
                        </wps:bodyPr>
                      </wps:wsp>
                      <wps:wsp>
                        <wps:cNvPr id="149" name="Text Box 596"/>
                        <wps:cNvSpPr txBox="1">
                          <a:spLocks noChangeAspect="1" noChangeArrowheads="1"/>
                        </wps:cNvSpPr>
                        <wps:spPr bwMode="auto">
                          <a:xfrm>
                            <a:off x="6810" y="6787"/>
                            <a:ext cx="1379" cy="495"/>
                          </a:xfrm>
                          <a:prstGeom prst="rect">
                            <a:avLst/>
                          </a:prstGeom>
                          <a:solidFill>
                            <a:srgbClr val="DEEAF6"/>
                          </a:solidFill>
                          <a:ln w="9525">
                            <a:solidFill>
                              <a:srgbClr val="000000"/>
                            </a:solidFill>
                            <a:miter lim="800000"/>
                          </a:ln>
                        </wps:spPr>
                        <wps:txbx>
                          <w:txbxContent>
                            <w:p w14:paraId="66479DBF">
                              <w:pPr>
                                <w:rPr>
                                  <w:sz w:val="14"/>
                                  <w:szCs w:val="15"/>
                                </w:rPr>
                              </w:pPr>
                              <w:r>
                                <w:rPr>
                                  <w:rFonts w:hint="eastAsia"/>
                                  <w:sz w:val="14"/>
                                  <w:szCs w:val="15"/>
                                </w:rPr>
                                <w:t>体育4</w:t>
                              </w:r>
                            </w:p>
                            <w:p w14:paraId="693E3FA0"/>
                          </w:txbxContent>
                        </wps:txbx>
                        <wps:bodyPr rot="0" vert="horz" wrap="square" lIns="87782" tIns="43891" rIns="87782" bIns="43891" anchor="t" anchorCtr="0" upright="1">
                          <a:noAutofit/>
                        </wps:bodyPr>
                      </wps:wsp>
                      <wps:wsp>
                        <wps:cNvPr id="150" name="Text Box 596"/>
                        <wps:cNvSpPr txBox="1">
                          <a:spLocks noChangeAspect="1" noChangeArrowheads="1"/>
                        </wps:cNvSpPr>
                        <wps:spPr bwMode="auto">
                          <a:xfrm>
                            <a:off x="8529" y="6778"/>
                            <a:ext cx="1379" cy="495"/>
                          </a:xfrm>
                          <a:prstGeom prst="rect">
                            <a:avLst/>
                          </a:prstGeom>
                          <a:solidFill>
                            <a:srgbClr val="DEEAF6"/>
                          </a:solidFill>
                          <a:ln w="9525">
                            <a:solidFill>
                              <a:srgbClr val="000000"/>
                            </a:solidFill>
                            <a:miter lim="800000"/>
                          </a:ln>
                        </wps:spPr>
                        <wps:txbx>
                          <w:txbxContent>
                            <w:p w14:paraId="356273C6">
                              <w:pPr>
                                <w:rPr>
                                  <w:sz w:val="14"/>
                                  <w:szCs w:val="15"/>
                                </w:rPr>
                              </w:pPr>
                              <w:r>
                                <w:rPr>
                                  <w:rFonts w:hint="eastAsia"/>
                                  <w:sz w:val="14"/>
                                  <w:szCs w:val="15"/>
                                </w:rPr>
                                <w:t>体育5</w:t>
                              </w:r>
                            </w:p>
                            <w:p w14:paraId="4C0D5764"/>
                          </w:txbxContent>
                        </wps:txbx>
                        <wps:bodyPr rot="0" vert="horz" wrap="square" lIns="87782" tIns="43891" rIns="87782" bIns="43891" anchor="t" anchorCtr="0" upright="1">
                          <a:noAutofit/>
                        </wps:bodyPr>
                      </wps:wsp>
                      <wps:wsp>
                        <wps:cNvPr id="151" name="Text Box 596"/>
                        <wps:cNvSpPr txBox="1">
                          <a:spLocks noChangeAspect="1" noChangeArrowheads="1"/>
                        </wps:cNvSpPr>
                        <wps:spPr bwMode="auto">
                          <a:xfrm>
                            <a:off x="10294" y="6778"/>
                            <a:ext cx="1379" cy="495"/>
                          </a:xfrm>
                          <a:prstGeom prst="rect">
                            <a:avLst/>
                          </a:prstGeom>
                          <a:solidFill>
                            <a:srgbClr val="DEEAF6"/>
                          </a:solidFill>
                          <a:ln w="9525">
                            <a:solidFill>
                              <a:srgbClr val="000000"/>
                            </a:solidFill>
                            <a:miter lim="800000"/>
                          </a:ln>
                        </wps:spPr>
                        <wps:txbx>
                          <w:txbxContent>
                            <w:p w14:paraId="1A693CAB">
                              <w:pPr>
                                <w:rPr>
                                  <w:sz w:val="14"/>
                                  <w:szCs w:val="15"/>
                                </w:rPr>
                              </w:pPr>
                              <w:r>
                                <w:rPr>
                                  <w:rFonts w:hint="eastAsia"/>
                                  <w:sz w:val="14"/>
                                  <w:szCs w:val="15"/>
                                </w:rPr>
                                <w:t>体育6</w:t>
                              </w:r>
                            </w:p>
                            <w:p w14:paraId="55D22E86"/>
                          </w:txbxContent>
                        </wps:txbx>
                        <wps:bodyPr rot="0" vert="horz" wrap="square" lIns="87782" tIns="43891" rIns="87782" bIns="43891" anchor="t" anchorCtr="0" upright="1">
                          <a:noAutofit/>
                        </wps:bodyPr>
                      </wps:wsp>
                      <wps:wsp>
                        <wps:cNvPr id="152" name="Text Box 596"/>
                        <wps:cNvSpPr txBox="1">
                          <a:spLocks noChangeAspect="1" noChangeArrowheads="1"/>
                        </wps:cNvSpPr>
                        <wps:spPr bwMode="auto">
                          <a:xfrm>
                            <a:off x="1621" y="7400"/>
                            <a:ext cx="1379" cy="495"/>
                          </a:xfrm>
                          <a:prstGeom prst="rect">
                            <a:avLst/>
                          </a:prstGeom>
                          <a:solidFill>
                            <a:srgbClr val="DEEAF6"/>
                          </a:solidFill>
                          <a:ln w="9525">
                            <a:solidFill>
                              <a:srgbClr val="000000"/>
                            </a:solidFill>
                            <a:miter lim="800000"/>
                          </a:ln>
                        </wps:spPr>
                        <wps:txbx>
                          <w:txbxContent>
                            <w:p w14:paraId="388DD14E">
                              <w:pPr>
                                <w:rPr>
                                  <w:sz w:val="14"/>
                                  <w:szCs w:val="15"/>
                                </w:rPr>
                              </w:pPr>
                              <w:r>
                                <w:rPr>
                                  <w:rFonts w:hint="eastAsia"/>
                                  <w:sz w:val="14"/>
                                  <w:szCs w:val="15"/>
                                </w:rPr>
                                <w:t>大学英语1</w:t>
                              </w:r>
                            </w:p>
                            <w:p w14:paraId="0FE38454"/>
                          </w:txbxContent>
                        </wps:txbx>
                        <wps:bodyPr rot="0" vert="horz" wrap="square" lIns="87782" tIns="43891" rIns="87782" bIns="43891" anchor="t" anchorCtr="0" upright="1">
                          <a:noAutofit/>
                        </wps:bodyPr>
                      </wps:wsp>
                      <wps:wsp>
                        <wps:cNvPr id="153" name="Text Box 596"/>
                        <wps:cNvSpPr txBox="1">
                          <a:spLocks noChangeAspect="1" noChangeArrowheads="1"/>
                        </wps:cNvSpPr>
                        <wps:spPr bwMode="auto">
                          <a:xfrm>
                            <a:off x="3375" y="7419"/>
                            <a:ext cx="1379" cy="495"/>
                          </a:xfrm>
                          <a:prstGeom prst="rect">
                            <a:avLst/>
                          </a:prstGeom>
                          <a:solidFill>
                            <a:srgbClr val="DEEAF6"/>
                          </a:solidFill>
                          <a:ln w="9525">
                            <a:solidFill>
                              <a:srgbClr val="000000"/>
                            </a:solidFill>
                            <a:miter lim="800000"/>
                          </a:ln>
                        </wps:spPr>
                        <wps:txbx>
                          <w:txbxContent>
                            <w:p w14:paraId="696A430A">
                              <w:r>
                                <w:rPr>
                                  <w:rFonts w:hint="eastAsia"/>
                                  <w:sz w:val="14"/>
                                  <w:szCs w:val="15"/>
                                </w:rPr>
                                <w:t>大学英语2</w:t>
                              </w:r>
                            </w:p>
                          </w:txbxContent>
                        </wps:txbx>
                        <wps:bodyPr rot="0" vert="horz" wrap="square" lIns="87782" tIns="43891" rIns="87782" bIns="43891" anchor="t" anchorCtr="0" upright="1">
                          <a:noAutofit/>
                        </wps:bodyPr>
                      </wps:wsp>
                      <wps:wsp>
                        <wps:cNvPr id="154" name="Text Box 596"/>
                        <wps:cNvSpPr txBox="1">
                          <a:spLocks noChangeAspect="1" noChangeArrowheads="1"/>
                        </wps:cNvSpPr>
                        <wps:spPr bwMode="auto">
                          <a:xfrm>
                            <a:off x="5104" y="7419"/>
                            <a:ext cx="1379" cy="495"/>
                          </a:xfrm>
                          <a:prstGeom prst="rect">
                            <a:avLst/>
                          </a:prstGeom>
                          <a:solidFill>
                            <a:srgbClr val="DEEAF6"/>
                          </a:solidFill>
                          <a:ln w="9525">
                            <a:solidFill>
                              <a:srgbClr val="000000"/>
                            </a:solidFill>
                            <a:miter lim="800000"/>
                          </a:ln>
                        </wps:spPr>
                        <wps:txbx>
                          <w:txbxContent>
                            <w:p w14:paraId="7D6B173C">
                              <w:r>
                                <w:rPr>
                                  <w:rFonts w:hint="eastAsia"/>
                                  <w:sz w:val="14"/>
                                  <w:szCs w:val="15"/>
                                </w:rPr>
                                <w:t>大学英语3</w:t>
                              </w:r>
                            </w:p>
                          </w:txbxContent>
                        </wps:txbx>
                        <wps:bodyPr rot="0" vert="horz" wrap="square" lIns="87782" tIns="43891" rIns="87782" bIns="43891" anchor="t" anchorCtr="0" upright="1">
                          <a:noAutofit/>
                        </wps:bodyPr>
                      </wps:wsp>
                      <wps:wsp>
                        <wps:cNvPr id="155" name="Text Box 596"/>
                        <wps:cNvSpPr txBox="1">
                          <a:spLocks noChangeAspect="1" noChangeArrowheads="1"/>
                        </wps:cNvSpPr>
                        <wps:spPr bwMode="auto">
                          <a:xfrm>
                            <a:off x="6781" y="7400"/>
                            <a:ext cx="1379" cy="495"/>
                          </a:xfrm>
                          <a:prstGeom prst="rect">
                            <a:avLst/>
                          </a:prstGeom>
                          <a:solidFill>
                            <a:srgbClr val="DEEAF6"/>
                          </a:solidFill>
                          <a:ln w="9525">
                            <a:solidFill>
                              <a:srgbClr val="000000"/>
                            </a:solidFill>
                            <a:miter lim="800000"/>
                          </a:ln>
                        </wps:spPr>
                        <wps:txbx>
                          <w:txbxContent>
                            <w:p w14:paraId="7CFF4F8C">
                              <w:r>
                                <w:rPr>
                                  <w:rFonts w:hint="eastAsia"/>
                                  <w:sz w:val="14"/>
                                  <w:szCs w:val="15"/>
                                </w:rPr>
                                <w:t>大学英语4</w:t>
                              </w:r>
                            </w:p>
                          </w:txbxContent>
                        </wps:txbx>
                        <wps:bodyPr rot="0" vert="horz" wrap="square" lIns="87782" tIns="43891" rIns="87782" bIns="43891" anchor="t" anchorCtr="0" upright="1">
                          <a:noAutofit/>
                        </wps:bodyPr>
                      </wps:wsp>
                    </wpg:wgp>
                  </a:graphicData>
                </a:graphic>
              </wp:anchor>
            </w:drawing>
          </mc:Choice>
          <mc:Fallback>
            <w:pict>
              <v:group id="Group 486" o:spid="_x0000_s1026" o:spt="203" style="position:absolute;left:0pt;margin-left:7.65pt;margin-top:11.1pt;height:380.95pt;width:699pt;z-index:-251578368;mso-width-relative:page;mso-height-relative:page;" coordorigin="1293,295" coordsize="13980,7619" o:gfxdata="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">
                <o:lock v:ext="edit" aspectratio="f"/>
                <v:rect id="AutoShape 487" o:spid="_x0000_s1026" o:spt="1" style="position:absolute;left:1293;top:295;height:7442;width:13980;" filled="f" stroked="f" coordsize="21600,21600" o:gfxdata="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1VQb4A&#10;AADbAAAADwAAAAAAAAABACAAAAAiAAAAZHJzL2Rvd25yZXYueG1sUEsBAhQAFAAAAAgAh07iQDMv&#10;BZ47AAAAOQAAABAAAAAAAAAAAQAgAAAADQEAAGRycy9zaGFwZXhtbC54bWxQSwUGAAAAAAYABgBb&#10;AQAAtwMAAAAA&#10;">
                  <v:fill on="f" focussize="0,0"/>
                  <v:stroke on="f"/>
                  <v:imagedata o:title=""/>
                  <o:lock v:ext="edit" aspectratio="t"/>
                </v:rect>
                <v:shape id="Text Box 488" o:spid="_x0000_s1026" o:spt="202" type="#_x0000_t202" style="position:absolute;left:3363;top:917;height:495;width:1379;" fillcolor="#DEEAF6" filled="t" stroked="t" coordsize="21600,21600" o:gfxdata="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No87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3E0F1E20">
                        <w:pPr>
                          <w:rPr>
                            <w:sz w:val="14"/>
                            <w:szCs w:val="15"/>
                          </w:rPr>
                        </w:pPr>
                        <w:r>
                          <w:rPr>
                            <w:rFonts w:hint="eastAsia"/>
                            <w:sz w:val="14"/>
                            <w:szCs w:val="15"/>
                          </w:rPr>
                          <w:t>习近平新时代中国特色社会主义思想概论</w:t>
                        </w:r>
                      </w:p>
                      <w:p w14:paraId="297D76F2"/>
                    </w:txbxContent>
                  </v:textbox>
                </v:shape>
                <v:shape id="Text Box 489" o:spid="_x0000_s1026" o:spt="202" type="#_x0000_t202" style="position:absolute;left:5107;top:4609;height:495;width:1363;" fillcolor="#FFCCFF" filled="t" stroked="t" coordsize="21600,21600" o:gfxdata="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en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09B042BB">
                        <w:pPr>
                          <w:jc w:val="center"/>
                          <w:rPr>
                            <w:rFonts w:ascii="宋体" w:hAnsi="宋体" w:cs="宋体"/>
                            <w:b/>
                            <w:color w:val="FF0000"/>
                            <w:sz w:val="14"/>
                            <w:szCs w:val="15"/>
                          </w:rPr>
                        </w:pPr>
                        <w:r>
                          <w:rPr>
                            <w:rFonts w:hint="eastAsia" w:ascii="宋体" w:hAnsi="宋体" w:cs="宋体"/>
                            <w:b/>
                            <w:color w:val="FF0000"/>
                            <w:sz w:val="14"/>
                            <w:szCs w:val="15"/>
                          </w:rPr>
                          <w:t>数码摄影摄像</w:t>
                        </w:r>
                      </w:p>
                      <w:p w14:paraId="408A5FDA"/>
                    </w:txbxContent>
                  </v:textbox>
                </v:shape>
                <v:shape id="Text Box 490" o:spid="_x0000_s1026" o:spt="202" type="#_x0000_t202" style="position:absolute;left:5011;top:917;height:495;width:1380;" fillcolor="#DEEAF6" filled="t" stroked="t" coordsize="21600,21600" o:gfxdata="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Oy1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6CF7FA67">
                        <w:pPr>
                          <w:rPr>
                            <w:sz w:val="14"/>
                            <w:szCs w:val="15"/>
                          </w:rPr>
                        </w:pPr>
                        <w:r>
                          <w:rPr>
                            <w:rFonts w:hint="eastAsia"/>
                            <w:sz w:val="14"/>
                            <w:szCs w:val="15"/>
                          </w:rPr>
                          <w:t>毛泽东思想和中国特色社会主义理论体系概论</w:t>
                        </w:r>
                      </w:p>
                      <w:p w14:paraId="3E4810EE"/>
                    </w:txbxContent>
                  </v:textbox>
                </v:shape>
                <v:shape id="Text Box 491" o:spid="_x0000_s1026" o:spt="202" type="#_x0000_t202" style="position:absolute;left:1638;top:933;height:495;width:1379;" fillcolor="#DEEAF6" filled="t" stroked="t" coordsize="21600,21600" o:gfxdata="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Eso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47D37AF5">
                        <w:pPr>
                          <w:rPr>
                            <w:sz w:val="14"/>
                            <w:szCs w:val="15"/>
                          </w:rPr>
                        </w:pPr>
                        <w:r>
                          <w:rPr>
                            <w:rFonts w:hint="eastAsia"/>
                            <w:sz w:val="14"/>
                            <w:szCs w:val="15"/>
                          </w:rPr>
                          <w:t>思想道德与法治</w:t>
                        </w:r>
                      </w:p>
                      <w:p w14:paraId="150B8EAA"/>
                    </w:txbxContent>
                  </v:textbox>
                </v:shape>
                <v:shape id="Text Box 492" o:spid="_x0000_s1026" o:spt="202" type="#_x0000_t202" style="position:absolute;left:3362;top:1504;height:495;width:1380;" fillcolor="#DEEAF6" filled="t" stroked="t" coordsize="21600,21600" o:gfxdata="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NiTi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1C46A229">
                        <w:pPr>
                          <w:rPr>
                            <w:sz w:val="14"/>
                            <w:szCs w:val="15"/>
                          </w:rPr>
                        </w:pPr>
                        <w:r>
                          <w:rPr>
                            <w:rFonts w:hint="eastAsia"/>
                            <w:sz w:val="14"/>
                            <w:szCs w:val="15"/>
                          </w:rPr>
                          <w:t>中国近现代史纲要</w:t>
                        </w:r>
                      </w:p>
                      <w:p w14:paraId="0F7CE955"/>
                    </w:txbxContent>
                  </v:textbox>
                </v:shape>
                <v:shape id="Text Box 493" o:spid="_x0000_s1026" o:spt="202" type="#_x0000_t202" style="position:absolute;left:6730;top:916;height:495;width:1379;" fillcolor="#DEEAF6" filled="t" stroked="t" coordsize="21600,21600" o:gfxdata="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kh1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textbox inset="6.91196850393701pt,3.4559842519685pt,6.91196850393701pt,3.4559842519685pt">
                    <w:txbxContent>
                      <w:p w14:paraId="0CB96B48">
                        <w:pPr>
                          <w:rPr>
                            <w:sz w:val="14"/>
                            <w:szCs w:val="15"/>
                          </w:rPr>
                        </w:pPr>
                        <w:r>
                          <w:rPr>
                            <w:rFonts w:hint="eastAsia"/>
                            <w:sz w:val="14"/>
                            <w:szCs w:val="15"/>
                          </w:rPr>
                          <w:t>马克思主义基本原理</w:t>
                        </w:r>
                      </w:p>
                      <w:p w14:paraId="5CFABFC0"/>
                    </w:txbxContent>
                  </v:textbox>
                </v:shape>
                <v:shape id="Text Box 496" o:spid="_x0000_s1026" o:spt="202" type="#_x0000_t202" style="position:absolute;left:1638;top:1510;height:495;width:1379;" fillcolor="#DEEAF6" filled="t" stroked="t" coordsize="21600,21600" o:gfxdata="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3rjR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74973A04">
                        <w:pPr>
                          <w:rPr>
                            <w:sz w:val="14"/>
                            <w:szCs w:val="15"/>
                          </w:rPr>
                        </w:pPr>
                        <w:r>
                          <w:rPr>
                            <w:rFonts w:hint="eastAsia"/>
                            <w:sz w:val="14"/>
                            <w:szCs w:val="15"/>
                          </w:rPr>
                          <w:t>军事训练、军事理论</w:t>
                        </w:r>
                      </w:p>
                      <w:p w14:paraId="747FC8A9"/>
                    </w:txbxContent>
                  </v:textbox>
                </v:shape>
                <v:shape id="Text Box 497" o:spid="_x0000_s1026" o:spt="202" type="#_x0000_t202" style="position:absolute;left:5080;top:3293;height:495;width:1379;" fillcolor="#E2EFD9" filled="t" stroked="t" coordsize="21600,21600" o:gfxdata="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7rmJbgAAADbAAAA&#10;DwAAAAAAAAABACAAAAAiAAAAZHJzL2Rvd25yZXYueG1sUEsBAhQAFAAAAAgAh07iQDMvBZ47AAAA&#10;OQAAABAAAAAAAAAAAQAgAAAABwEAAGRycy9zaGFwZXhtbC54bWxQSwUGAAAAAAYABgBbAQAAsQMA&#10;AAAA&#10;">
                  <v:fill on="t" focussize="0,0"/>
                  <v:stroke color="#000000" miterlimit="8" joinstyle="miter"/>
                  <v:imagedata o:title=""/>
                  <o:lock v:ext="edit" aspectratio="t"/>
                  <v:textbox inset="6.91196850393701pt,3.4559842519685pt,6.91196850393701pt,3.4559842519685pt">
                    <w:txbxContent>
                      <w:p w14:paraId="5BADBCA3">
                        <w:pPr>
                          <w:rPr>
                            <w:sz w:val="14"/>
                            <w:szCs w:val="15"/>
                          </w:rPr>
                        </w:pPr>
                        <w:r>
                          <w:rPr>
                            <w:rFonts w:hint="eastAsia"/>
                            <w:sz w:val="14"/>
                            <w:szCs w:val="15"/>
                          </w:rPr>
                          <w:t>多媒体技术</w:t>
                        </w:r>
                      </w:p>
                      <w:p w14:paraId="46E62B60"/>
                    </w:txbxContent>
                  </v:textbox>
                </v:shape>
                <v:shape id="Text Box 498" o:spid="_x0000_s1026" o:spt="202" type="#_x0000_t202" style="position:absolute;left:1638;top:2109;height:495;width:1380;" fillcolor="#F2F2F2" filled="t" stroked="t" coordsize="21600,21600" o:gfxdata="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6nit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69B34A18">
                        <w:pPr>
                          <w:rPr>
                            <w:sz w:val="14"/>
                            <w:szCs w:val="15"/>
                          </w:rPr>
                        </w:pPr>
                        <w:r>
                          <w:rPr>
                            <w:rFonts w:hint="eastAsia"/>
                            <w:sz w:val="14"/>
                            <w:szCs w:val="15"/>
                          </w:rPr>
                          <w:t>高等数学A1</w:t>
                        </w:r>
                      </w:p>
                      <w:p w14:paraId="15FC1D29"/>
                    </w:txbxContent>
                  </v:textbox>
                </v:shape>
                <v:shape id="Text Box 499" o:spid="_x0000_s1026" o:spt="202" type="#_x0000_t202" style="position:absolute;left:6805;top:2683;height:495;width:1380;" fillcolor="#E2EFD9" filled="t" stroked="t" coordsize="21600,21600" o:gfxdata="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Tdyb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t"/>
                  <v:textbox inset="6.91196850393701pt,3.4559842519685pt,6.91196850393701pt,3.4559842519685pt">
                    <w:txbxContent>
                      <w:p w14:paraId="48A3CC90">
                        <w:pPr>
                          <w:rPr>
                            <w:sz w:val="14"/>
                            <w:szCs w:val="15"/>
                          </w:rPr>
                        </w:pPr>
                        <w:r>
                          <w:rPr>
                            <w:rFonts w:hint="eastAsia"/>
                            <w:sz w:val="14"/>
                            <w:szCs w:val="15"/>
                          </w:rPr>
                          <w:t>数字媒体概论</w:t>
                        </w:r>
                      </w:p>
                      <w:p w14:paraId="4C9CA525"/>
                    </w:txbxContent>
                  </v:textbox>
                </v:shape>
                <v:shape id="Text Box 500" o:spid="_x0000_s1026" o:spt="202" type="#_x0000_t202" style="position:absolute;left:6781;top:2073;height:495;width:1379;" fillcolor="#FFF2CC" filled="t" stroked="t" coordsize="21600,21600" o:gfxdata="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dYdWbsAAADb&#10;AAAADwAAAAAAAAABACAAAAAiAAAAZHJzL2Rvd25yZXYueG1sUEsBAhQAFAAAAAgAh07iQDMvBZ47&#10;AAAAOQAAABAAAAAAAAAAAQAgAAAACgEAAGRycy9zaGFwZXhtbC54bWxQSwUGAAAAAAYABgBbAQAA&#10;tAMAAAAA&#10;">
                  <v:fill on="t" focussize="0,0"/>
                  <v:stroke color="#000000" miterlimit="8" joinstyle="miter" dashstyle="dash"/>
                  <v:imagedata o:title=""/>
                  <o:lock v:ext="edit" aspectratio="t"/>
                  <v:textbox inset="6.91196850393701pt,3.4559842519685pt,6.91196850393701pt,3.4559842519685pt">
                    <w:txbxContent>
                      <w:p w14:paraId="6CC17F4D">
                        <w:pPr>
                          <w:spacing w:line="280" w:lineRule="exact"/>
                          <w:jc w:val="center"/>
                          <w:rPr>
                            <w:sz w:val="14"/>
                            <w:szCs w:val="15"/>
                          </w:rPr>
                        </w:pPr>
                        <w:r>
                          <w:rPr>
                            <w:rFonts w:hint="eastAsia"/>
                            <w:sz w:val="14"/>
                            <w:szCs w:val="15"/>
                          </w:rPr>
                          <w:t>数字营销</w:t>
                        </w:r>
                      </w:p>
                      <w:p w14:paraId="4E45D342"/>
                    </w:txbxContent>
                  </v:textbox>
                </v:shape>
                <v:shape id="Text Box 501" o:spid="_x0000_s1026" o:spt="202" type="#_x0000_t202" style="position:absolute;left:6784;top:4586;height:495;width:1461;" fillcolor="#FFCCFF" filled="t" stroked="t" coordsize="21600,21600" o:gfxdata="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YIQ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02CFCBDF">
                        <w:pPr>
                          <w:rPr>
                            <w:b/>
                            <w:color w:val="FF0000"/>
                            <w:sz w:val="14"/>
                            <w:szCs w:val="15"/>
                          </w:rPr>
                        </w:pPr>
                        <w:r>
                          <w:rPr>
                            <w:rFonts w:hint="eastAsia"/>
                            <w:b/>
                            <w:color w:val="FF0000"/>
                            <w:sz w:val="14"/>
                            <w:szCs w:val="15"/>
                          </w:rPr>
                          <w:t>数字视频编辑</w:t>
                        </w:r>
                      </w:p>
                      <w:p w14:paraId="563D7ABD"/>
                    </w:txbxContent>
                  </v:textbox>
                </v:shape>
                <v:shape id="Text Box 502" o:spid="_x0000_s1026" o:spt="202" type="#_x0000_t202" style="position:absolute;left:10278;top:2698;height:494;width:1412;" fillcolor="#FFF2CC" filled="t" stroked="t" coordsize="21600,21600" o:gfxdata="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cyC2vQAA&#10;ANsAAAAPAAAAAAAAAAEAIAAAACIAAABkcnMvZG93bnJldi54bWxQSwECFAAUAAAACACHTuJAMy8F&#10;njsAAAA5AAAAEAAAAAAAAAABACAAAAAMAQAAZHJzL3NoYXBleG1sLnhtbFBLBQYAAAAABgAGAFsB&#10;AAC2AwAAAAA=&#10;">
                  <v:fill on="t" focussize="0,0"/>
                  <v:stroke color="#000000" miterlimit="8" joinstyle="miter" dashstyle="dash"/>
                  <v:imagedata o:title=""/>
                  <o:lock v:ext="edit" aspectratio="t"/>
                  <v:textbox inset="6.91196850393701pt,3.4559842519685pt,6.91196850393701pt,3.4559842519685pt">
                    <w:txbxContent>
                      <w:p w14:paraId="2A934383">
                        <w:pPr>
                          <w:rPr>
                            <w:color w:val="000000"/>
                            <w:sz w:val="14"/>
                            <w:szCs w:val="15"/>
                          </w:rPr>
                        </w:pPr>
                        <w:r>
                          <w:rPr>
                            <w:rFonts w:hint="eastAsia"/>
                            <w:color w:val="000000"/>
                            <w:sz w:val="14"/>
                            <w:szCs w:val="15"/>
                          </w:rPr>
                          <w:t>访谈节目制作</w:t>
                        </w:r>
                      </w:p>
                      <w:p w14:paraId="51C24822"/>
                    </w:txbxContent>
                  </v:textbox>
                </v:shape>
                <v:shape id="Text Box 503" o:spid="_x0000_s1026" o:spt="202" type="#_x0000_t202" style="position:absolute;left:14647;top:1139;height:2093;width:365;" filled="f" stroked="t" coordsize="21600,21600" o:gfxdata="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LPFNL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t"/>
                  <v:textbox inset="0.4mm,3.4559842519685pt,0.4mm,3.4559842519685pt" style="layout-flow:vertical-ideographic;">
                    <w:txbxContent>
                      <w:p w14:paraId="1F300617">
                        <w:pPr>
                          <w:spacing w:before="60" w:line="280" w:lineRule="exact"/>
                          <w:jc w:val="center"/>
                          <w:rPr>
                            <w:b/>
                            <w:sz w:val="14"/>
                            <w:szCs w:val="15"/>
                          </w:rPr>
                        </w:pPr>
                        <w:r>
                          <w:rPr>
                            <w:rFonts w:hint="eastAsia"/>
                            <w:b/>
                            <w:sz w:val="14"/>
                            <w:szCs w:val="15"/>
                          </w:rPr>
                          <w:t>毕业论文</w:t>
                        </w:r>
                      </w:p>
                      <w:p w14:paraId="490EE584"/>
                    </w:txbxContent>
                  </v:textbox>
                </v:shape>
                <v:shape id="Text Box 504" o:spid="_x0000_s1026" o:spt="202" type="#_x0000_t202" style="position:absolute;left:14627;top:3906;height:2178;width:375;" filled="f" stroked="t" coordsize="21600,21600" o:gfxdata="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nv36/&#10;AAAA2wAAAA8AAAAAAAAAAQAgAAAAIgAAAGRycy9kb3ducmV2LnhtbFBLAQIUABQAAAAIAIdO4kAz&#10;LwWeOwAAADkAAAAQAAAAAAAAAAEAIAAAAA4BAABkcnMvc2hhcGV4bWwueG1sUEsFBgAAAAAGAAYA&#10;WwEAALgDAAAAAA==&#10;">
                  <v:fill on="f" focussize="0,0"/>
                  <v:stroke color="#000000" miterlimit="8" joinstyle="miter"/>
                  <v:imagedata o:title=""/>
                  <o:lock v:ext="edit" aspectratio="t"/>
                  <v:textbox inset="1.4mm,3.4559842519685pt,1.4mm,3.4559842519685pt" style="layout-flow:vertical-ideographic;">
                    <w:txbxContent>
                      <w:p w14:paraId="0165C403">
                        <w:pPr>
                          <w:spacing w:line="280" w:lineRule="exact"/>
                          <w:jc w:val="center"/>
                          <w:rPr>
                            <w:b/>
                            <w:sz w:val="14"/>
                            <w:szCs w:val="15"/>
                          </w:rPr>
                        </w:pPr>
                        <w:r>
                          <w:rPr>
                            <w:rFonts w:hint="eastAsia"/>
                            <w:b/>
                            <w:sz w:val="14"/>
                            <w:szCs w:val="15"/>
                          </w:rPr>
                          <w:t>毕业设计</w:t>
                        </w:r>
                      </w:p>
                      <w:p w14:paraId="4EC8ECB8"/>
                    </w:txbxContent>
                  </v:textbox>
                </v:shape>
                <v:shape id="Text Box 505" o:spid="_x0000_s1026" o:spt="202" type="#_x0000_t202" style="position:absolute;left:1465;top:314;height:495;width:1631;" fillcolor="#808080" filled="t" stroked="t" coordsize="21600,21600" o:gfxdata="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THo7gAAADbAAAA&#10;DwAAAAAAAAABACAAAAAiAAAAZHJzL2Rvd25yZXYueG1sUEsBAhQAFAAAAAgAh07iQDMvBZ47AAAA&#10;OQAAABAAAAAAAAAAAQAgAAAABwEAAGRycy9zaGFwZXhtbC54bWxQSwUGAAAAAAYABgBbAQAAsQMA&#10;AAAA&#10;">
                  <v:fill on="t" focussize="0,0"/>
                  <v:stroke weight="0.25pt" color="#000000" miterlimit="8" joinstyle="miter"/>
                  <v:imagedata o:title=""/>
                  <o:lock v:ext="edit" aspectratio="t"/>
                  <v:textbox inset="6.91196850393701pt,3.4559842519685pt,6.91196850393701pt,3.4559842519685pt">
                    <w:txbxContent>
                      <w:p w14:paraId="24BD1170">
                        <w:pPr>
                          <w:spacing w:line="280" w:lineRule="exact"/>
                          <w:jc w:val="center"/>
                          <w:rPr>
                            <w:rFonts w:ascii="黑体" w:hAnsi="黑体" w:eastAsia="黑体"/>
                            <w:b/>
                            <w:color w:val="FFFFFF"/>
                            <w:sz w:val="20"/>
                          </w:rPr>
                        </w:pPr>
                        <w:r>
                          <w:rPr>
                            <w:rFonts w:hint="eastAsia" w:ascii="黑体" w:hAnsi="黑体" w:eastAsia="黑体" w:cs="宋体"/>
                            <w:b/>
                            <w:color w:val="FFFFFF"/>
                            <w:sz w:val="17"/>
                            <w:szCs w:val="18"/>
                          </w:rPr>
                          <w:t>第一学期</w:t>
                        </w:r>
                      </w:p>
                      <w:p w14:paraId="69068EC1"/>
                    </w:txbxContent>
                  </v:textbox>
                </v:shape>
                <v:shape id="Text Box 506" o:spid="_x0000_s1026" o:spt="202" type="#_x0000_t202" style="position:absolute;left:3199;top:312;height:495;width:1631;" fillcolor="#808080" filled="t" stroked="t" coordsize="21600,21600" o:gfxdata="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uGI4ugAAANsA&#10;AAAPAAAAAAAAAAEAIAAAACIAAABkcnMvZG93bnJldi54bWxQSwECFAAUAAAACACHTuJAMy8FnjsA&#10;AAA5AAAAEAAAAAAAAAABACAAAAAJAQAAZHJzL3NoYXBleG1sLnhtbFBLBQYAAAAABgAGAFsBAACz&#10;AwAAAAA=&#10;">
                  <v:fill on="t" focussize="0,0"/>
                  <v:stroke weight="0.25pt" color="#000000" miterlimit="8" joinstyle="miter"/>
                  <v:imagedata o:title=""/>
                  <o:lock v:ext="edit" aspectratio="t"/>
                  <v:textbox inset="6.91196850393701pt,3.4559842519685pt,6.91196850393701pt,3.4559842519685pt">
                    <w:txbxContent>
                      <w:p w14:paraId="0ED25E65">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第二学期</w:t>
                        </w:r>
                      </w:p>
                      <w:p w14:paraId="7C2E87BB"/>
                    </w:txbxContent>
                  </v:textbox>
                </v:shape>
                <v:shape id="Text Box 507" o:spid="_x0000_s1026" o:spt="202" type="#_x0000_t202" style="position:absolute;left:4946;top:314;height:495;width:1631;" fillcolor="#808080" filled="t" stroked="t" coordsize="21600,21600" o:gfxdata="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IS42LgAAADbAAAA&#10;DwAAAAAAAAABACAAAAAiAAAAZHJzL2Rvd25yZXYueG1sUEsBAhQAFAAAAAgAh07iQDMvBZ47AAAA&#10;OQAAABAAAAAAAAAAAQAgAAAABwEAAGRycy9zaGFwZXhtbC54bWxQSwUGAAAAAAYABgBbAQAAsQMA&#10;AAAA&#10;">
                  <v:fill on="t" focussize="0,0"/>
                  <v:stroke weight="0.25pt" color="#000000" miterlimit="8" joinstyle="miter"/>
                  <v:imagedata o:title=""/>
                  <o:lock v:ext="edit" aspectratio="t"/>
                  <v:textbox inset="6.91196850393701pt,3.4559842519685pt,6.91196850393701pt,3.4559842519685pt">
                    <w:txbxContent>
                      <w:p w14:paraId="3D797D4B">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第三学期</w:t>
                        </w:r>
                      </w:p>
                      <w:p w14:paraId="4DCD9DF3"/>
                    </w:txbxContent>
                  </v:textbox>
                </v:shape>
                <v:shape id="Text Box 508" o:spid="_x0000_s1026" o:spt="202" type="#_x0000_t202" style="position:absolute;left:6667;top:312;height:495;width:1630;" fillcolor="#808080" filled="t" stroked="t" coordsize="21600,21600" o:gfxdata="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yB1DugAAANsA&#10;AAAPAAAAAAAAAAEAIAAAACIAAABkcnMvZG93bnJldi54bWxQSwECFAAUAAAACACHTuJAMy8FnjsA&#10;AAA5AAAAEAAAAAAAAAABACAAAAAJAQAAZHJzL3NoYXBleG1sLnhtbFBLBQYAAAAABgAGAFsBAACz&#10;AwAAAAA=&#10;">
                  <v:fill on="t" focussize="0,0"/>
                  <v:stroke weight="0.25pt" color="#000000" miterlimit="8" joinstyle="miter"/>
                  <v:imagedata o:title=""/>
                  <o:lock v:ext="edit" aspectratio="t"/>
                  <v:textbox inset="6.91196850393701pt,3.4559842519685pt,6.91196850393701pt,3.4559842519685pt">
                    <w:txbxContent>
                      <w:p w14:paraId="0ADF31E4">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第四学期</w:t>
                        </w:r>
                      </w:p>
                      <w:p w14:paraId="682F95BD"/>
                    </w:txbxContent>
                  </v:textbox>
                </v:shape>
                <v:shape id="Text Box 509" o:spid="_x0000_s1026" o:spt="202" type="#_x0000_t202" style="position:absolute;left:11901;top:295;height:495;width:1630;" fillcolor="#808080" filled="t" stroked="t" coordsize="21600,21600" o:gfxdata="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GoM0ugAAANsA&#10;AAAPAAAAAAAAAAEAIAAAACIAAABkcnMvZG93bnJldi54bWxQSwECFAAUAAAACACHTuJAMy8FnjsA&#10;AAA5AAAAEAAAAAAAAAABACAAAAAJAQAAZHJzL3NoYXBleG1sLnhtbFBLBQYAAAAABgAGAFsBAACz&#10;AwAAAAA=&#10;">
                  <v:fill on="t" focussize="0,0"/>
                  <v:stroke weight="0.25pt" color="#000000" miterlimit="8" joinstyle="miter"/>
                  <v:imagedata o:title=""/>
                  <o:lock v:ext="edit" aspectratio="t"/>
                  <v:textbox inset="6.91196850393701pt,3.4559842519685pt,6.91196850393701pt,3.4559842519685pt">
                    <w:txbxContent>
                      <w:p w14:paraId="656F68F3">
                        <w:pPr>
                          <w:spacing w:line="280" w:lineRule="exact"/>
                          <w:jc w:val="center"/>
                          <w:rPr>
                            <w:color w:val="FFFFFF"/>
                            <w:sz w:val="20"/>
                          </w:rPr>
                        </w:pPr>
                        <w:r>
                          <w:rPr>
                            <w:rFonts w:hint="eastAsia" w:ascii="黑体" w:hAnsi="黑体" w:eastAsia="黑体" w:cs="宋体"/>
                            <w:b/>
                            <w:color w:val="FFFFFF"/>
                            <w:sz w:val="17"/>
                            <w:szCs w:val="18"/>
                          </w:rPr>
                          <w:t>第七学期</w:t>
                        </w:r>
                      </w:p>
                      <w:p w14:paraId="0B3B7D52"/>
                    </w:txbxContent>
                  </v:textbox>
                </v:shape>
                <v:shape id="Text Box 510" o:spid="_x0000_s1026" o:spt="202" type="#_x0000_t202" style="position:absolute;left:13629;top:301;height:495;width:1631;" fillcolor="#808080" filled="t" stroked="t" coordsize="21600,21600" o:gfxdata="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ViavugAAANsA&#10;AAAPAAAAAAAAAAEAIAAAACIAAABkcnMvZG93bnJldi54bWxQSwECFAAUAAAACACHTuJAMy8FnjsA&#10;AAA5AAAAEAAAAAAAAAABACAAAAAJAQAAZHJzL3NoYXBleG1sLnhtbFBLBQYAAAAABgAGAFsBAACz&#10;AwAAAAA=&#10;">
                  <v:fill on="t" focussize="0,0"/>
                  <v:stroke weight="0.25pt" color="#000000" miterlimit="8" joinstyle="miter"/>
                  <v:imagedata o:title=""/>
                  <o:lock v:ext="edit" aspectratio="t"/>
                  <v:textbox inset="6.91196850393701pt,3.4559842519685pt,6.91196850393701pt,3.4559842519685pt">
                    <w:txbxContent>
                      <w:p w14:paraId="6E5BD896">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第八学期</w:t>
                        </w:r>
                      </w:p>
                      <w:p w14:paraId="7E0B22C0"/>
                    </w:txbxContent>
                  </v:textbox>
                </v:shape>
                <v:shape id="Text Box 511" o:spid="_x0000_s1026" o:spt="202" type="#_x0000_t202" style="position:absolute;left:8387;top:312;height:495;width:1631;" fillcolor="#808080" filled="t" stroked="t" coordsize="21600,21600" o:gfxdata="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vtu8AAAA&#10;2wAAAA8AAAAAAAAAAQAgAAAAIgAAAGRycy9kb3ducmV2LnhtbFBLAQIUABQAAAAIAIdO4kAzLwWe&#10;OwAAADkAAAAQAAAAAAAAAAEAIAAAAAsBAABkcnMvc2hhcGV4bWwueG1sUEsFBgAAAAAGAAYAWwEA&#10;ALUDAAAAAA==&#10;">
                  <v:fill on="t" focussize="0,0"/>
                  <v:stroke weight="0.25pt" color="#000000" miterlimit="8" joinstyle="miter"/>
                  <v:imagedata o:title=""/>
                  <o:lock v:ext="edit" aspectratio="t"/>
                  <v:textbox inset="6.91196850393701pt,3.4559842519685pt,6.91196850393701pt,3.4559842519685pt">
                    <w:txbxContent>
                      <w:p w14:paraId="112255B6">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第五学期</w:t>
                        </w:r>
                      </w:p>
                      <w:p w14:paraId="1309F8DB"/>
                    </w:txbxContent>
                  </v:textbox>
                </v:shape>
                <v:shape id="Text Box 512" o:spid="_x0000_s1026" o:spt="202" type="#_x0000_t202" style="position:absolute;left:10161;top:308;height:495;width:1631;" fillcolor="#808080" filled="t" stroked="t" coordsize="21600,21600" o:gfxdata="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zG0C8AAAA&#10;2wAAAA8AAAAAAAAAAQAgAAAAIgAAAGRycy9kb3ducmV2LnhtbFBLAQIUABQAAAAIAIdO4kAzLwWe&#10;OwAAADkAAAAQAAAAAAAAAAEAIAAAAAsBAABkcnMvc2hhcGV4bWwueG1sUEsFBgAAAAAGAAYAWwEA&#10;ALUDAAAAAA==&#10;">
                  <v:fill on="t" focussize="0,0"/>
                  <v:stroke weight="0.25pt" color="#000000" miterlimit="8" joinstyle="miter"/>
                  <v:imagedata o:title=""/>
                  <o:lock v:ext="edit" aspectratio="t"/>
                  <v:textbox inset="6.91196850393701pt,3.4559842519685pt,6.91196850393701pt,3.4559842519685pt">
                    <w:txbxContent>
                      <w:p w14:paraId="570BEAB9">
                        <w:pPr>
                          <w:spacing w:line="280" w:lineRule="exact"/>
                          <w:jc w:val="center"/>
                          <w:rPr>
                            <w:rFonts w:ascii="黑体" w:hAnsi="黑体" w:eastAsia="黑体" w:cs="宋体"/>
                            <w:b/>
                            <w:color w:val="FFFFFF"/>
                            <w:sz w:val="17"/>
                            <w:szCs w:val="18"/>
                          </w:rPr>
                        </w:pPr>
                        <w:r>
                          <w:rPr>
                            <w:rFonts w:hint="eastAsia" w:ascii="黑体" w:hAnsi="黑体" w:eastAsia="黑体" w:cs="宋体"/>
                            <w:b/>
                            <w:color w:val="FFFFFF"/>
                            <w:sz w:val="17"/>
                            <w:szCs w:val="18"/>
                          </w:rPr>
                          <w:t>第六学期</w:t>
                        </w:r>
                      </w:p>
                      <w:p w14:paraId="1844B7B1"/>
                    </w:txbxContent>
                  </v:textbox>
                </v:shape>
                <v:shape id="Text Box 514" o:spid="_x0000_s1026" o:spt="202" type="#_x0000_t202" style="position:absolute;left:5039;top:2048;height:494;width:1332;" fillcolor="#F2F2F2" filled="t" stroked="t" coordsize="21600,21600" o:gfxdata="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BZOk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3E9364EA">
                        <w:pPr>
                          <w:spacing w:line="280" w:lineRule="exact"/>
                          <w:jc w:val="center"/>
                          <w:rPr>
                            <w:rFonts w:ascii="宋体" w:hAnsi="宋体" w:cs="宋体"/>
                            <w:sz w:val="14"/>
                            <w:szCs w:val="15"/>
                          </w:rPr>
                        </w:pPr>
                        <w:r>
                          <w:rPr>
                            <w:rFonts w:hint="eastAsia" w:ascii="宋体" w:hAnsi="宋体" w:cs="宋体"/>
                            <w:sz w:val="14"/>
                            <w:szCs w:val="15"/>
                          </w:rPr>
                          <w:t>Python程序设计</w:t>
                        </w:r>
                      </w:p>
                      <w:p w14:paraId="39F162D3"/>
                    </w:txbxContent>
                  </v:textbox>
                </v:shape>
                <v:shape id="Text Box 516" o:spid="_x0000_s1026" o:spt="202" type="#_x0000_t202" style="position:absolute;left:10297;top:3295;height:495;width:1379;" fillcolor="#FFF2CC" filled="t" stroked="t" coordsize="21600,21600" o:gfxdata="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raCe8AAAA&#10;2wAAAA8AAAAAAAAAAQAgAAAAIgAAAGRycy9kb3ducmV2LnhtbFBLAQIUABQAAAAIAIdO4kAzLwWe&#10;OwAAADkAAAAQAAAAAAAAAAEAIAAAAAsBAABkcnMvc2hhcGV4bWwueG1sUEsFBgAAAAAGAAYAWwEA&#10;ALUDAAAAAA==&#10;">
                  <v:fill on="t" focussize="0,0"/>
                  <v:stroke color="#000000" miterlimit="8" joinstyle="miter" dashstyle="dash"/>
                  <v:imagedata o:title=""/>
                  <o:lock v:ext="edit" aspectratio="t"/>
                  <v:textbox inset="6.91196850393701pt,3.4559842519685pt,6.91196850393701pt,3.4559842519685pt">
                    <w:txbxContent>
                      <w:p w14:paraId="3D0B4FCA">
                        <w:pPr>
                          <w:ind w:left="-105" w:leftChars="-50"/>
                          <w:jc w:val="center"/>
                          <w:rPr>
                            <w:color w:val="000000"/>
                            <w:sz w:val="14"/>
                            <w:szCs w:val="15"/>
                          </w:rPr>
                        </w:pPr>
                        <w:r>
                          <w:rPr>
                            <w:rFonts w:hint="eastAsia"/>
                            <w:color w:val="000000"/>
                            <w:sz w:val="14"/>
                            <w:szCs w:val="15"/>
                          </w:rPr>
                          <w:t>新媒体产品设计与运营</w:t>
                        </w:r>
                      </w:p>
                      <w:p w14:paraId="5EB5F8A6">
                        <w:pPr>
                          <w:rPr>
                            <w:sz w:val="14"/>
                            <w:szCs w:val="15"/>
                          </w:rPr>
                        </w:pPr>
                        <w:r>
                          <w:rPr>
                            <w:rFonts w:hint="eastAsia"/>
                            <w:sz w:val="14"/>
                            <w:szCs w:val="15"/>
                          </w:rPr>
                          <w:t>运营</w:t>
                        </w:r>
                      </w:p>
                      <w:p w14:paraId="6FEEF254"/>
                    </w:txbxContent>
                  </v:textbox>
                </v:shape>
                <v:shape id="Text Box 517" o:spid="_x0000_s1026" o:spt="202" type="#_x0000_t202" style="position:absolute;left:8498;top:2089;height:494;width:1426;" fillcolor="#FFF2CC" filled="t" stroked="t" coordsize="21600,21600" o:gfxdata="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d0/FW5AAAA2wAA&#10;AA8AAAAAAAAAAQAgAAAAIgAAAGRycy9kb3ducmV2LnhtbFBLAQIUABQAAAAIAIdO4kAzLwWeOwAA&#10;ADkAAAAQAAAAAAAAAAEAIAAAAAgBAABkcnMvc2hhcGV4bWwueG1sUEsFBgAAAAAGAAYAWwEAALID&#10;AAAAAA==&#10;">
                  <v:fill on="t" focussize="0,0"/>
                  <v:stroke color="#000000" miterlimit="8" joinstyle="miter" dashstyle="dash"/>
                  <v:imagedata o:title=""/>
                  <o:lock v:ext="edit" aspectratio="t"/>
                  <v:textbox inset="6.91196850393701pt,3.4559842519685pt,6.91196850393701pt,3.4559842519685pt">
                    <w:txbxContent>
                      <w:p w14:paraId="341AEE56">
                        <w:pPr>
                          <w:rPr>
                            <w:sz w:val="14"/>
                            <w:szCs w:val="15"/>
                          </w:rPr>
                        </w:pPr>
                        <w:r>
                          <w:rPr>
                            <w:rFonts w:hint="eastAsia"/>
                            <w:sz w:val="14"/>
                            <w:szCs w:val="15"/>
                          </w:rPr>
                          <w:t>数字短片制作</w:t>
                        </w:r>
                      </w:p>
                      <w:p w14:paraId="193B81F5"/>
                    </w:txbxContent>
                  </v:textbox>
                </v:shape>
                <v:shape id="Text Box 531" o:spid="_x0000_s1026" o:spt="202" type="#_x0000_t202" style="position:absolute;left:3346;top:2698;height:495;width:1380;" fillcolor="#E2EFD9" filled="t" stroked="t" coordsize="21600,21600" o:gfxdata="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mUDhbgAAADbAAAA&#10;DwAAAAAAAAABACAAAAAiAAAAZHJzL2Rvd25yZXYueG1sUEsBAhQAFAAAAAgAh07iQDMvBZ47AAAA&#10;OQAAABAAAAAAAAAAAQAgAAAABwEAAGRycy9zaGFwZXhtbC54bWxQSwUGAAAAAAYABgBbAQAAsQMA&#10;AAAA&#10;">
                  <v:fill on="t" focussize="0,0"/>
                  <v:stroke color="#000000" miterlimit="8" joinstyle="miter"/>
                  <v:imagedata o:title=""/>
                  <o:lock v:ext="edit" aspectratio="t"/>
                  <v:textbox inset="6.91196850393701pt,3.4559842519685pt,6.91196850393701pt,3.4559842519685pt">
                    <w:txbxContent>
                      <w:p w14:paraId="4245E3B6">
                        <w:pPr>
                          <w:rPr>
                            <w:sz w:val="14"/>
                            <w:szCs w:val="15"/>
                          </w:rPr>
                        </w:pPr>
                        <w:r>
                          <w:rPr>
                            <w:rFonts w:hint="eastAsia"/>
                            <w:sz w:val="14"/>
                            <w:szCs w:val="15"/>
                          </w:rPr>
                          <w:t>传播学原理</w:t>
                        </w:r>
                      </w:p>
                      <w:p w14:paraId="3822B8C7"/>
                    </w:txbxContent>
                  </v:textbox>
                </v:shape>
                <v:shape id="Text Box 532" o:spid="_x0000_s1026" o:spt="202" type="#_x0000_t202" style="position:absolute;left:5058;top:2699;height:495;width:1380;" fillcolor="#E2EFD9" filled="t" stroked="t" coordsize="21600,21600" o:gfxdata="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pph6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739C83AE">
                        <w:pPr>
                          <w:rPr>
                            <w:sz w:val="14"/>
                            <w:szCs w:val="15"/>
                          </w:rPr>
                        </w:pPr>
                        <w:r>
                          <w:rPr>
                            <w:rFonts w:hint="eastAsia"/>
                            <w:sz w:val="14"/>
                            <w:szCs w:val="15"/>
                          </w:rPr>
                          <w:t>新闻学概论</w:t>
                        </w:r>
                      </w:p>
                      <w:p w14:paraId="230A1143"/>
                      <w:p w14:paraId="4C513E7F"/>
                    </w:txbxContent>
                  </v:textbox>
                </v:shape>
                <v:shape id="Text Box 533" o:spid="_x0000_s1026" o:spt="202" type="#_x0000_t202" style="position:absolute;left:8497;top:3956;height:495;width:1379;" fillcolor="#E2EFD9" filled="t" stroked="t" coordsize="21600,21600" o:gfxdata="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fs4ab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t"/>
                  <v:textbox inset="6.91196850393701pt,3.4559842519685pt,6.91196850393701pt,3.4559842519685pt">
                    <w:txbxContent>
                      <w:p w14:paraId="214D2AD4">
                        <w:pPr>
                          <w:spacing w:line="280" w:lineRule="exact"/>
                          <w:rPr>
                            <w:sz w:val="14"/>
                            <w:szCs w:val="15"/>
                          </w:rPr>
                        </w:pPr>
                        <w:r>
                          <w:rPr>
                            <w:rFonts w:hint="eastAsia"/>
                            <w:sz w:val="14"/>
                            <w:szCs w:val="15"/>
                          </w:rPr>
                          <w:t>传播学研究方法</w:t>
                        </w:r>
                      </w:p>
                      <w:p w14:paraId="14ABBABD"/>
                      <w:p w14:paraId="39FA5273"/>
                    </w:txbxContent>
                  </v:textbox>
                </v:shape>
                <v:shape id="Text Box 536" o:spid="_x0000_s1026" o:spt="202" type="#_x0000_t202" style="position:absolute;left:6779;top:3958;height:495;width:1379;" fillcolor="#FFCCFF" filled="t" stroked="t" coordsize="21600,21600" o:gfxdata="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ye3i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3B623A13">
                        <w:pPr>
                          <w:rPr>
                            <w:rFonts w:ascii="宋体" w:hAnsi="宋体" w:cs="宋体"/>
                            <w:b/>
                            <w:color w:val="FF0000"/>
                            <w:sz w:val="14"/>
                            <w:szCs w:val="15"/>
                          </w:rPr>
                        </w:pPr>
                        <w:r>
                          <w:rPr>
                            <w:rFonts w:hint="eastAsia" w:ascii="宋体" w:hAnsi="宋体" w:cs="宋体"/>
                            <w:b/>
                            <w:color w:val="FF0000"/>
                            <w:sz w:val="14"/>
                            <w:szCs w:val="15"/>
                          </w:rPr>
                          <w:t>网络数据分析与应用</w:t>
                        </w:r>
                      </w:p>
                      <w:p w14:paraId="351D9DBE"/>
                    </w:txbxContent>
                  </v:textbox>
                </v:shape>
                <v:shape id="AutoShape 555" o:spid="_x0000_s1026" o:spt="32" type="#_x0000_t32" style="position:absolute;left:14826;top:3246;height:660;width:2;" filled="f" stroked="t" coordsize="21600,21600" o:gfxdata="UEsDBAoAAAAAAIdO4kAAAAAAAAAAAAAAAAAEAAAAZHJzL1BLAwQUAAAACACHTuJAmZHzor4AAADb&#10;AAAADwAAAGRycy9kb3ducmV2LnhtbEWPT2sCMRTE7wW/Q3iCt5pVcK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Hz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Text Box 557" o:spid="_x0000_s1026" o:spt="202" type="#_x0000_t202" style="position:absolute;left:11984;top:4458;height:644;width:1379;" fillcolor="#FFCCFF" filled="t" stroked="t" coordsize="21600,21600" o:gfxdata="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fWD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793DFDD3">
                        <w:pPr>
                          <w:rPr>
                            <w:b/>
                            <w:color w:val="FF0000"/>
                          </w:rPr>
                        </w:pPr>
                        <w:r>
                          <w:rPr>
                            <w:b/>
                            <w:color w:val="FF0000"/>
                            <w:sz w:val="14"/>
                            <w:szCs w:val="15"/>
                          </w:rPr>
                          <w:t>数字媒体策划与创意</w:t>
                        </w:r>
                      </w:p>
                      <w:p w14:paraId="5B81CCD6"/>
                    </w:txbxContent>
                  </v:textbox>
                </v:shape>
                <v:shape id="Text Box 562" o:spid="_x0000_s1026" o:spt="202" type="#_x0000_t202" style="position:absolute;left:10310;top:4606;height:495;width:1389;" fillcolor="#FFCCFF" filled="t" stroked="t" coordsize="21600,21600" o:gfxdata="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tzl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42BE192C">
                        <w:pPr>
                          <w:rPr>
                            <w:rFonts w:ascii="宋体" w:hAnsi="宋体" w:cs="宋体"/>
                            <w:b/>
                            <w:color w:val="FF0000"/>
                            <w:sz w:val="14"/>
                            <w:szCs w:val="15"/>
                          </w:rPr>
                        </w:pPr>
                        <w:r>
                          <w:rPr>
                            <w:rFonts w:hint="eastAsia" w:ascii="宋体" w:hAnsi="宋体" w:cs="宋体"/>
                            <w:b/>
                            <w:color w:val="FF0000"/>
                            <w:sz w:val="14"/>
                            <w:szCs w:val="15"/>
                          </w:rPr>
                          <w:t>多媒体制作与交互设计</w:t>
                        </w:r>
                      </w:p>
                      <w:p w14:paraId="7B36B9C3">
                        <w:r>
                          <w:rPr>
                            <w:rFonts w:hint="eastAsia" w:ascii="宋体" w:hAnsi="宋体" w:cs="宋体"/>
                            <w:sz w:val="14"/>
                            <w:szCs w:val="15"/>
                          </w:rPr>
                          <w:t>企业形象与VI设计</w:t>
                        </w:r>
                      </w:p>
                      <w:p w14:paraId="148A7AC2"/>
                    </w:txbxContent>
                  </v:textbox>
                </v:shape>
                <v:shape id="Text Box 579" o:spid="_x0000_s1026" o:spt="202" type="#_x0000_t202" style="position:absolute;left:8487;top:4581;height:494;width:1407;" fillcolor="#FFCCFF" filled="t" stroked="t" coordsize="21600,21600" o:gfxdata="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Tn57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t"/>
                  <v:textbox inset="6.91196850393701pt,3.4559842519685pt,6.91196850393701pt,3.4559842519685pt">
                    <w:txbxContent>
                      <w:p w14:paraId="16B57A4B">
                        <w:pPr>
                          <w:rPr>
                            <w:b/>
                            <w:color w:val="FF0000"/>
                            <w:sz w:val="14"/>
                            <w:szCs w:val="15"/>
                          </w:rPr>
                        </w:pPr>
                        <w:r>
                          <w:rPr>
                            <w:rFonts w:hint="eastAsia"/>
                            <w:b/>
                            <w:color w:val="FF0000"/>
                            <w:sz w:val="14"/>
                            <w:szCs w:val="15"/>
                          </w:rPr>
                          <w:t>数字动画设计</w:t>
                        </w:r>
                        <w:r>
                          <w:rPr>
                            <w:b/>
                            <w:color w:val="FF0000"/>
                            <w:sz w:val="14"/>
                            <w:szCs w:val="15"/>
                          </w:rPr>
                          <w:t>与制作</w:t>
                        </w:r>
                      </w:p>
                      <w:p w14:paraId="4909195F"/>
                    </w:txbxContent>
                  </v:textbox>
                </v:shape>
                <v:shape id="Text Box 584" o:spid="_x0000_s1026" o:spt="202" type="#_x0000_t202" style="position:absolute;left:3346;top:2094;height:495;width:1380;" fillcolor="#F2F2F2" filled="t" stroked="t" coordsize="21600,21600" o:gfxdata="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0ORC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75F8EBB9">
                        <w:pPr>
                          <w:rPr>
                            <w:sz w:val="14"/>
                            <w:szCs w:val="15"/>
                          </w:rPr>
                        </w:pPr>
                        <w:r>
                          <w:rPr>
                            <w:rFonts w:hint="eastAsia"/>
                            <w:sz w:val="14"/>
                            <w:szCs w:val="15"/>
                          </w:rPr>
                          <w:t>高等数学A</w:t>
                        </w:r>
                        <w:r>
                          <w:rPr>
                            <w:sz w:val="14"/>
                            <w:szCs w:val="15"/>
                          </w:rPr>
                          <w:t>2</w:t>
                        </w:r>
                      </w:p>
                      <w:p w14:paraId="3901A68A"/>
                    </w:txbxContent>
                  </v:textbox>
                </v:shape>
                <v:shape id="Text Box 586" o:spid="_x0000_s1026" o:spt="202" type="#_x0000_t202" style="position:absolute;left:3356;top:3278;height:495;width:1380;" fillcolor="#E2EFD9" filled="t" stroked="t" coordsize="21600,21600" o:gfxdata="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AnJOLUAAADbAAAADwAA&#10;AAAAAAABACAAAAAiAAAAZHJzL2Rvd25yZXYueG1sUEsBAhQAFAAAAAgAh07iQDMvBZ47AAAAOQAA&#10;ABAAAAAAAAAAAQAgAAAABAEAAGRycy9zaGFwZXhtbC54bWxQSwUGAAAAAAYABgBbAQAArgMAAAAA&#10;">
                  <v:fill on="t" focussize="0,0"/>
                  <v:stroke color="#000000" miterlimit="8" joinstyle="miter"/>
                  <v:imagedata o:title=""/>
                  <o:lock v:ext="edit" aspectratio="t"/>
                  <v:textbox inset="6.91196850393701pt,3.4559842519685pt,6.91196850393701pt,3.4559842519685pt">
                    <w:txbxContent>
                      <w:p w14:paraId="304EAB2F">
                        <w:pPr>
                          <w:rPr>
                            <w:sz w:val="14"/>
                            <w:szCs w:val="15"/>
                          </w:rPr>
                        </w:pPr>
                        <w:r>
                          <w:rPr>
                            <w:rFonts w:hint="eastAsia"/>
                            <w:sz w:val="14"/>
                            <w:szCs w:val="15"/>
                          </w:rPr>
                          <w:t>新闻传播史</w:t>
                        </w:r>
                      </w:p>
                      <w:p w14:paraId="7CBAE9E9"/>
                    </w:txbxContent>
                  </v:textbox>
                </v:shape>
                <v:shape id="Text Box 587" o:spid="_x0000_s1026" o:spt="202" type="#_x0000_t202" style="position:absolute;left:11909;top:2691;height:494;width:1412;" fillcolor="#FFF2CC" filled="t" stroked="t" coordsize="21600,21600" o:gfxdata="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fsJqLsAAADb&#10;AAAADwAAAAAAAAABACAAAAAiAAAAZHJzL2Rvd25yZXYueG1sUEsBAhQAFAAAAAgAh07iQDMvBZ47&#10;AAAAOQAAABAAAAAAAAAAAQAgAAAACgEAAGRycy9zaGFwZXhtbC54bWxQSwUGAAAAAAYABgBbAQAA&#10;tAMAAAAA&#10;">
                  <v:fill on="t" focussize="0,0"/>
                  <v:stroke color="#000000" miterlimit="8" joinstyle="miter" dashstyle="dash"/>
                  <v:imagedata o:title=""/>
                  <o:lock v:ext="edit" aspectratio="t"/>
                  <v:textbox inset="6.91196850393701pt,3.4559842519685pt,6.91196850393701pt,3.4559842519685pt">
                    <w:txbxContent>
                      <w:p w14:paraId="29C5A5A2">
                        <w:pPr>
                          <w:rPr>
                            <w:color w:val="000000"/>
                            <w:sz w:val="14"/>
                            <w:szCs w:val="15"/>
                          </w:rPr>
                        </w:pPr>
                        <w:r>
                          <w:rPr>
                            <w:rFonts w:hint="eastAsia"/>
                            <w:color w:val="000000"/>
                            <w:sz w:val="14"/>
                            <w:szCs w:val="15"/>
                          </w:rPr>
                          <w:t>直播节目制作</w:t>
                        </w:r>
                      </w:p>
                      <w:p w14:paraId="0E8103F0"/>
                    </w:txbxContent>
                  </v:textbox>
                </v:shape>
                <v:shape id="Text Box 588" o:spid="_x0000_s1026" o:spt="202" type="#_x0000_t202" style="position:absolute;left:11974;top:5140;height:494;width:1412;" fillcolor="#F7CAAC" filled="t" stroked="t" coordsize="21600,21600" o:gfxdata="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LIju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textbox inset="6.91196850393701pt,3.4559842519685pt,6.91196850393701pt,3.4559842519685pt">
                    <w:txbxContent>
                      <w:p w14:paraId="21B5887C">
                        <w:pPr>
                          <w:rPr>
                            <w:color w:val="000000"/>
                            <w:sz w:val="14"/>
                            <w:szCs w:val="15"/>
                          </w:rPr>
                        </w:pPr>
                        <w:r>
                          <w:rPr>
                            <w:rFonts w:hint="eastAsia"/>
                            <w:color w:val="000000"/>
                            <w:sz w:val="14"/>
                            <w:szCs w:val="15"/>
                          </w:rPr>
                          <w:t>新媒体运营综合实践</w:t>
                        </w:r>
                      </w:p>
                      <w:p w14:paraId="0A74290D"/>
                    </w:txbxContent>
                  </v:textbox>
                </v:shape>
                <v:shape id="Text Box 589" o:spid="_x0000_s1026" o:spt="202" type="#_x0000_t202" style="position:absolute;left:10296;top:5168;height:494;width:1412;" fillcolor="#F7CAAC" filled="t" stroked="t" coordsize="21600,21600" o:gfxdata="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gLXW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4CD89788">
                        <w:pPr>
                          <w:rPr>
                            <w:color w:val="000000"/>
                            <w:sz w:val="14"/>
                            <w:szCs w:val="15"/>
                          </w:rPr>
                        </w:pPr>
                        <w:r>
                          <w:rPr>
                            <w:rFonts w:hint="eastAsia"/>
                            <w:color w:val="000000"/>
                            <w:sz w:val="14"/>
                            <w:szCs w:val="15"/>
                          </w:rPr>
                          <w:t>短视频</w:t>
                        </w:r>
                        <w:r>
                          <w:rPr>
                            <w:color w:val="000000"/>
                            <w:sz w:val="14"/>
                            <w:szCs w:val="15"/>
                          </w:rPr>
                          <w:t>制作</w:t>
                        </w:r>
                        <w:r>
                          <w:rPr>
                            <w:rFonts w:hint="eastAsia"/>
                            <w:color w:val="000000"/>
                            <w:sz w:val="14"/>
                            <w:szCs w:val="15"/>
                          </w:rPr>
                          <w:t>实践</w:t>
                        </w:r>
                      </w:p>
                      <w:p w14:paraId="03969863"/>
                    </w:txbxContent>
                  </v:textbox>
                </v:shape>
                <v:shape id="Text Box 590" o:spid="_x0000_s1026" o:spt="202" type="#_x0000_t202" style="position:absolute;left:6805;top:5160;height:494;width:1412;" fillcolor="#F7CAAC" filled="t" stroked="t" coordsize="21600,21600" o:gfxdata="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JtQG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1A327181">
                        <w:pPr>
                          <w:rPr>
                            <w:color w:val="000000"/>
                            <w:sz w:val="14"/>
                            <w:szCs w:val="15"/>
                          </w:rPr>
                        </w:pPr>
                        <w:r>
                          <w:rPr>
                            <w:rFonts w:hint="eastAsia"/>
                            <w:color w:val="000000"/>
                            <w:sz w:val="14"/>
                            <w:szCs w:val="15"/>
                          </w:rPr>
                          <w:t>平面制作实践</w:t>
                        </w:r>
                      </w:p>
                      <w:p w14:paraId="684C63C4"/>
                    </w:txbxContent>
                  </v:textbox>
                </v:shape>
                <v:shape id="Text Box 591" o:spid="_x0000_s1026" o:spt="202" type="#_x0000_t202" style="position:absolute;left:5058;top:5140;height:494;width:1412;" fillcolor="#F7CAAC" filled="t" stroked="t" coordsize="21600,21600" o:gfxdata="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UQm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1461908C">
                        <w:pPr>
                          <w:rPr>
                            <w:color w:val="000000"/>
                            <w:sz w:val="14"/>
                            <w:szCs w:val="15"/>
                          </w:rPr>
                        </w:pPr>
                        <w:r>
                          <w:rPr>
                            <w:rFonts w:hint="eastAsia"/>
                            <w:color w:val="000000"/>
                            <w:sz w:val="14"/>
                            <w:szCs w:val="15"/>
                          </w:rPr>
                          <w:t>摄影实践</w:t>
                        </w:r>
                      </w:p>
                      <w:p w14:paraId="7CB5CAA7"/>
                    </w:txbxContent>
                  </v:textbox>
                </v:shape>
                <v:shape id="Text Box 592" o:spid="_x0000_s1026" o:spt="202" type="#_x0000_t202" style="position:absolute;left:1613;top:5045;height:494;width:1412;" fillcolor="#F7CAAC" filled="t" stroked="t" coordsize="21600,21600" o:gfxdata="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47t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2A2FF922">
                        <w:pPr>
                          <w:rPr>
                            <w:color w:val="000000"/>
                            <w:sz w:val="14"/>
                            <w:szCs w:val="15"/>
                          </w:rPr>
                        </w:pPr>
                        <w:r>
                          <w:rPr>
                            <w:rFonts w:hint="eastAsia"/>
                            <w:color w:val="000000"/>
                            <w:sz w:val="14"/>
                            <w:szCs w:val="15"/>
                          </w:rPr>
                          <w:t>专业认知</w:t>
                        </w:r>
                        <w:r>
                          <w:rPr>
                            <w:color w:val="000000"/>
                            <w:sz w:val="14"/>
                            <w:szCs w:val="15"/>
                          </w:rPr>
                          <w:t>与</w:t>
                        </w:r>
                        <w:r>
                          <w:rPr>
                            <w:rFonts w:hint="eastAsia"/>
                            <w:color w:val="000000"/>
                            <w:sz w:val="14"/>
                            <w:szCs w:val="15"/>
                          </w:rPr>
                          <w:t>实践</w:t>
                        </w:r>
                      </w:p>
                      <w:p w14:paraId="64FE4162"/>
                    </w:txbxContent>
                  </v:textbox>
                </v:shape>
                <v:shape id="Text Box 593" o:spid="_x0000_s1026" o:spt="202" type="#_x0000_t202" style="position:absolute;left:8498;top:5168;height:494;width:1412;" fillcolor="#F7CAAC" filled="t" stroked="t" coordsize="21600,21600" o:gfxdata="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bK3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7700D9D7">
                        <w:pPr>
                          <w:rPr>
                            <w:color w:val="000000"/>
                            <w:sz w:val="14"/>
                            <w:szCs w:val="15"/>
                          </w:rPr>
                        </w:pPr>
                        <w:r>
                          <w:rPr>
                            <w:rFonts w:hint="eastAsia"/>
                            <w:color w:val="000000"/>
                            <w:sz w:val="14"/>
                            <w:szCs w:val="15"/>
                          </w:rPr>
                          <w:t>脚本写作实践</w:t>
                        </w:r>
                      </w:p>
                      <w:p w14:paraId="1579B4F3"/>
                    </w:txbxContent>
                  </v:textbox>
                </v:shape>
                <v:shape id="Text Box 596" o:spid="_x0000_s1026" o:spt="202" type="#_x0000_t202" style="position:absolute;left:1629;top:6228;height:495;width:1379;" fillcolor="#DEEAF6" filled="t" stroked="t" coordsize="21600,21600" o:gfxdata="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8+KSKtwAAANsAAAAP&#10;AAAAAAAAAAEAIAAAACIAAABkcnMvZG93bnJldi54bWxQSwECFAAUAAAACACHTuJAMy8FnjsAAAA5&#10;AAAAEAAAAAAAAAABACAAAAAGAQAAZHJzL3NoYXBleG1sLnhtbFBLBQYAAAAABgAGAFsBAACwAwAA&#10;AAA=&#10;">
                  <v:fill on="t" focussize="0,0"/>
                  <v:stroke color="#000000" miterlimit="8" joinstyle="miter"/>
                  <v:imagedata o:title=""/>
                  <o:lock v:ext="edit" aspectratio="t"/>
                  <v:textbox inset="6.91196850393701pt,3.4559842519685pt,6.91196850393701pt,3.4559842519685pt">
                    <w:txbxContent>
                      <w:p w14:paraId="74784BED">
                        <w:pPr>
                          <w:rPr>
                            <w:sz w:val="14"/>
                            <w:szCs w:val="15"/>
                          </w:rPr>
                        </w:pPr>
                        <w:r>
                          <w:rPr>
                            <w:sz w:val="14"/>
                            <w:szCs w:val="15"/>
                          </w:rPr>
                          <w:t>形势与政策</w:t>
                        </w:r>
                      </w:p>
                      <w:p w14:paraId="6E5F068A"/>
                    </w:txbxContent>
                  </v:textbox>
                </v:shape>
                <v:shape id="Text Box 598" o:spid="_x0000_s1026" o:spt="202" type="#_x0000_t202" style="position:absolute;left:1653;top:2679;height:495;width:1379;" fillcolor="#DEEAF6" filled="t" stroked="t" coordsize="21600,21600" o:gfxdata="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Vz5RtwAAANsAAAAP&#10;AAAAAAAAAAEAIAAAACIAAABkcnMvZG93bnJldi54bWxQSwECFAAUAAAACACHTuJAMy8FnjsAAAA5&#10;AAAAEAAAAAAAAAABACAAAAAGAQAAZHJzL3NoYXBleG1sLnhtbFBLBQYAAAAABgAGAFsBAACwAwAA&#10;AAA=&#10;">
                  <v:fill on="t" focussize="0,0"/>
                  <v:stroke color="#000000" miterlimit="8" joinstyle="miter"/>
                  <v:imagedata o:title=""/>
                  <o:lock v:ext="edit" aspectratio="t"/>
                  <v:textbox inset="6.91196850393701pt,3.4559842519685pt,6.91196850393701pt,3.4559842519685pt">
                    <w:txbxContent>
                      <w:p w14:paraId="6BB5FDA2">
                        <w:pPr>
                          <w:rPr>
                            <w:sz w:val="14"/>
                            <w:szCs w:val="15"/>
                          </w:rPr>
                        </w:pPr>
                        <w:r>
                          <w:rPr>
                            <w:rFonts w:hint="eastAsia"/>
                            <w:sz w:val="14"/>
                            <w:szCs w:val="15"/>
                          </w:rPr>
                          <w:t>大学生心理健康</w:t>
                        </w:r>
                      </w:p>
                      <w:p w14:paraId="1D738763"/>
                    </w:txbxContent>
                  </v:textbox>
                </v:shape>
                <v:shape id="Text Box 599" o:spid="_x0000_s1026" o:spt="202" type="#_x0000_t202" style="position:absolute;left:1635;top:3242;height:495;width:1379;" fillcolor="#DEEAF6" filled="t" stroked="t" coordsize="21600,21600" o:gfxdata="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Buby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54FB1FEF">
                        <w:pPr>
                          <w:rPr>
                            <w:sz w:val="14"/>
                            <w:szCs w:val="15"/>
                          </w:rPr>
                        </w:pPr>
                        <w:r>
                          <w:rPr>
                            <w:rFonts w:hint="eastAsia"/>
                            <w:sz w:val="14"/>
                            <w:szCs w:val="15"/>
                          </w:rPr>
                          <w:t>大学生安全教育</w:t>
                        </w:r>
                      </w:p>
                      <w:p w14:paraId="01729AC5"/>
                    </w:txbxContent>
                  </v:textbox>
                </v:shape>
                <v:shape id="Text Box 600" o:spid="_x0000_s1026" o:spt="202" type="#_x0000_t202" style="position:absolute;left:1618;top:3808;height:495;width:1379;" fillcolor="#DCE6F2" filled="t" stroked="t" coordsize="21600,21600" o:gfxdata="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v7jT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5606F275">
                        <w:pPr>
                          <w:rPr>
                            <w:sz w:val="14"/>
                            <w:szCs w:val="15"/>
                          </w:rPr>
                        </w:pPr>
                        <w:r>
                          <w:rPr>
                            <w:rFonts w:hint="eastAsia"/>
                            <w:sz w:val="14"/>
                            <w:szCs w:val="15"/>
                          </w:rPr>
                          <w:t>应用文写作</w:t>
                        </w:r>
                      </w:p>
                      <w:p w14:paraId="3B58318B"/>
                      <w:p w14:paraId="25E7B1B8"/>
                    </w:txbxContent>
                  </v:textbox>
                </v:shape>
                <v:shape id="Text Box 601" o:spid="_x0000_s1026" o:spt="202" type="#_x0000_t202" style="position:absolute;left:1619;top:4388;height:495;width:1379;" fillcolor="#DCE6F2" filled="t" stroked="t" coordsize="21600,21600" o:gfxdata="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PMdS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textbox inset="6.91196850393701pt,3.4559842519685pt,6.91196850393701pt,3.4559842519685pt">
                    <w:txbxContent>
                      <w:p w14:paraId="31776FCD">
                        <w:r>
                          <w:rPr>
                            <w:rFonts w:hint="eastAsia"/>
                            <w:sz w:val="14"/>
                            <w:szCs w:val="15"/>
                          </w:rPr>
                          <w:t>C程序设计</w:t>
                        </w:r>
                      </w:p>
                      <w:p w14:paraId="4BE0ED8E"/>
                    </w:txbxContent>
                  </v:textbox>
                </v:shape>
                <v:shape id="Text Box 606" o:spid="_x0000_s1026" o:spt="202" type="#_x0000_t202" style="position:absolute;left:10250;top:2124;height:494;width:1412;" fillcolor="#FFF2CC" filled="t" stroked="t" coordsize="21600,21600" o:gfxdata="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VPO28AAAA&#10;2wAAAA8AAAAAAAAAAQAgAAAAIgAAAGRycy9kb3ducmV2LnhtbFBLAQIUABQAAAAIAIdO4kAzLwWe&#10;OwAAADkAAAAQAAAAAAAAAAEAIAAAAAsBAABkcnMvc2hhcGV4bWwueG1sUEsFBgAAAAAGAAYAWwEA&#10;ALUDAAAAAA==&#10;">
                  <v:fill on="t" focussize="0,0"/>
                  <v:stroke color="#000000" miterlimit="8" joinstyle="miter" dashstyle="dash"/>
                  <v:imagedata o:title=""/>
                  <o:lock v:ext="edit" aspectratio="t"/>
                  <v:textbox inset="6.91196850393701pt,3.4559842519685pt,6.91196850393701pt,3.4559842519685pt">
                    <w:txbxContent>
                      <w:p w14:paraId="1D2A34F3">
                        <w:pPr>
                          <w:rPr>
                            <w:color w:val="000000"/>
                            <w:sz w:val="14"/>
                            <w:szCs w:val="15"/>
                          </w:rPr>
                        </w:pPr>
                        <w:r>
                          <w:rPr>
                            <w:rFonts w:hint="eastAsia"/>
                            <w:color w:val="000000"/>
                            <w:sz w:val="14"/>
                            <w:szCs w:val="15"/>
                          </w:rPr>
                          <w:t>信息可视化</w:t>
                        </w:r>
                      </w:p>
                      <w:p w14:paraId="0FAED566"/>
                    </w:txbxContent>
                  </v:textbox>
                </v:shape>
                <v:shape id="Text Box 607" o:spid="_x0000_s1026" o:spt="202" type="#_x0000_t202" style="position:absolute;left:11906;top:2098;height:494;width:1412;" fillcolor="#FFF2CC" filled="t" stroked="t" coordsize="21600,21600" o:gfxdata="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GZl2vQAA&#10;ANsAAAAPAAAAAAAAAAEAIAAAACIAAABkcnMvZG93bnJldi54bWxQSwECFAAUAAAACACHTuJAMy8F&#10;njsAAAA5AAAAEAAAAAAAAAABACAAAAAMAQAAZHJzL3NoYXBleG1sLnhtbFBLBQYAAAAABgAGAFsB&#10;AAC2AwAAAAA=&#10;">
                  <v:fill on="t" focussize="0,0"/>
                  <v:stroke color="#000000" miterlimit="8" joinstyle="miter" dashstyle="dash"/>
                  <v:imagedata o:title=""/>
                  <o:lock v:ext="edit" aspectratio="t"/>
                  <v:textbox inset="6.91196850393701pt,3.4559842519685pt,6.91196850393701pt,3.4559842519685pt">
                    <w:txbxContent>
                      <w:p w14:paraId="6E7ED310">
                        <w:pPr>
                          <w:rPr>
                            <w:color w:val="000000"/>
                            <w:sz w:val="14"/>
                            <w:szCs w:val="15"/>
                          </w:rPr>
                        </w:pPr>
                        <w:r>
                          <w:rPr>
                            <w:rFonts w:hint="eastAsia"/>
                            <w:color w:val="000000"/>
                            <w:sz w:val="14"/>
                            <w:szCs w:val="15"/>
                          </w:rPr>
                          <w:t>数字音频制作</w:t>
                        </w:r>
                      </w:p>
                      <w:p w14:paraId="4029D01A"/>
                    </w:txbxContent>
                  </v:textbox>
                </v:shape>
                <v:shape id="Text Box 608" o:spid="_x0000_s1026" o:spt="202" type="#_x0000_t202" style="position:absolute;left:8500;top:2704;height:494;width:1412;" fillcolor="#FFF2CC" filled="t" stroked="t" coordsize="21600,21600" o:gfxdata="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8sHAbsAAADb&#10;AAAADwAAAAAAAAABACAAAAAiAAAAZHJzL2Rvd25yZXYueG1sUEsBAhQAFAAAAAgAh07iQDMvBZ47&#10;AAAAOQAAABAAAAAAAAAAAQAgAAAACgEAAGRycy9zaGFwZXhtbC54bWxQSwUGAAAAAAYABgBbAQAA&#10;tAMAAAAA&#10;">
                  <v:fill on="t" focussize="0,0"/>
                  <v:stroke color="#000000" miterlimit="8" joinstyle="miter" dashstyle="dash"/>
                  <v:imagedata o:title=""/>
                  <o:lock v:ext="edit" aspectratio="t"/>
                  <v:textbox inset="6.91196850393701pt,3.4559842519685pt,6.91196850393701pt,3.4559842519685pt">
                    <w:txbxContent>
                      <w:p w14:paraId="2DB12938">
                        <w:pPr>
                          <w:rPr>
                            <w:color w:val="000000"/>
                            <w:sz w:val="14"/>
                            <w:szCs w:val="15"/>
                          </w:rPr>
                        </w:pPr>
                        <w:r>
                          <w:rPr>
                            <w:rFonts w:hint="eastAsia"/>
                            <w:color w:val="000000"/>
                            <w:sz w:val="14"/>
                            <w:szCs w:val="15"/>
                          </w:rPr>
                          <w:t>网络信息安全</w:t>
                        </w:r>
                      </w:p>
                      <w:p w14:paraId="1B226A33"/>
                    </w:txbxContent>
                  </v:textbox>
                </v:shape>
                <v:shape id="Text Box 609" o:spid="_x0000_s1026" o:spt="202" type="#_x0000_t202" style="position:absolute;left:10278;top:3913;height:495;width:1379;" fillcolor="#FFF2CC" filled="t" stroked="t" coordsize="21600,21600" o:gfxdata="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h6KavQAA&#10;ANsAAAAPAAAAAAAAAAEAIAAAACIAAABkcnMvZG93bnJldi54bWxQSwECFAAUAAAACACHTuJAMy8F&#10;njsAAAA5AAAAEAAAAAAAAAABACAAAAAMAQAAZHJzL3NoYXBleG1sLnhtbFBLBQYAAAAABgAGAFsB&#10;AAC2AwAAAAA=&#10;">
                  <v:fill on="t" focussize="0,0"/>
                  <v:stroke color="#000000" miterlimit="8" joinstyle="miter" dashstyle="dash"/>
                  <v:imagedata o:title=""/>
                  <o:lock v:ext="edit" aspectratio="t"/>
                  <v:textbox inset="6.91196850393701pt,3.4559842519685pt,6.91196850393701pt,3.4559842519685pt">
                    <w:txbxContent>
                      <w:p w14:paraId="6D5676F6">
                        <w:pPr>
                          <w:ind w:left="-105" w:leftChars="-50"/>
                          <w:jc w:val="center"/>
                          <w:rPr>
                            <w:color w:val="000000"/>
                            <w:sz w:val="14"/>
                            <w:szCs w:val="15"/>
                          </w:rPr>
                        </w:pPr>
                        <w:r>
                          <w:rPr>
                            <w:rFonts w:hint="eastAsia"/>
                            <w:color w:val="000000"/>
                            <w:sz w:val="14"/>
                            <w:szCs w:val="15"/>
                          </w:rPr>
                          <w:t>心理学与危机公关</w:t>
                        </w:r>
                      </w:p>
                      <w:p w14:paraId="7994D8C5"/>
                    </w:txbxContent>
                  </v:textbox>
                </v:shape>
                <v:shape id="Text Box 611" o:spid="_x0000_s1026" o:spt="202" type="#_x0000_t202" style="position:absolute;left:1621;top:5629;height:494;width:1387;" fillcolor="#DCE6F2" filled="t" stroked="t" coordsize="21600,21600" o:gfxdata="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pXjzm2AAAA2wAAAA8A&#10;AAAAAAAAAQAgAAAAIgAAAGRycy9kb3ducmV2LnhtbFBLAQIUABQAAAAIAIdO4kAzLwWeOwAAADkA&#10;AAAQAAAAAAAAAAEAIAAAAAUBAABkcnMvc2hhcGV4bWwueG1sUEsFBgAAAAAGAAYAWwEAAK8DAAAA&#10;AA==&#10;">
                  <v:fill on="t" focussize="0,0"/>
                  <v:stroke color="#000000" miterlimit="8" joinstyle="miter"/>
                  <v:imagedata o:title=""/>
                  <o:lock v:ext="edit" aspectratio="t"/>
                  <v:textbox inset="6.91196850393701pt,3.4559842519685pt,6.91196850393701pt,3.4559842519685pt">
                    <w:txbxContent>
                      <w:p w14:paraId="0254B207">
                        <w:pPr>
                          <w:spacing w:line="280" w:lineRule="exact"/>
                          <w:jc w:val="center"/>
                          <w:rPr>
                            <w:rFonts w:hint="eastAsia" w:ascii="宋体" w:hAnsi="宋体" w:eastAsia="宋体" w:cs="宋体"/>
                            <w:sz w:val="14"/>
                            <w:szCs w:val="15"/>
                            <w:lang w:eastAsia="zh-CN"/>
                          </w:rPr>
                        </w:pPr>
                        <w:del w:id="254" w:author="好好说话" w:date="2024-08-15T00:15:54Z">
                          <w:r>
                            <w:rPr>
                              <w:rFonts w:hint="eastAsia" w:ascii="宋体" w:hAnsi="宋体" w:cs="宋体"/>
                              <w:sz w:val="14"/>
                              <w:szCs w:val="15"/>
                            </w:rPr>
                            <w:delText>人工智能应用基础</w:delText>
                          </w:r>
                        </w:del>
                        <w:ins w:id="255" w:author="好好说话" w:date="2024-08-15T00:15:54Z">
                          <w:r>
                            <w:rPr>
                              <w:rFonts w:hint="eastAsia" w:ascii="宋体" w:hAnsi="宋体" w:cs="宋体"/>
                              <w:sz w:val="14"/>
                              <w:szCs w:val="15"/>
                              <w:lang w:eastAsia="zh-CN"/>
                            </w:rPr>
                            <w:t>人工智能导论B</w:t>
                          </w:r>
                        </w:ins>
                      </w:p>
                      <w:p w14:paraId="2DDCF1D1"/>
                    </w:txbxContent>
                  </v:textbox>
                </v:shape>
                <v:shape id="Text Box 596" o:spid="_x0000_s1026" o:spt="202" type="#_x0000_t202" style="position:absolute;left:3377;top:6202;height:495;width:1379;" fillcolor="#DEEAF6" filled="t" stroked="t" coordsize="21600,21600" o:gfxdata="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rRcp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092DC3AD">
                        <w:pPr>
                          <w:rPr>
                            <w:sz w:val="14"/>
                            <w:szCs w:val="15"/>
                          </w:rPr>
                        </w:pPr>
                        <w:r>
                          <w:rPr>
                            <w:sz w:val="14"/>
                            <w:szCs w:val="15"/>
                          </w:rPr>
                          <w:t>形势与政策</w:t>
                        </w:r>
                      </w:p>
                      <w:p w14:paraId="6F624CAD"/>
                    </w:txbxContent>
                  </v:textbox>
                </v:shape>
                <v:shape id="Text Box 596" o:spid="_x0000_s1026" o:spt="202" type="#_x0000_t202" style="position:absolute;left:5106;top:6202;height:495;width:1379;" fillcolor="#DEEAF6" filled="t" stroked="t" coordsize="21600,21600" o:gfxdata="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Rzcm/&#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t"/>
                  <v:textbox inset="6.91196850393701pt,3.4559842519685pt,6.91196850393701pt,3.4559842519685pt">
                    <w:txbxContent>
                      <w:p w14:paraId="39705E90">
                        <w:pPr>
                          <w:rPr>
                            <w:sz w:val="14"/>
                            <w:szCs w:val="15"/>
                          </w:rPr>
                        </w:pPr>
                        <w:r>
                          <w:rPr>
                            <w:sz w:val="14"/>
                            <w:szCs w:val="15"/>
                          </w:rPr>
                          <w:t>形势与政策</w:t>
                        </w:r>
                      </w:p>
                      <w:p w14:paraId="7F005131"/>
                    </w:txbxContent>
                  </v:textbox>
                </v:shape>
                <v:shape id="Text Box 596" o:spid="_x0000_s1026" o:spt="202" type="#_x0000_t202" style="position:absolute;left:6812;top:6202;height:495;width:1379;" fillcolor="#DEEAF6" filled="t" stroked="t" coordsize="21600,21600" o:gfxdata="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daFK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0C231E55">
                        <w:pPr>
                          <w:rPr>
                            <w:sz w:val="14"/>
                            <w:szCs w:val="15"/>
                          </w:rPr>
                        </w:pPr>
                        <w:r>
                          <w:rPr>
                            <w:sz w:val="14"/>
                            <w:szCs w:val="15"/>
                          </w:rPr>
                          <w:t>形势与政策</w:t>
                        </w:r>
                      </w:p>
                      <w:p w14:paraId="7018722A"/>
                    </w:txbxContent>
                  </v:textbox>
                </v:shape>
                <v:shape id="Text Box 596" o:spid="_x0000_s1026" o:spt="202" type="#_x0000_t202" style="position:absolute;left:8531;top:6193;height:495;width:1379;" fillcolor="#DEEAF6" filled="t" stroked="t" coordsize="21600,21600" o:gfxdata="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P9iW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17D73FF7">
                        <w:pPr>
                          <w:rPr>
                            <w:sz w:val="14"/>
                            <w:szCs w:val="15"/>
                          </w:rPr>
                        </w:pPr>
                        <w:r>
                          <w:rPr>
                            <w:sz w:val="14"/>
                            <w:szCs w:val="15"/>
                          </w:rPr>
                          <w:t>形势与政策</w:t>
                        </w:r>
                      </w:p>
                      <w:p w14:paraId="7168379B"/>
                    </w:txbxContent>
                  </v:textbox>
                </v:shape>
                <v:shape id="Text Box 596" o:spid="_x0000_s1026" o:spt="202" type="#_x0000_t202" style="position:absolute;left:10296;top:6193;height:495;width:1379;" fillcolor="#DEEAF6" filled="t" stroked="t" coordsize="21600,21600" o:gfxdata="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1O+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783FF0D6">
                        <w:pPr>
                          <w:rPr>
                            <w:sz w:val="14"/>
                            <w:szCs w:val="15"/>
                          </w:rPr>
                        </w:pPr>
                        <w:r>
                          <w:rPr>
                            <w:sz w:val="14"/>
                            <w:szCs w:val="15"/>
                          </w:rPr>
                          <w:t>形势与政策</w:t>
                        </w:r>
                      </w:p>
                      <w:p w14:paraId="25DBC6CD"/>
                    </w:txbxContent>
                  </v:textbox>
                </v:shape>
                <v:shape id="Text Box 596" o:spid="_x0000_s1026" o:spt="202" type="#_x0000_t202" style="position:absolute;left:12007;top:6179;height:495;width:1379;" fillcolor="#DEEAF6" filled="t" stroked="t" coordsize="21600,21600" o:gfxdata="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KrLyr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t"/>
                  <v:textbox inset="6.91196850393701pt,3.4559842519685pt,6.91196850393701pt,3.4559842519685pt">
                    <w:txbxContent>
                      <w:p w14:paraId="27AE6833">
                        <w:pPr>
                          <w:rPr>
                            <w:sz w:val="14"/>
                            <w:szCs w:val="15"/>
                          </w:rPr>
                        </w:pPr>
                        <w:r>
                          <w:rPr>
                            <w:sz w:val="14"/>
                            <w:szCs w:val="15"/>
                          </w:rPr>
                          <w:t>形势与政策</w:t>
                        </w:r>
                      </w:p>
                      <w:p w14:paraId="382E3AF8"/>
                    </w:txbxContent>
                  </v:textbox>
                </v:shape>
                <v:shape id="Text Box 596" o:spid="_x0000_s1026" o:spt="202" type="#_x0000_t202" style="position:absolute;left:13704;top:6179;height:495;width:1379;" fillcolor="#DEEAF6" filled="t" stroked="t" coordsize="21600,21600" o:gfxdata="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mblG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6E373161">
                        <w:pPr>
                          <w:rPr>
                            <w:sz w:val="14"/>
                            <w:szCs w:val="15"/>
                          </w:rPr>
                        </w:pPr>
                        <w:r>
                          <w:rPr>
                            <w:sz w:val="14"/>
                            <w:szCs w:val="15"/>
                          </w:rPr>
                          <w:t>形势与政策</w:t>
                        </w:r>
                      </w:p>
                      <w:p w14:paraId="69301A7A"/>
                    </w:txbxContent>
                  </v:textbox>
                </v:shape>
                <v:shape id="Text Box 596" o:spid="_x0000_s1026" o:spt="202" type="#_x0000_t202" style="position:absolute;left:1627;top:6813;height:495;width:1379;" fillcolor="#DEEAF6" filled="t" stroked="t" coordsize="21600,21600" o:gfxdata="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NPAm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textbox inset="6.91196850393701pt,3.4559842519685pt,6.91196850393701pt,3.4559842519685pt">
                    <w:txbxContent>
                      <w:p w14:paraId="040036FC">
                        <w:pPr>
                          <w:rPr>
                            <w:sz w:val="14"/>
                            <w:szCs w:val="15"/>
                          </w:rPr>
                        </w:pPr>
                        <w:r>
                          <w:rPr>
                            <w:rFonts w:hint="eastAsia"/>
                            <w:sz w:val="14"/>
                            <w:szCs w:val="15"/>
                          </w:rPr>
                          <w:t>体育1</w:t>
                        </w:r>
                      </w:p>
                      <w:p w14:paraId="14730302"/>
                    </w:txbxContent>
                  </v:textbox>
                </v:shape>
                <v:shape id="Text Box 596" o:spid="_x0000_s1026" o:spt="202" type="#_x0000_t202" style="position:absolute;left:3375;top:6787;height:495;width:1379;" fillcolor="#DEEAF6" filled="t" stroked="t" coordsize="21600,21600" o:gfxdata="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eFW9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textbox inset="6.91196850393701pt,3.4559842519685pt,6.91196850393701pt,3.4559842519685pt">
                    <w:txbxContent>
                      <w:p w14:paraId="1168DF94">
                        <w:pPr>
                          <w:rPr>
                            <w:sz w:val="14"/>
                            <w:szCs w:val="15"/>
                          </w:rPr>
                        </w:pPr>
                        <w:r>
                          <w:rPr>
                            <w:rFonts w:hint="eastAsia"/>
                            <w:sz w:val="14"/>
                            <w:szCs w:val="15"/>
                          </w:rPr>
                          <w:t>体育2</w:t>
                        </w:r>
                      </w:p>
                      <w:p w14:paraId="288FE8A8"/>
                    </w:txbxContent>
                  </v:textbox>
                </v:shape>
                <v:shape id="Text Box 596" o:spid="_x0000_s1026" o:spt="202" type="#_x0000_t202" style="position:absolute;left:5104;top:6787;height:495;width:1379;" fillcolor="#DEEAF6" filled="t" stroked="t" coordsize="21600,21600" o:gfxdata="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nwc+/&#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t"/>
                  <v:textbox inset="6.91196850393701pt,3.4559842519685pt,6.91196850393701pt,3.4559842519685pt">
                    <w:txbxContent>
                      <w:p w14:paraId="64747ED1">
                        <w:pPr>
                          <w:rPr>
                            <w:sz w:val="14"/>
                            <w:szCs w:val="15"/>
                          </w:rPr>
                        </w:pPr>
                        <w:r>
                          <w:rPr>
                            <w:rFonts w:hint="eastAsia"/>
                            <w:sz w:val="14"/>
                            <w:szCs w:val="15"/>
                          </w:rPr>
                          <w:t>体育3</w:t>
                        </w:r>
                      </w:p>
                      <w:p w14:paraId="1A6A2EFB"/>
                    </w:txbxContent>
                  </v:textbox>
                </v:shape>
                <v:shape id="Text Box 596" o:spid="_x0000_s1026" o:spt="202" type="#_x0000_t202" style="position:absolute;left:6810;top:6787;height:495;width:1379;" fillcolor="#DEEAF6" filled="t" stroked="t" coordsize="21600,21600" o:gfxdata="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q2RU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textbox inset="6.91196850393701pt,3.4559842519685pt,6.91196850393701pt,3.4559842519685pt">
                    <w:txbxContent>
                      <w:p w14:paraId="66479DBF">
                        <w:pPr>
                          <w:rPr>
                            <w:sz w:val="14"/>
                            <w:szCs w:val="15"/>
                          </w:rPr>
                        </w:pPr>
                        <w:r>
                          <w:rPr>
                            <w:rFonts w:hint="eastAsia"/>
                            <w:sz w:val="14"/>
                            <w:szCs w:val="15"/>
                          </w:rPr>
                          <w:t>体育4</w:t>
                        </w:r>
                      </w:p>
                      <w:p w14:paraId="693E3FA0"/>
                    </w:txbxContent>
                  </v:textbox>
                </v:shape>
                <v:shape id="Text Box 596" o:spid="_x0000_s1026" o:spt="202" type="#_x0000_t202" style="position:absolute;left:8529;top:6778;height:495;width:1379;" fillcolor="#DEEAF6" filled="t" stroked="t" coordsize="21600,21600" o:gfxdata="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IWxS/&#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t"/>
                  <v:textbox inset="6.91196850393701pt,3.4559842519685pt,6.91196850393701pt,3.4559842519685pt">
                    <w:txbxContent>
                      <w:p w14:paraId="356273C6">
                        <w:pPr>
                          <w:rPr>
                            <w:sz w:val="14"/>
                            <w:szCs w:val="15"/>
                          </w:rPr>
                        </w:pPr>
                        <w:r>
                          <w:rPr>
                            <w:rFonts w:hint="eastAsia"/>
                            <w:sz w:val="14"/>
                            <w:szCs w:val="15"/>
                          </w:rPr>
                          <w:t>体育5</w:t>
                        </w:r>
                      </w:p>
                      <w:p w14:paraId="4C0D5764"/>
                    </w:txbxContent>
                  </v:textbox>
                </v:shape>
                <v:shape id="Text Box 596" o:spid="_x0000_s1026" o:spt="202" type="#_x0000_t202" style="position:absolute;left:10294;top:6778;height:495;width:1379;" fillcolor="#DEEAF6" filled="t" stroked="t" coordsize="21600,21600" o:gfxdata="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BP6P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textbox inset="6.91196850393701pt,3.4559842519685pt,6.91196850393701pt,3.4559842519685pt">
                    <w:txbxContent>
                      <w:p w14:paraId="1A693CAB">
                        <w:pPr>
                          <w:rPr>
                            <w:sz w:val="14"/>
                            <w:szCs w:val="15"/>
                          </w:rPr>
                        </w:pPr>
                        <w:r>
                          <w:rPr>
                            <w:rFonts w:hint="eastAsia"/>
                            <w:sz w:val="14"/>
                            <w:szCs w:val="15"/>
                          </w:rPr>
                          <w:t>体育6</w:t>
                        </w:r>
                      </w:p>
                      <w:p w14:paraId="55D22E86"/>
                    </w:txbxContent>
                  </v:textbox>
                </v:shape>
                <v:shape id="Text Box 596" o:spid="_x0000_s1026" o:spt="202" type="#_x0000_t202" style="position:absolute;left:1621;top:7400;height:495;width:1379;" fillcolor="#DEEAF6" filled="t" stroked="t" coordsize="21600,21600" o:gfxdata="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WYPi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388DD14E">
                        <w:pPr>
                          <w:rPr>
                            <w:sz w:val="14"/>
                            <w:szCs w:val="15"/>
                          </w:rPr>
                        </w:pPr>
                        <w:r>
                          <w:rPr>
                            <w:rFonts w:hint="eastAsia"/>
                            <w:sz w:val="14"/>
                            <w:szCs w:val="15"/>
                          </w:rPr>
                          <w:t>大学英语1</w:t>
                        </w:r>
                      </w:p>
                      <w:p w14:paraId="0FE38454"/>
                    </w:txbxContent>
                  </v:textbox>
                </v:shape>
                <v:shape id="Text Box 596" o:spid="_x0000_s1026" o:spt="202" type="#_x0000_t202" style="position:absolute;left:3375;top:7419;height:495;width:1379;" fillcolor="#DEEAF6" filled="t" stroked="t" coordsize="21600,21600" o:gfxdata="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msVj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textbox inset="6.91196850393701pt,3.4559842519685pt,6.91196850393701pt,3.4559842519685pt">
                    <w:txbxContent>
                      <w:p w14:paraId="696A430A">
                        <w:r>
                          <w:rPr>
                            <w:rFonts w:hint="eastAsia"/>
                            <w:sz w:val="14"/>
                            <w:szCs w:val="15"/>
                          </w:rPr>
                          <w:t>大学英语2</w:t>
                        </w:r>
                      </w:p>
                    </w:txbxContent>
                  </v:textbox>
                </v:shape>
                <v:shape id="Text Box 596" o:spid="_x0000_s1026" o:spt="202" type="#_x0000_t202" style="position:absolute;left:5104;top:7419;height:495;width:1379;" fillcolor="#DEEAF6" filled="t" stroked="t" coordsize="21600,21600" o:gfxdata="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zXRe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7D6B173C">
                        <w:r>
                          <w:rPr>
                            <w:rFonts w:hint="eastAsia"/>
                            <w:sz w:val="14"/>
                            <w:szCs w:val="15"/>
                          </w:rPr>
                          <w:t>大学英语3</w:t>
                        </w:r>
                      </w:p>
                    </w:txbxContent>
                  </v:textbox>
                </v:shape>
                <v:shape id="Text Box 596" o:spid="_x0000_s1026" o:spt="202" type="#_x0000_t202" style="position:absolute;left:6781;top:7400;height:495;width:1379;" fillcolor="#DEEAF6" filled="t" stroked="t" coordsize="21600,21600" o:gfxdata="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Iy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textbox inset="6.91196850393701pt,3.4559842519685pt,6.91196850393701pt,3.4559842519685pt">
                    <w:txbxContent>
                      <w:p w14:paraId="7CFF4F8C">
                        <w:r>
                          <w:rPr>
                            <w:rFonts w:hint="eastAsia"/>
                            <w:sz w:val="14"/>
                            <w:szCs w:val="15"/>
                          </w:rPr>
                          <w:t>大学英语4</w:t>
                        </w:r>
                      </w:p>
                    </w:txbxContent>
                  </v:textbox>
                </v:shape>
              </v:group>
            </w:pict>
          </mc:Fallback>
        </mc:AlternateContent>
      </w:r>
      <w:r>
        <w:rPr>
          <w:rFonts w:hAnsi="宋体"/>
          <w:szCs w:val="21"/>
        </w:rPr>
        <mc:AlternateContent>
          <mc:Choice Requires="wps">
            <w:drawing>
              <wp:anchor distT="0" distB="0" distL="114300" distR="114300" simplePos="0" relativeHeight="251737088" behindDoc="0" locked="0" layoutInCell="1" allowOverlap="1">
                <wp:simplePos x="0" y="0"/>
                <wp:positionH relativeFrom="column">
                  <wp:posOffset>90805</wp:posOffset>
                </wp:positionH>
                <wp:positionV relativeFrom="paragraph">
                  <wp:posOffset>-22225</wp:posOffset>
                </wp:positionV>
                <wp:extent cx="8997315" cy="5038090"/>
                <wp:effectExtent l="0" t="0" r="13335" b="10160"/>
                <wp:wrapNone/>
                <wp:docPr id="135" name="Rectangle 701"/>
                <wp:cNvGraphicFramePr/>
                <a:graphic xmlns:a="http://schemas.openxmlformats.org/drawingml/2006/main">
                  <a:graphicData uri="http://schemas.microsoft.com/office/word/2010/wordprocessingShape">
                    <wps:wsp>
                      <wps:cNvSpPr>
                        <a:spLocks noChangeArrowheads="1"/>
                      </wps:cNvSpPr>
                      <wps:spPr bwMode="auto">
                        <a:xfrm>
                          <a:off x="0" y="0"/>
                          <a:ext cx="8997315" cy="5038284"/>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01" o:spid="_x0000_s1026" o:spt="1" style="position:absolute;left:0pt;margin-left:7.15pt;margin-top:-1.75pt;height:396.7pt;width:708.45pt;z-index:251737088;mso-width-relative:page;mso-height-relative:page;" filled="f" stroked="t" coordsize="21600,21600" o:gfxdata="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XnIiNgAAAAKAQAADwAAAAAAAAABACAAAAAiAAAAZHJzL2Rvd25yZXYueG1sUEsBAhQAFAAAAAgA&#10;h07iQFsmY+UlAgAATgQAAA4AAAAAAAAAAQAgAAAAJwEAAGRycy9lMm9Eb2MueG1sUEsFBgAAAAAG&#10;AAYAWQEAAL4FAAAAAA==&#10;">
                <v:fill on="f" focussize="0,0"/>
                <v:stroke color="#000000" miterlimit="8" joinstyle="miter"/>
                <v:imagedata o:title=""/>
                <o:lock v:ext="edit" aspectratio="f"/>
              </v:rect>
            </w:pict>
          </mc:Fallback>
        </mc:AlternateContent>
      </w:r>
      <w:r>
        <w:rPr>
          <w:rFonts w:hAnsi="宋体"/>
          <w:szCs w:val="21"/>
        </w:rPr>
        <mc:AlternateContent>
          <mc:Choice Requires="wps">
            <w:drawing>
              <wp:anchor distT="0" distB="0" distL="114300" distR="114300" simplePos="0" relativeHeight="251679744"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134" name="AutoShape 68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custGeom>
                          <a:avLst/>
                          <a:gdLst/>
                          <a:ahLst/>
                          <a:cxnLst/>
                          <a:rect l="0" t="0" r="r" b="b"/>
                          <a:pathLst/>
                        </a:custGeom>
                        <a:noFill/>
                        <a:ln>
                          <a:noFill/>
                        </a:ln>
                      </wps:spPr>
                      <wps:bodyPr rot="0" vert="horz" wrap="square" lIns="91440" tIns="45720" rIns="91440" bIns="45720" anchor="t" anchorCtr="0" upright="1">
                        <a:noAutofit/>
                      </wps:bodyPr>
                    </wps:wsp>
                  </a:graphicData>
                </a:graphic>
              </wp:anchor>
            </w:drawing>
          </mc:Choice>
          <mc:Fallback>
            <w:pict>
              <v:shape id="AutoShape 687" o:spid="_x0000_s1026" o:spt="100" style="position:absolute;left:0pt;margin-left:0pt;margin-top:0pt;height:50pt;width:50pt;visibility:hidden;z-index:251679744;mso-width-relative:page;mso-height-relative:page;" filled="f" stroked="f" coordsize="635000,635000" o:gfxdata="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Y/denPAAAABQEAAA8AAAAA&#10;AAAAAQAgAAAAIgAAAGRycy9kb3ducmV2LnhtbFBLAQIUABQAAAAIAIdO4kAQu4l6HQIAAG4EAAAO&#10;AAAAAAAAAAEAIAAAAB4BAABkcnMvZTJvRG9jLnhtbFBLBQYAAAAABgAGAFkBAACtBQAAAAA=&#10;">
                <v:fill on="f" focussize="0,0"/>
                <v:stroke on="f"/>
                <v:imagedata o:title=""/>
                <o:lock v:ext="edit" selection="t" aspectratio="t"/>
              </v:shape>
            </w:pict>
          </mc:Fallback>
        </mc:AlternateContent>
      </w:r>
      <w:r>
        <w:rPr>
          <w:rFonts w:hAnsi="宋体"/>
          <w:szCs w:val="21"/>
        </w:rPr>
        <mc:AlternateContent>
          <mc:Choice Requires="wps">
            <w:drawing>
              <wp:anchor distT="0" distB="0" distL="114300" distR="114300" simplePos="0" relativeHeight="25168076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33" name="Text Box 68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86" o:spid="_x0000_s1026" o:spt="202" type="#_x0000_t202" style="position:absolute;left:0pt;margin-left:0pt;margin-top:0pt;height:50pt;width:50pt;visibility:hidden;z-index:25168076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16V+rT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8179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32" name="Text Box 68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85" o:spid="_x0000_s1026" o:spt="202" type="#_x0000_t202" style="position:absolute;left:0pt;margin-left:0pt;margin-top:0pt;height:50pt;width:50pt;visibility:hidden;z-index:25168179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O5ZyxA/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8281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31" name="Text Box 68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84" o:spid="_x0000_s1026" o:spt="202" type="#_x0000_t202" style="position:absolute;left:0pt;margin-left:0pt;margin-top:0pt;height:50pt;width:50pt;visibility:hidden;z-index:25168281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A2ugPs/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8384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30" name="Text Box 68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83" o:spid="_x0000_s1026" o:spt="202" type="#_x0000_t202" style="position:absolute;left:0pt;margin-left:0pt;margin-top:0pt;height:50pt;width:50pt;visibility:hidden;z-index:25168384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N2n0bA/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8486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9" name="Text Box 68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82" o:spid="_x0000_s1026" o:spt="202" type="#_x0000_t202" style="position:absolute;left:0pt;margin-left:0pt;margin-top:0pt;height:50pt;width:50pt;visibility:hidden;z-index:25168486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FDpm7M/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8588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8" name="Text Box 68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81" o:spid="_x0000_s1026" o:spt="202" type="#_x0000_t202" style="position:absolute;left:0pt;margin-left:0pt;margin-top:0pt;height:50pt;width:50pt;visibility:hidden;z-index:25168588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aRUuDj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8691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7" name="Text Box 68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80" o:spid="_x0000_s1026" o:spt="202" type="#_x0000_t202" style="position:absolute;left:0pt;margin-left:0pt;margin-top:0pt;height:50pt;width:50pt;visibility:hidden;z-index:25168691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bcRMCD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8793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6" name="Text Box 67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9" o:spid="_x0000_s1026" o:spt="202" type="#_x0000_t202" style="position:absolute;left:0pt;margin-left:0pt;margin-top:0pt;height:50pt;width:50pt;visibility:hidden;z-index:25168793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B1onZD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8896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5" name="Text Box 67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8" o:spid="_x0000_s1026" o:spt="202" type="#_x0000_t202" style="position:absolute;left:0pt;margin-left:0pt;margin-top:0pt;height:50pt;width:50pt;visibility:hidden;z-index:25168896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xD+rLQAAAABQEAAA8AAAAAAAAAAQAgAAAAIgAAAGRycy9kb3ducmV2Lnht&#10;bFBLAQIUABQAAAAIAIdO4kDkrWyPOgIAAKkEAAAOAAAAAAAAAAEAIAAAAB8BAABkcnMvZTJvRG9j&#10;LnhtbFBLBQYAAAAABgAGAFkBAADL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8998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4" name="Text Box 67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7" o:spid="_x0000_s1026" o:spt="202" type="#_x0000_t202" style="position:absolute;left:0pt;margin-left:0pt;margin-top:0pt;height:50pt;width:50pt;visibility:hidden;z-index:25168998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KdJhfI/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9100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3" name="Text Box 67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6" o:spid="_x0000_s1026" o:spt="202" type="#_x0000_t202" style="position:absolute;left:0pt;margin-left:0pt;margin-top:0pt;height:50pt;width:50pt;visibility:hidden;z-index:25169100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GVzWQj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9203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2" name="Text Box 67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5" o:spid="_x0000_s1026" o:spt="202" type="#_x0000_t202" style="position:absolute;left:0pt;margin-left:0pt;margin-top:0pt;height:50pt;width:50pt;visibility:hidden;z-index:25169203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IKBj/z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9305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1" name="Text Box 67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4" o:spid="_x0000_s1026" o:spt="202" type="#_x0000_t202" style="position:absolute;left:0pt;margin-left:0pt;margin-top:0pt;height:50pt;width:50pt;visibility:hidden;z-index:25169305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w1coFD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9408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0" name="Text Box 67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3" o:spid="_x0000_s1026" o:spt="202" type="#_x0000_t202" style="position:absolute;left:0pt;margin-left:0pt;margin-top:0pt;height:50pt;width:50pt;visibility:hidden;z-index:25169408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E155Xz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9510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9" name="Text Box 67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2" o:spid="_x0000_s1026" o:spt="202" type="#_x0000_t202" style="position:absolute;left:0pt;margin-left:0pt;margin-top:0pt;height:50pt;width:50pt;visibility:hidden;z-index:25169510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GsJS7s/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9612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8" name="Text Box 67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1" o:spid="_x0000_s1026" o:spt="202" type="#_x0000_t202" style="position:absolute;left:0pt;margin-left:0pt;margin-top:0pt;height:50pt;width:50pt;visibility:hidden;z-index:25169612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UvX+Bj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9715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7" name="Text Box 67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70" o:spid="_x0000_s1026" o:spt="202" type="#_x0000_t202" style="position:absolute;left:0pt;margin-left:0pt;margin-top:0pt;height:50pt;width:50pt;visibility:hidden;z-index:25169715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ViScAD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9817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6" name="Text Box 66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9" o:spid="_x0000_s1026" o:spt="202" type="#_x0000_t202" style="position:absolute;left:0pt;margin-left:0pt;margin-top:0pt;height:50pt;width:50pt;visibility:hidden;z-index:25169817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MqLPXT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9920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5" name="Text Box 66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8" o:spid="_x0000_s1026" o:spt="202" type="#_x0000_t202" style="position:absolute;left:0pt;margin-left:0pt;margin-top:0pt;height:50pt;width:50pt;visibility:hidden;z-index:25169920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0VWEtj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022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4" name="Text Box 66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7" o:spid="_x0000_s1026" o:spt="202" type="#_x0000_t202" style="position:absolute;left:0pt;margin-left:0pt;margin-top:0pt;height:50pt;width:50pt;visibility:hidden;z-index:25170022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krFtyz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124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3" name="Text Box 66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6" o:spid="_x0000_s1026" o:spt="202" type="#_x0000_t202" style="position:absolute;left:0pt;margin-left:0pt;margin-top:0pt;height:50pt;width:50pt;visibility:hidden;z-index:25170124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LKQ+ez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227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2" name="Text Box 66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5" o:spid="_x0000_s1026" o:spt="202" type="#_x0000_t202" style="position:absolute;left:0pt;margin-left:0pt;margin-top:0pt;height:50pt;width:50pt;visibility:hidden;z-index:25170227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FViLxj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329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1" name="Text Box 66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4" o:spid="_x0000_s1026" o:spt="202" type="#_x0000_t202" style="position:absolute;left:0pt;margin-left:0pt;margin-top:0pt;height:50pt;width:50pt;visibility:hidden;z-index:25170329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9q/ALT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432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10" name="Text Box 66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3" o:spid="_x0000_s1026" o:spt="202" type="#_x0000_t202" style="position:absolute;left:0pt;margin-left:0pt;margin-top:0pt;height:50pt;width:50pt;visibility:hidden;z-index:25170432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JqaRZj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534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9" name="Text Box 66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2" o:spid="_x0000_s1026" o:spt="202" type="#_x0000_t202" style="position:absolute;left:0pt;margin-left:0pt;margin-top:0pt;height:50pt;width:50pt;visibility:hidden;z-index:25170534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Kvo22U/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636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8" name="Text Box 66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1" o:spid="_x0000_s1026" o:spt="202" type="#_x0000_t202" style="position:absolute;left:0pt;margin-left:0pt;margin-top:0pt;height:50pt;width:50pt;visibility:hidden;z-index:25170636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khRu2D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739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7" name="Text Box 6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60" o:spid="_x0000_s1026" o:spt="202" type="#_x0000_t202" style="position:absolute;left:0pt;margin-left:0pt;margin-top:0pt;height:50pt;width:50pt;visibility:hidden;z-index:25170739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lsUM3j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841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6" name="Text Box 65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9" o:spid="_x0000_s1026" o:spt="202" type="#_x0000_t202" style="position:absolute;left:0pt;margin-left:0pt;margin-top:0pt;height:50pt;width:50pt;visibility:hidden;z-index:25170841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MafdwI/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0944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5" name="Text Box 65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8" o:spid="_x0000_s1026" o:spt="202" type="#_x0000_t202" style="position:absolute;left:0pt;margin-left:0pt;margin-top:0pt;height:50pt;width:50pt;visibility:hidden;z-index:25170944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JWg86T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046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4" name="Text Box 65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7" o:spid="_x0000_s1026" o:spt="202" type="#_x0000_t202" style="position:absolute;left:0pt;margin-left:0pt;margin-top:0pt;height:50pt;width:50pt;visibility:hidden;z-index:25171046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GaM1ZQ/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148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3" name="Text Box 65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6" o:spid="_x0000_s1026" o:spt="202" type="#_x0000_t202" style="position:absolute;left:0pt;margin-left:0pt;margin-top:0pt;height:50pt;width:50pt;visibility:hidden;z-index:25171148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NiZhiQ/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251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2" name="Text Box 65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5" o:spid="_x0000_s1026" o:spt="202" type="#_x0000_t202" style="position:absolute;left:0pt;margin-left:0pt;margin-top:0pt;height:50pt;width:50pt;visibility:hidden;z-index:25171251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EP6stAAAAAFAQAADwAAAAAAAAABACAAAAAiAAAAZHJzL2Rvd25y&#10;ZXYueG1sUEsBAhQAFAAAAAgAh07iQOFlM5k/AgAAqQQAAA4AAAAAAAAAAQAgAAAAHwEAAGRycy9l&#10;Mm9Eb2MueG1sUEsFBgAAAAAGAAYAWQEAANA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353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1" name="Text Box 65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4" o:spid="_x0000_s1026" o:spt="202" type="#_x0000_t202" style="position:absolute;left:0pt;margin-left:0pt;margin-top:0pt;height:50pt;width:50pt;visibility:hidden;z-index:25171353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ApJ4cj4CAACp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456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0" name="Text Box 65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3" o:spid="_x0000_s1026" o:spt="202" type="#_x0000_t202" style="position:absolute;left:0pt;margin-left:0pt;margin-top:0pt;height:50pt;width:50pt;visibility:hidden;z-index:25171456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DSmyk5PQIAAKk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558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9" name="Text Box 65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2" o:spid="_x0000_s1026" o:spt="202" type="#_x0000_t202" style="position:absolute;left:0pt;margin-left:0pt;margin-top:0pt;height:50pt;width:50pt;visibility:hidden;z-index:25171558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CjoxNq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660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8" name="Text Box 65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1" o:spid="_x0000_s1026" o:spt="202" type="#_x0000_t202" style="position:absolute;left:0pt;margin-left:0pt;margin-top:0pt;height:50pt;width:50pt;visibility:hidden;z-index:25171660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EP6stAAAAAFAQAADwAAAAAAAAABACAAAAAiAAAAZHJzL2Rvd25yZXYu&#10;eG1sUEsBAhQAFAAAAAgAh07iQJpfptc8AgAAqAQAAA4AAAAAAAAAAQAgAAAAHwEAAGRycy9lMm9E&#10;b2MueG1sUEsFBgAAAAAGAAYAWQEAAM0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763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7" name="Text Box 65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50" o:spid="_x0000_s1026" o:spt="202" type="#_x0000_t202" style="position:absolute;left:0pt;margin-left:0pt;margin-top:0pt;height:50pt;width:50pt;visibility:hidden;z-index:25171763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EP6stAAAAAFAQAADwAAAAAAAAABACAAAAAiAAAAZHJzL2Rvd25yZXYu&#10;eG1sUEsBAhQAFAAAAAgAh07iQJ6OxNE8AgAAqAQAAA4AAAAAAAAAAQAgAAAAHwEAAGRycy9lMm9E&#10;b2MueG1sUEsFBgAAAAAGAAYAWQEAAM0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865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6" name="Text Box 64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9" o:spid="_x0000_s1026" o:spt="202" type="#_x0000_t202" style="position:absolute;left:0pt;margin-left:0pt;margin-top:0pt;height:50pt;width:50pt;visibility:hidden;z-index:25171865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D6CJeM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1968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5" name="Text Box 64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8" o:spid="_x0000_s1026" o:spt="202" type="#_x0000_t202" style="position:absolute;left:0pt;margin-left:0pt;margin-top:0pt;height:50pt;width:50pt;visibility:hidden;z-index:25171968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EP6stAAAAAFAQAADwAAAAAAAAABACAAAAAiAAAAZHJzL2Rvd25yZXYu&#10;eG1sUEsBAhQAFAAAAAgAh07iQBn/3Gc8AgAAqAQAAA4AAAAAAAAAAQAgAAAAHwEAAGRycy9lMm9E&#10;b2MueG1sUEsFBgAAAAAGAAYAWQEAAM0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070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4" name="Text Box 6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7" o:spid="_x0000_s1026" o:spt="202" type="#_x0000_t202" style="position:absolute;left:0pt;margin-left:0pt;margin-top:0pt;height:50pt;width:50pt;visibility:hidden;z-index:25172070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BaGzUa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172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3" name="Text Box 64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6" o:spid="_x0000_s1026" o:spt="202" type="#_x0000_t202" style="position:absolute;left:0pt;margin-left:0pt;margin-top:0pt;height:50pt;width:50pt;visibility:hidden;z-index:25172172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DkDmaq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275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2" name="Text Box 64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5" o:spid="_x0000_s1026" o:spt="202" type="#_x0000_t202" style="position:absolute;left:0pt;margin-left:0pt;margin-top:0pt;height:50pt;width:50pt;visibility:hidden;z-index:25172275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Dd8tMX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377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1" name="Text Box 64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4" o:spid="_x0000_s1026" o:spt="202" type="#_x0000_t202" style="position:absolute;left:0pt;margin-left:0pt;margin-top:0pt;height:50pt;width:50pt;visibility:hidden;z-index:25172377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A+BZj8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480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0" name="Text Box 64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3" o:spid="_x0000_s1026" o:spt="202" type="#_x0000_t202" style="position:absolute;left:0pt;margin-left:0pt;margin-top:0pt;height:50pt;width:50pt;visibility:hidden;z-index:25172480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EP6stAAAAAFAQAADwAAAAAAAAABACAAAAAiAAAAZHJzL2Rvd25yZXYu&#10;eG1sUEsBAhQAFAAAAAgAh07iQO4Mybc8AgAAqAQAAA4AAAAAAAAAAQAgAAAAHwEAAGRycy9lMm9E&#10;b2MueG1sUEsFBgAAAAAGAAYAWQEAAM0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582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9" name="Text Box 64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2" o:spid="_x0000_s1026" o:spt="202" type="#_x0000_t202" style="position:absolute;left:0pt;margin-left:0pt;margin-top:0pt;height:50pt;width:50pt;visibility:hidden;z-index:25172582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BjQoO0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684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8" name="Text Box 64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1" o:spid="_x0000_s1026" o:spt="202" type="#_x0000_t202" style="position:absolute;left:0pt;margin-left:0pt;margin-top:0pt;height:50pt;width:50pt;visibility:hidden;z-index:25172684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BavjYJ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787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7" name="Text Box 64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40" o:spid="_x0000_s1026" o:spt="202" type="#_x0000_t202" style="position:absolute;left:0pt;margin-left:0pt;margin-top:0pt;height:50pt;width:50pt;visibility:hidden;z-index:25172787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EP6stAAAAAFAQAADwAAAAAAAAABACAAAAAiAAAAZHJzL2Rvd25yZXYu&#10;eG1sUEsBAhQAFAAAAAgAh07iQF5vVA88AgAAqAQAAA4AAAAAAAAAAQAgAAAAHwEAAGRycy9lMm9E&#10;b2MueG1sUEsFBgAAAAAGAAYAWQEAAM0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889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6" name="Text Box 63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39" o:spid="_x0000_s1026" o:spt="202" type="#_x0000_t202" style="position:absolute;left:0pt;margin-left:0pt;margin-top:0pt;height:50pt;width:50pt;visibility:hidden;z-index:25172889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J4sPCj4CAACo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2992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5" name="Text Box 63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38" o:spid="_x0000_s1026" o:spt="202" type="#_x0000_t202" style="position:absolute;left:0pt;margin-left:0pt;margin-top:0pt;height:50pt;width:50pt;visibility:hidden;z-index:25172992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DEfETh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3094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4" name="Text Box 63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37" o:spid="_x0000_s1026" o:spt="202" type="#_x0000_t202" style="position:absolute;left:0pt;margin-left:0pt;margin-top:0pt;height:50pt;width:50pt;visibility:hidden;z-index:25173094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CHmK2c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3196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3" name="Text Box 63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36" o:spid="_x0000_s1026" o:spt="202" type="#_x0000_t202" style="position:absolute;left:0pt;margin-left:0pt;margin-top:0pt;height:50pt;width:50pt;visibility:hidden;z-index:25173196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OY3+LD4CAACo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3299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2" name="Text Box 63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35" o:spid="_x0000_s1026" o:spt="202" type="#_x0000_t202" style="position:absolute;left:0pt;margin-left:0pt;margin-top:0pt;height:50pt;width:50pt;visibility:hidden;z-index:25173299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EP6stAAAAAFAQAADwAAAAAAAAABACAAAAAiAAAAZHJzL2Rvd25yZXYu&#10;eG1sUEsBAhQAFAAAAAgAh07iQABxS5E8AgAAqAQAAA4AAAAAAAAAAQAgAAAAHwEAAGRycy9lMm9E&#10;b2MueG1sUEsFBgAAAAAGAAYAWQEAAM0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3401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1" name="Text Box 63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34" o:spid="_x0000_s1026" o:spt="202" type="#_x0000_t202" style="position:absolute;left:0pt;margin-left:0pt;margin-top:0pt;height:50pt;width:50pt;visibility:hidden;z-index:25173401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DjhgB6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3504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0" name="Text Box 63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33" o:spid="_x0000_s1026" o:spt="202" type="#_x0000_t202" style="position:absolute;left:0pt;margin-left:0pt;margin-top:0pt;height:50pt;width:50pt;visibility:hidden;z-index:25173504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M49RMT4CAACo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73606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79" name="Text Box 63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632" o:spid="_x0000_s1026" o:spt="202" type="#_x0000_t202" style="position:absolute;left:0pt;margin-left:0pt;margin-top:0pt;height:50pt;width:50pt;visibility:hidden;z-index:25173606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tobg6z4CAACoBAAADgAAAAAAAAABACAAAAAfAQAAZHJzL2Uy&#10;b0RvYy54bWxQSwUGAAAAAAYABgBZAQAAzwUAAAAA&#10;">
                <v:fill on="t" focussize="0,0"/>
                <v:stroke color="#000000" miterlimit="8" joinstyle="miter"/>
                <v:imagedata o:title=""/>
                <o:lock v:ext="edit" selection="t" aspectratio="t"/>
              </v:shape>
            </w:pict>
          </mc:Fallback>
        </mc:AlternateContent>
      </w:r>
    </w:p>
    <w:p w14:paraId="2A7A7F3F">
      <w:pPr>
        <w:spacing w:before="96" w:line="360" w:lineRule="exact"/>
        <w:ind w:firstLine="315" w:firstLineChars="150"/>
        <w:rPr>
          <w:rFonts w:hAnsi="宋体"/>
          <w:szCs w:val="21"/>
        </w:rPr>
      </w:pPr>
    </w:p>
    <w:p w14:paraId="7D8BF7B8">
      <w:pPr>
        <w:spacing w:before="96" w:line="360" w:lineRule="exact"/>
        <w:ind w:firstLine="315" w:firstLineChars="150"/>
        <w:rPr>
          <w:rFonts w:hAnsi="宋体"/>
          <w:szCs w:val="21"/>
        </w:rPr>
      </w:pPr>
      <w:r>
        <mc:AlternateContent>
          <mc:Choice Requires="wps">
            <w:drawing>
              <wp:anchor distT="0" distB="0" distL="114300" distR="114300" simplePos="0" relativeHeight="251767808" behindDoc="0" locked="0" layoutInCell="1" allowOverlap="1">
                <wp:simplePos x="0" y="0"/>
                <wp:positionH relativeFrom="column">
                  <wp:posOffset>8119745</wp:posOffset>
                </wp:positionH>
                <wp:positionV relativeFrom="paragraph">
                  <wp:posOffset>102235</wp:posOffset>
                </wp:positionV>
                <wp:extent cx="251460" cy="3134995"/>
                <wp:effectExtent l="5080" t="4445" r="17780" b="15240"/>
                <wp:wrapNone/>
                <wp:docPr id="188" name="Text Box 5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51460" cy="3134995"/>
                        </a:xfrm>
                        <a:prstGeom prst="rect">
                          <a:avLst/>
                        </a:prstGeom>
                        <a:noFill/>
                        <a:ln w="9525">
                          <a:solidFill>
                            <a:srgbClr val="000000"/>
                          </a:solidFill>
                          <a:miter lim="800000"/>
                        </a:ln>
                      </wps:spPr>
                      <wps:txbx>
                        <w:txbxContent>
                          <w:p w14:paraId="53C16902">
                            <w:pPr>
                              <w:spacing w:line="280" w:lineRule="exact"/>
                              <w:jc w:val="center"/>
                              <w:rPr>
                                <w:b/>
                                <w:sz w:val="14"/>
                                <w:szCs w:val="15"/>
                              </w:rPr>
                            </w:pPr>
                            <w:r>
                              <w:rPr>
                                <w:rFonts w:hint="eastAsia"/>
                                <w:b/>
                                <w:sz w:val="14"/>
                                <w:szCs w:val="15"/>
                              </w:rPr>
                              <w:t>毕业实习</w:t>
                            </w:r>
                          </w:p>
                          <w:p w14:paraId="10538396"/>
                        </w:txbxContent>
                      </wps:txbx>
                      <wps:bodyPr rot="0" vert="eaVert" wrap="square" lIns="50400" tIns="43891" rIns="50400" bIns="43891" anchor="t" anchorCtr="0" upright="1">
                        <a:noAutofit/>
                      </wps:bodyPr>
                    </wps:wsp>
                  </a:graphicData>
                </a:graphic>
              </wp:anchor>
            </w:drawing>
          </mc:Choice>
          <mc:Fallback>
            <w:pict>
              <v:shape id="Text Box 504" o:spid="_x0000_s1026" o:spt="202" type="#_x0000_t202" style="position:absolute;left:0pt;margin-left:639.35pt;margin-top:8.05pt;height:246.85pt;width:19.8pt;z-index:251767808;mso-width-relative:page;mso-height-relative:page;" filled="f" stroked="t" coordsize="21600,21600" o:gfxdata="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Zvvwx2gAAAAwBAAAPAAAAAAAAAAEAIAAAACIAAABkcnMvZG93bnJl&#10;di54bWxQSwECFAAUAAAACACHTuJAYkIVljQCAAB2BAAADgAAAAAAAAABACAAAAApAQAAZHJzL2Uy&#10;b0RvYy54bWxQSwUGAAAAAAYABgBZAQAAzwUAAAAA&#10;">
                <v:fill on="f" focussize="0,0"/>
                <v:stroke color="#000000" miterlimit="8" joinstyle="miter"/>
                <v:imagedata o:title=""/>
                <o:lock v:ext="edit" aspectratio="t"/>
                <v:textbox inset="1.4mm,3.4559842519685pt,1.4mm,3.4559842519685pt" style="layout-flow:vertical-ideographic;">
                  <w:txbxContent>
                    <w:p w14:paraId="53C16902">
                      <w:pPr>
                        <w:spacing w:line="280" w:lineRule="exact"/>
                        <w:jc w:val="center"/>
                        <w:rPr>
                          <w:b/>
                          <w:sz w:val="14"/>
                          <w:szCs w:val="15"/>
                        </w:rPr>
                      </w:pPr>
                      <w:r>
                        <w:rPr>
                          <w:rFonts w:hint="eastAsia"/>
                          <w:b/>
                          <w:sz w:val="14"/>
                          <w:szCs w:val="15"/>
                        </w:rPr>
                        <w:t>毕业实习</w:t>
                      </w:r>
                    </w:p>
                    <w:p w14:paraId="10538396"/>
                  </w:txbxContent>
                </v:textbox>
              </v:shape>
            </w:pict>
          </mc:Fallback>
        </mc:AlternateContent>
      </w:r>
    </w:p>
    <w:p w14:paraId="1FF81F91">
      <w:pPr>
        <w:spacing w:before="96" w:line="360" w:lineRule="exact"/>
        <w:ind w:firstLine="315" w:firstLineChars="150"/>
        <w:rPr>
          <w:rFonts w:hAnsi="宋体"/>
          <w:szCs w:val="21"/>
        </w:rPr>
      </w:pPr>
    </w:p>
    <w:p w14:paraId="3EC5594C">
      <w:pPr>
        <w:spacing w:before="96" w:line="360" w:lineRule="exact"/>
        <w:ind w:firstLine="315" w:firstLineChars="150"/>
        <w:rPr>
          <w:rFonts w:hAnsi="宋体"/>
          <w:szCs w:val="21"/>
        </w:rPr>
      </w:pPr>
      <w:r>
        <mc:AlternateContent>
          <mc:Choice Requires="wps">
            <w:drawing>
              <wp:anchor distT="0" distB="0" distL="114300" distR="114300" simplePos="0" relativeHeight="251753472" behindDoc="0" locked="0" layoutInCell="1" allowOverlap="1">
                <wp:simplePos x="0" y="0"/>
                <wp:positionH relativeFrom="column">
                  <wp:posOffset>4650105</wp:posOffset>
                </wp:positionH>
                <wp:positionV relativeFrom="paragraph">
                  <wp:posOffset>26670</wp:posOffset>
                </wp:positionV>
                <wp:extent cx="3194685" cy="1201420"/>
                <wp:effectExtent l="9525" t="9525" r="11430" b="23495"/>
                <wp:wrapNone/>
                <wp:docPr id="173" name="矩形 173"/>
                <wp:cNvGraphicFramePr/>
                <a:graphic xmlns:a="http://schemas.openxmlformats.org/drawingml/2006/main">
                  <a:graphicData uri="http://schemas.microsoft.com/office/word/2010/wordprocessingShape">
                    <wps:wsp>
                      <wps:cNvSpPr/>
                      <wps:spPr>
                        <a:xfrm>
                          <a:off x="5319395" y="2010410"/>
                          <a:ext cx="3194685" cy="1201420"/>
                        </a:xfrm>
                        <a:prstGeom prst="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6.15pt;margin-top:2.1pt;height:94.6pt;width:251.55pt;z-index:251753472;v-text-anchor:middle;mso-width-relative:page;mso-height-relative:page;" filled="f" stroked="t" coordsize="21600,21600" o:gfxdata="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RAAU9oAAAAKAQAADwAAAAAAAAABACAAAAAiAAAAZHJz&#10;L2Rvd25yZXYueG1sUEsBAhQAFAAAAAgAh07iQETHxyd0AgAA3AQAAA4AAAAAAAAAAQAgAAAAKQEA&#10;AGRycy9lMm9Eb2MueG1sUEsFBgAAAAAGAAYAWQEAAA8GAAAAAA==&#10;">
                <v:fill on="f" focussize="0,0"/>
                <v:stroke weight="1.5pt" color="#000000 [3213]" miterlimit="8" joinstyle="miter"/>
                <v:imagedata o:title=""/>
                <o:lock v:ext="edit" aspectratio="f"/>
              </v:rect>
            </w:pict>
          </mc:Fallback>
        </mc:AlternateContent>
      </w:r>
      <w:r>
        <mc:AlternateContent>
          <mc:Choice Requires="wps">
            <w:drawing>
              <wp:anchor distT="0" distB="0" distL="114300" distR="114300" simplePos="0" relativeHeight="251751424" behindDoc="0" locked="0" layoutInCell="1" allowOverlap="1">
                <wp:simplePos x="0" y="0"/>
                <wp:positionH relativeFrom="column">
                  <wp:posOffset>4511675</wp:posOffset>
                </wp:positionH>
                <wp:positionV relativeFrom="paragraph">
                  <wp:posOffset>278765</wp:posOffset>
                </wp:positionV>
                <wp:extent cx="160655" cy="1586230"/>
                <wp:effectExtent l="0" t="38100" r="6985" b="6350"/>
                <wp:wrapNone/>
                <wp:docPr id="171" name="肘形连接符 171"/>
                <wp:cNvGraphicFramePr/>
                <a:graphic xmlns:a="http://schemas.openxmlformats.org/drawingml/2006/main">
                  <a:graphicData uri="http://schemas.microsoft.com/office/word/2010/wordprocessingShape">
                    <wps:wsp>
                      <wps:cNvCnPr/>
                      <wps:spPr>
                        <a:xfrm flipV="1">
                          <a:off x="5231765" y="2346960"/>
                          <a:ext cx="160655" cy="1586230"/>
                        </a:xfrm>
                        <a:prstGeom prst="bentConnector3">
                          <a:avLst>
                            <a:gd name="adj1" fmla="val 34387"/>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355.25pt;margin-top:21.95pt;height:124.9pt;width:12.65pt;z-index:251751424;mso-width-relative:page;mso-height-relative:page;" filled="f" stroked="t" coordsize="21600,21600" o:gfxdata="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aPlmc1wAAAAoBAAAPAAAAAAAA&#10;AAEAIAAAACIAAABkcnMvZG93bnJldi54bWxQSwECFAAUAAAACACHTuJAbU8vtUwCAABOBAAADgAA&#10;AAAAAAABACAAAAAmAQAAZHJzL2Uyb0RvYy54bWxQSwUGAAAAAAYABgBZAQAA5AUAAAAA&#10;" adj="7428">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3321685</wp:posOffset>
                </wp:positionH>
                <wp:positionV relativeFrom="paragraph">
                  <wp:posOffset>252730</wp:posOffset>
                </wp:positionV>
                <wp:extent cx="259080" cy="1213485"/>
                <wp:effectExtent l="0" t="6350" r="0" b="45085"/>
                <wp:wrapNone/>
                <wp:docPr id="165" name="肘形连接符 165"/>
                <wp:cNvGraphicFramePr/>
                <a:graphic xmlns:a="http://schemas.openxmlformats.org/drawingml/2006/main">
                  <a:graphicData uri="http://schemas.microsoft.com/office/word/2010/wordprocessingShape">
                    <wps:wsp>
                      <wps:cNvCnPr/>
                      <wps:spPr>
                        <a:xfrm>
                          <a:off x="4041775" y="2311400"/>
                          <a:ext cx="259080" cy="1213485"/>
                        </a:xfrm>
                        <a:prstGeom prst="bentConnector3">
                          <a:avLst>
                            <a:gd name="adj1" fmla="val 50000"/>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61.55pt;margin-top:19.9pt;height:95.55pt;width:20.4pt;z-index:251747328;mso-width-relative:page;mso-height-relative:page;" filled="f" stroked="t" coordsize="21600,21600" o:gfxdata="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lF4rJ2QAAAAoBAAAPAAAAAAAAAAEAIAAAACIA&#10;AABkcnMvZG93bnJldi54bWxQSwECFAAUAAAACACHTuJAcdVlhUECAABEBAAADgAAAAAAAAABACAA&#10;AAAoAQAAZHJzL2Uyb0RvYy54bWxQSwUGAAAAAAYABgBZAQAA2wUAAAAA&#10;" adj="10800">
                <v:fill on="f" focussize="0,0"/>
                <v:stroke weight="1pt" color="#5B9BD5 [3204]" miterlimit="8" joinstyle="miter" endarrow="block"/>
                <v:imagedata o:title=""/>
                <o:lock v:ext="edit" aspectratio="f"/>
              </v:shape>
            </w:pict>
          </mc:Fallback>
        </mc:AlternateContent>
      </w:r>
    </w:p>
    <w:p w14:paraId="51DCDD59">
      <w:pPr>
        <w:spacing w:before="96" w:line="360" w:lineRule="exact"/>
        <w:ind w:firstLine="315" w:firstLineChars="150"/>
        <w:rPr>
          <w:rFonts w:hAnsi="宋体"/>
          <w:szCs w:val="21"/>
        </w:rPr>
      </w:pPr>
      <w:r>
        <mc:AlternateContent>
          <mc:Choice Requires="wps">
            <w:drawing>
              <wp:anchor distT="0" distB="0" distL="114300" distR="114300" simplePos="0" relativeHeight="251769856" behindDoc="0" locked="0" layoutInCell="1" allowOverlap="1">
                <wp:simplePos x="0" y="0"/>
                <wp:positionH relativeFrom="column">
                  <wp:posOffset>8375650</wp:posOffset>
                </wp:positionH>
                <wp:positionV relativeFrom="paragraph">
                  <wp:posOffset>161290</wp:posOffset>
                </wp:positionV>
                <wp:extent cx="236855" cy="0"/>
                <wp:effectExtent l="0" t="38100" r="6985" b="38100"/>
                <wp:wrapNone/>
                <wp:docPr id="190" name="直接箭头连接符 190"/>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59.5pt;margin-top:12.7pt;height:0pt;width:18.65pt;z-index:251769856;mso-width-relative:page;mso-height-relative:page;" filled="f" stroked="t" coordsize="21600,21600" o:gfxdata="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dm/jS1wAA&#10;AAsBAAAPAAAAAAAAAAEAIAAAACIAAABkcnMvZG93bnJldi54bWxQSwECFAAUAAAACACHTuJAV5ze&#10;TR8CAAAPBAAADgAAAAAAAAABACAAAAAmAQAAZHJzL2Uyb0RvYy54bWxQSwUGAAAAAAYABgBZAQAA&#10;twU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1354455</wp:posOffset>
                </wp:positionH>
                <wp:positionV relativeFrom="paragraph">
                  <wp:posOffset>175260</wp:posOffset>
                </wp:positionV>
                <wp:extent cx="3150235" cy="776605"/>
                <wp:effectExtent l="9525" t="9525" r="10160" b="21590"/>
                <wp:wrapNone/>
                <wp:docPr id="174" name="矩形 174"/>
                <wp:cNvGraphicFramePr/>
                <a:graphic xmlns:a="http://schemas.openxmlformats.org/drawingml/2006/main">
                  <a:graphicData uri="http://schemas.microsoft.com/office/word/2010/wordprocessingShape">
                    <wps:wsp>
                      <wps:cNvSpPr/>
                      <wps:spPr>
                        <a:xfrm>
                          <a:off x="0" y="0"/>
                          <a:ext cx="3150235" cy="776605"/>
                        </a:xfrm>
                        <a:prstGeom prst="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65pt;margin-top:13.8pt;height:61.15pt;width:248.05pt;z-index:251754496;v-text-anchor:middle;mso-width-relative:page;mso-height-relative:page;" filled="f" stroked="t" coordsize="21600,21600" o:gfxdata="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x3nutoAAAAKAQAADwAAAAAAAAABACAAAAAiAAAAZHJzL2Rvd25yZXYu&#10;eG1sUEsBAhQAFAAAAAgAh07iQL9Z1x1rAgAAzwQAAA4AAAAAAAAAAQAgAAAAKQEAAGRycy9lMm9E&#10;b2MueG1sUEsFBgAAAAAGAAYAWQEAAAYGAAAAAA==&#10;">
                <v:fill on="f" focussize="0,0"/>
                <v:stroke weight="1.5pt" color="#000000 [3213]" miterlimit="8" joinstyle="miter"/>
                <v:imagedata o:title=""/>
                <o:lock v:ext="edit" aspectratio="f"/>
              </v:rect>
            </w:pict>
          </mc:Fallback>
        </mc:AlternateContent>
      </w:r>
    </w:p>
    <w:p w14:paraId="7324C922">
      <w:pPr>
        <w:spacing w:before="96" w:line="360" w:lineRule="exact"/>
        <w:ind w:firstLine="315" w:firstLineChars="150"/>
        <w:rPr>
          <w:rFonts w:hAnsi="宋体"/>
          <w:szCs w:val="21"/>
        </w:rPr>
      </w:pPr>
      <w:r>
        <mc:AlternateContent>
          <mc:Choice Requires="wps">
            <w:drawing>
              <wp:anchor distT="0" distB="0" distL="114300" distR="114300" simplePos="0" relativeHeight="251755520" behindDoc="0" locked="0" layoutInCell="1" allowOverlap="1">
                <wp:simplePos x="0" y="0"/>
                <wp:positionH relativeFrom="column">
                  <wp:posOffset>4478655</wp:posOffset>
                </wp:positionH>
                <wp:positionV relativeFrom="paragraph">
                  <wp:posOffset>230505</wp:posOffset>
                </wp:positionV>
                <wp:extent cx="247650" cy="139065"/>
                <wp:effectExtent l="9525" t="22860" r="17145" b="36195"/>
                <wp:wrapNone/>
                <wp:docPr id="175" name="右箭头 175"/>
                <wp:cNvGraphicFramePr/>
                <a:graphic xmlns:a="http://schemas.openxmlformats.org/drawingml/2006/main">
                  <a:graphicData uri="http://schemas.microsoft.com/office/word/2010/wordprocessingShape">
                    <wps:wsp>
                      <wps:cNvSpPr/>
                      <wps:spPr>
                        <a:xfrm>
                          <a:off x="5179695" y="2868295"/>
                          <a:ext cx="247650" cy="139065"/>
                        </a:xfrm>
                        <a:prstGeom prst="rightArrow">
                          <a:avLst/>
                        </a:prstGeom>
                        <a:solidFill>
                          <a:schemeClr val="tx1"/>
                        </a:solid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52.65pt;margin-top:18.15pt;height:10.95pt;width:19.5pt;z-index:251755520;v-text-anchor:middle;mso-width-relative:page;mso-height-relative:page;" fillcolor="#000000 [3213]" filled="t" stroked="t" coordsize="21600,21600" o:gfxdata="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9WojE9gAAAAJAQAADwAAAAAAAAABACAA&#10;AAAiAAAAZHJzL2Rvd25yZXYueG1sUEsBAhQAFAAAAAgAh07iQG47/Kx/AgAADAUAAA4AAAAAAAAA&#10;AQAgAAAAJwEAAGRycy9lMm9Eb2MueG1sUEsFBgAAAAAGAAYAWQEAABgGAAAAAA==&#10;" adj="15536,5400">
                <v:fill on="t" focussize="0,0"/>
                <v:stroke weight="1.5pt" color="#000000 [3213]" miterlimit="8" joinstyle="miter"/>
                <v:imagedata o:title=""/>
                <o:lock v:ext="edit" aspectratio="f"/>
              </v:shape>
            </w:pict>
          </mc:Fallback>
        </mc:AlternateContent>
      </w:r>
    </w:p>
    <w:p w14:paraId="7EC727AA">
      <w:pPr>
        <w:spacing w:before="96" w:line="360" w:lineRule="exact"/>
        <w:ind w:firstLine="315" w:firstLineChars="150"/>
        <w:rPr>
          <w:rFonts w:hAnsi="宋体"/>
          <w:szCs w:val="21"/>
        </w:rPr>
      </w:pPr>
      <w:r>
        <mc:AlternateContent>
          <mc:Choice Requires="wps">
            <w:drawing>
              <wp:anchor distT="0" distB="0" distL="114300" distR="114300" simplePos="0" relativeHeight="251768832" behindDoc="0" locked="0" layoutInCell="1" allowOverlap="1">
                <wp:simplePos x="0" y="0"/>
                <wp:positionH relativeFrom="column">
                  <wp:posOffset>7854950</wp:posOffset>
                </wp:positionH>
                <wp:positionV relativeFrom="paragraph">
                  <wp:posOffset>7620</wp:posOffset>
                </wp:positionV>
                <wp:extent cx="236855" cy="0"/>
                <wp:effectExtent l="0" t="38100" r="6985" b="38100"/>
                <wp:wrapNone/>
                <wp:docPr id="189" name="直接箭头连接符 189"/>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18.5pt;margin-top:0.6pt;height:0pt;width:18.65pt;z-index:251768832;mso-width-relative:page;mso-height-relative:page;" filled="f" stroked="t" coordsize="21600,21600" o:gfxdata="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sVNz9QAAAAJ&#10;AQAADwAAAAAAAAABACAAAAAiAAAAZHJzL2Rvd25yZXYueG1sUEsBAhQAFAAAAAgAh07iQM2U7M0g&#10;AgAADwQAAA4AAAAAAAAAAQAgAAAAIwEAAGRycy9lMm9Eb2MueG1sUEsFBgAAAAAGAAYAWQEAALUF&#10;A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58592" behindDoc="0" locked="0" layoutInCell="1" allowOverlap="1">
                <wp:simplePos x="0" y="0"/>
                <wp:positionH relativeFrom="column">
                  <wp:posOffset>5584190</wp:posOffset>
                </wp:positionH>
                <wp:positionV relativeFrom="paragraph">
                  <wp:posOffset>197485</wp:posOffset>
                </wp:positionV>
                <wp:extent cx="218440" cy="371475"/>
                <wp:effectExtent l="0" t="6350" r="10160" b="48895"/>
                <wp:wrapNone/>
                <wp:docPr id="179" name="肘形连接符 179"/>
                <wp:cNvGraphicFramePr/>
                <a:graphic xmlns:a="http://schemas.openxmlformats.org/drawingml/2006/main">
                  <a:graphicData uri="http://schemas.microsoft.com/office/word/2010/wordprocessingShape">
                    <wps:wsp>
                      <wps:cNvCnPr/>
                      <wps:spPr>
                        <a:xfrm>
                          <a:off x="6304280" y="3124835"/>
                          <a:ext cx="218440" cy="371475"/>
                        </a:xfrm>
                        <a:prstGeom prst="bentConnector3">
                          <a:avLst>
                            <a:gd name="adj1" fmla="val 50000"/>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439.7pt;margin-top:15.55pt;height:29.25pt;width:17.2pt;z-index:251758592;mso-width-relative:page;mso-height-relative:page;" filled="f" stroked="t" coordsize="21600,21600" o:gfxdata="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398QtcAAAAJAQAADwAAAAAAAAABACAAAAAiAAAA&#10;ZHJzL2Rvd25yZXYueG1sUEsBAhQAFAAAAAgAh07iQIVy2iNBAgAAQwQAAA4AAAAAAAAAAQAgAAAA&#10;JgEAAGRycy9lMm9Eb2MueG1sUEsFBgAAAAAGAAYAWQEAANkFAAAAAA==&#10;" adj="1080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4678680</wp:posOffset>
                </wp:positionH>
                <wp:positionV relativeFrom="paragraph">
                  <wp:posOffset>40640</wp:posOffset>
                </wp:positionV>
                <wp:extent cx="905510" cy="313690"/>
                <wp:effectExtent l="4445" t="4445" r="19685" b="17145"/>
                <wp:wrapNone/>
                <wp:docPr id="159" name="Text Box 5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05510" cy="313690"/>
                        </a:xfrm>
                        <a:prstGeom prst="rect">
                          <a:avLst/>
                        </a:prstGeom>
                        <a:solidFill>
                          <a:srgbClr val="FFF2CC"/>
                        </a:solidFill>
                        <a:ln w="9525">
                          <a:solidFill>
                            <a:srgbClr val="000000"/>
                          </a:solidFill>
                          <a:prstDash val="dash"/>
                          <a:miter lim="800000"/>
                        </a:ln>
                      </wps:spPr>
                      <wps:txbx>
                        <w:txbxContent>
                          <w:p w14:paraId="7B658590">
                            <w:pPr>
                              <w:rPr>
                                <w:sz w:val="14"/>
                                <w:szCs w:val="15"/>
                              </w:rPr>
                            </w:pPr>
                            <w:r>
                              <w:rPr>
                                <w:rFonts w:hint="eastAsia"/>
                                <w:sz w:val="14"/>
                                <w:szCs w:val="15"/>
                              </w:rPr>
                              <w:t>网络舆情分析</w:t>
                            </w:r>
                          </w:p>
                        </w:txbxContent>
                      </wps:txbx>
                      <wps:bodyPr rot="0" vert="horz" wrap="square" lIns="87782" tIns="43891" rIns="87782" bIns="43891" anchor="t" anchorCtr="0" upright="1">
                        <a:noAutofit/>
                      </wps:bodyPr>
                    </wps:wsp>
                  </a:graphicData>
                </a:graphic>
              </wp:anchor>
            </w:drawing>
          </mc:Choice>
          <mc:Fallback>
            <w:pict>
              <v:shape id="Text Box 517" o:spid="_x0000_s1026" o:spt="202" type="#_x0000_t202" style="position:absolute;left:0pt;margin-left:368.4pt;margin-top:3.2pt;height:24.7pt;width:71.3pt;z-index:251746304;mso-width-relative:page;mso-height-relative:page;" fillcolor="#FFF2CC" filled="t" stroked="t" coordsize="21600,21600" o:gfxdata="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QHT4nXAAAACAEAAA8AAAAAAAAAAQAg&#10;AAAAIgAAAGRycy9kb3ducmV2LnhtbFBLAQIUABQAAAAIAIdO4kCUT81WSAIAALQEAAAOAAAAAAAA&#10;AAEAIAAAACYBAABkcnMvZTJvRG9jLnhtbFBLBQYAAAAABgAGAFkBAADgBQAAAAA=&#10;">
                <v:fill on="t" focussize="0,0"/>
                <v:stroke color="#000000" miterlimit="8" joinstyle="miter" dashstyle="dash"/>
                <v:imagedata o:title=""/>
                <o:lock v:ext="edit" aspectratio="t"/>
                <v:textbox inset="6.91196850393701pt,3.4559842519685pt,6.91196850393701pt,3.4559842519685pt">
                  <w:txbxContent>
                    <w:p w14:paraId="7B658590">
                      <w:pPr>
                        <w:rPr>
                          <w:sz w:val="14"/>
                          <w:szCs w:val="15"/>
                        </w:rPr>
                      </w:pPr>
                      <w:r>
                        <w:rPr>
                          <w:rFonts w:hint="eastAsia"/>
                          <w:sz w:val="14"/>
                          <w:szCs w:val="15"/>
                        </w:rPr>
                        <w:t>网络舆情分析</w:t>
                      </w:r>
                    </w:p>
                  </w:txbxContent>
                </v:textbox>
              </v:shape>
            </w:pict>
          </mc:Fallback>
        </mc:AlternateContent>
      </w:r>
    </w:p>
    <w:p w14:paraId="6C729E73">
      <w:pPr>
        <w:spacing w:before="96" w:line="360" w:lineRule="exact"/>
        <w:ind w:firstLine="315" w:firstLineChars="150"/>
        <w:rPr>
          <w:rFonts w:hAnsi="宋体"/>
          <w:szCs w:val="21"/>
        </w:rPr>
      </w:pPr>
      <w:ins w:id="256" w:author="好好说话" w:date="2024-07-06T19:19:39Z">
        <w:r>
          <w:rPr/>
          <mc:AlternateContent>
            <mc:Choice Requires="wps">
              <w:drawing>
                <wp:anchor distT="0" distB="0" distL="114300" distR="114300" simplePos="0" relativeHeight="251771904" behindDoc="0" locked="0" layoutInCell="1" allowOverlap="1">
                  <wp:simplePos x="0" y="0"/>
                  <wp:positionH relativeFrom="column">
                    <wp:posOffset>1389380</wp:posOffset>
                  </wp:positionH>
                  <wp:positionV relativeFrom="paragraph">
                    <wp:posOffset>184150</wp:posOffset>
                  </wp:positionV>
                  <wp:extent cx="876300" cy="314325"/>
                  <wp:effectExtent l="4445" t="4445" r="15240" b="5080"/>
                  <wp:wrapNone/>
                  <wp:docPr id="49" name="Text Box 5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6300" cy="314325"/>
                          </a:xfrm>
                          <a:prstGeom prst="rect">
                            <a:avLst/>
                          </a:prstGeom>
                          <a:solidFill>
                            <a:srgbClr val="E2EFD9"/>
                          </a:solidFill>
                          <a:ln w="9525">
                            <a:solidFill>
                              <a:srgbClr val="000000"/>
                            </a:solidFill>
                            <a:miter lim="800000"/>
                          </a:ln>
                        </wps:spPr>
                        <wps:txbx>
                          <w:txbxContent>
                            <w:p w14:paraId="4353C1A4">
                              <w:pPr>
                                <w:rPr>
                                  <w:ins w:id="258" w:author="好好说话" w:date="2024-07-06T19:19:39Z"/>
                                  <w:rFonts w:hint="eastAsia" w:eastAsia="宋体"/>
                                  <w:lang w:eastAsia="zh-CN"/>
                                </w:rPr>
                              </w:pPr>
                              <w:ins w:id="259" w:author="好好说话" w:date="2024-08-15T08:31:12Z">
                                <w:r>
                                  <w:rPr>
                                    <w:rFonts w:hint="eastAsia"/>
                                    <w:sz w:val="14"/>
                                    <w:szCs w:val="15"/>
                                    <w:lang w:val="en-US" w:eastAsia="zh-CN"/>
                                  </w:rPr>
                                  <w:t>网络</w:t>
                                </w:r>
                              </w:ins>
                              <w:ins w:id="260" w:author="好好说话" w:date="2024-08-15T08:31:13Z">
                                <w:r>
                                  <w:rPr>
                                    <w:rFonts w:hint="eastAsia"/>
                                    <w:sz w:val="14"/>
                                    <w:szCs w:val="15"/>
                                    <w:lang w:val="en-US" w:eastAsia="zh-CN"/>
                                  </w:rPr>
                                  <w:t>与</w:t>
                                </w:r>
                              </w:ins>
                              <w:ins w:id="261" w:author="好好说话" w:date="2024-08-15T08:31:15Z">
                                <w:r>
                                  <w:rPr>
                                    <w:rFonts w:hint="eastAsia"/>
                                    <w:sz w:val="14"/>
                                    <w:szCs w:val="15"/>
                                    <w:lang w:val="en-US" w:eastAsia="zh-CN"/>
                                  </w:rPr>
                                  <w:t>新媒体</w:t>
                                </w:r>
                              </w:ins>
                              <w:ins w:id="262" w:author="好好说话" w:date="2024-07-06T19:19:47Z">
                                <w:r>
                                  <w:rPr>
                                    <w:rFonts w:hint="eastAsia"/>
                                    <w:sz w:val="14"/>
                                    <w:szCs w:val="15"/>
                                    <w:lang w:val="en-US" w:eastAsia="zh-CN"/>
                                  </w:rPr>
                                  <w:t>专业导论</w:t>
                                </w:r>
                              </w:ins>
                            </w:p>
                          </w:txbxContent>
                        </wps:txbx>
                        <wps:bodyPr rot="0" vert="horz" wrap="square" lIns="87782" tIns="43891" rIns="87782" bIns="43891" anchor="t" anchorCtr="0" upright="1">
                          <a:noAutofit/>
                        </wps:bodyPr>
                      </wps:wsp>
                    </a:graphicData>
                  </a:graphic>
                </wp:anchor>
              </w:drawing>
            </mc:Choice>
            <mc:Fallback>
              <w:pict>
                <v:shape id="Text Box 586" o:spid="_x0000_s1026" o:spt="202" type="#_x0000_t202" style="position:absolute;left:0pt;margin-left:109.4pt;margin-top:14.5pt;height:24.75pt;width:69pt;z-index:251771904;mso-width-relative:page;mso-height-relative:page;" fillcolor="#E2EFD9" filled="t" stroked="t" coordsize="21600,21600" o:gfxdata="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lBo7YAAAACQEAAA8AAAAAAAAAAQAgAAAAIgAAAGRycy9k&#10;b3ducmV2LnhtbFBLAQIUABQAAAAIAIdO4kAtHdNKOwIAAJsEAAAOAAAAAAAAAAEAIAAAACcBAABk&#10;cnMvZTJvRG9jLnhtbFBLBQYAAAAABgAGAFkBAADUBQAAAAA=&#10;">
                  <v:fill on="t" focussize="0,0"/>
                  <v:stroke color="#000000" miterlimit="8" joinstyle="miter"/>
                  <v:imagedata o:title=""/>
                  <o:lock v:ext="edit" aspectratio="t"/>
                  <v:textbox inset="6.91196850393701pt,3.4559842519685pt,6.91196850393701pt,3.4559842519685pt">
                    <w:txbxContent>
                      <w:p w14:paraId="4353C1A4">
                        <w:pPr>
                          <w:rPr>
                            <w:ins w:id="263" w:author="好好说话" w:date="2024-07-06T19:19:39Z"/>
                            <w:rFonts w:hint="eastAsia" w:eastAsia="宋体"/>
                            <w:lang w:eastAsia="zh-CN"/>
                          </w:rPr>
                        </w:pPr>
                        <w:ins w:id="264" w:author="好好说话" w:date="2024-08-15T08:31:12Z">
                          <w:r>
                            <w:rPr>
                              <w:rFonts w:hint="eastAsia"/>
                              <w:sz w:val="14"/>
                              <w:szCs w:val="15"/>
                              <w:lang w:val="en-US" w:eastAsia="zh-CN"/>
                            </w:rPr>
                            <w:t>网络</w:t>
                          </w:r>
                        </w:ins>
                        <w:ins w:id="265" w:author="好好说话" w:date="2024-08-15T08:31:13Z">
                          <w:r>
                            <w:rPr>
                              <w:rFonts w:hint="eastAsia"/>
                              <w:sz w:val="14"/>
                              <w:szCs w:val="15"/>
                              <w:lang w:val="en-US" w:eastAsia="zh-CN"/>
                            </w:rPr>
                            <w:t>与</w:t>
                          </w:r>
                        </w:ins>
                        <w:ins w:id="266" w:author="好好说话" w:date="2024-08-15T08:31:15Z">
                          <w:r>
                            <w:rPr>
                              <w:rFonts w:hint="eastAsia"/>
                              <w:sz w:val="14"/>
                              <w:szCs w:val="15"/>
                              <w:lang w:val="en-US" w:eastAsia="zh-CN"/>
                            </w:rPr>
                            <w:t>新媒体</w:t>
                          </w:r>
                        </w:ins>
                        <w:ins w:id="267" w:author="好好说话" w:date="2024-07-06T19:19:47Z">
                          <w:r>
                            <w:rPr>
                              <w:rFonts w:hint="eastAsia"/>
                              <w:sz w:val="14"/>
                              <w:szCs w:val="15"/>
                              <w:lang w:val="en-US" w:eastAsia="zh-CN"/>
                            </w:rPr>
                            <w:t>专业导论</w:t>
                          </w:r>
                        </w:ins>
                      </w:p>
                    </w:txbxContent>
                  </v:textbox>
                </v:shape>
              </w:pict>
            </mc:Fallback>
          </mc:AlternateContent>
        </w:r>
      </w:ins>
    </w:p>
    <w:p w14:paraId="71FABDBC">
      <w:pPr>
        <w:spacing w:before="96" w:line="360" w:lineRule="exact"/>
        <w:ind w:firstLine="315" w:firstLineChars="150"/>
        <w:rPr>
          <w:rFonts w:hAnsi="宋体"/>
          <w:szCs w:val="21"/>
        </w:rPr>
      </w:pPr>
      <w:r>
        <mc:AlternateContent>
          <mc:Choice Requires="wps">
            <w:drawing>
              <wp:anchor distT="0" distB="0" distL="114300" distR="114300" simplePos="0" relativeHeight="251750400" behindDoc="0" locked="0" layoutInCell="1" allowOverlap="1">
                <wp:simplePos x="0" y="0"/>
                <wp:positionH relativeFrom="column">
                  <wp:posOffset>5547360</wp:posOffset>
                </wp:positionH>
                <wp:positionV relativeFrom="paragraph">
                  <wp:posOffset>17145</wp:posOffset>
                </wp:positionV>
                <wp:extent cx="1318895" cy="213995"/>
                <wp:effectExtent l="0" t="6350" r="6985" b="38735"/>
                <wp:wrapNone/>
                <wp:docPr id="170" name="肘形连接符 170"/>
                <wp:cNvGraphicFramePr/>
                <a:graphic xmlns:a="http://schemas.openxmlformats.org/drawingml/2006/main">
                  <a:graphicData uri="http://schemas.microsoft.com/office/word/2010/wordprocessingShape">
                    <wps:wsp>
                      <wps:cNvCnPr/>
                      <wps:spPr>
                        <a:xfrm>
                          <a:off x="6267450" y="3491865"/>
                          <a:ext cx="1318895" cy="213995"/>
                        </a:xfrm>
                        <a:prstGeom prst="bentConnector3">
                          <a:avLst>
                            <a:gd name="adj1" fmla="val 11506"/>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436.8pt;margin-top:1.35pt;height:16.85pt;width:103.85pt;z-index:251750400;mso-width-relative:page;mso-height-relative:page;" filled="f" stroked="t" coordsize="21600,21600" o:gfxdata="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dbJ+HWAAAACQEAAA8AAAAAAAAAAQAgAAAAIgAA&#10;AGRycy9kb3ducmV2LnhtbFBLAQIUABQAAAAIAIdO4kBueratQwIAAEQEAAAOAAAAAAAAAAEAIAAA&#10;ACUBAABkcnMvZTJvRG9jLnhtbFBLBQYAAAAABgAGAFkBAADaBQAAAAA=&#10;" adj="2485">
                <v:fill on="f" focussize="0,0"/>
                <v:stroke weight="1pt" color="#5B9BD5 [3204]" miterlimit="8" joinstyle="miter" endarrow="block"/>
                <v:imagedata o:title=""/>
                <o:lock v:ext="edit" aspectratio="f"/>
              </v:shape>
            </w:pict>
          </mc:Fallback>
        </mc:AlternateContent>
      </w:r>
    </w:p>
    <w:p w14:paraId="76818329">
      <w:pPr>
        <w:spacing w:before="96" w:line="360" w:lineRule="exact"/>
        <w:ind w:firstLine="315" w:firstLineChars="150"/>
        <w:rPr>
          <w:rFonts w:hAnsi="宋体"/>
          <w:szCs w:val="21"/>
        </w:rPr>
      </w:pPr>
      <w:r>
        <mc:AlternateContent>
          <mc:Choice Requires="wps">
            <w:drawing>
              <wp:anchor distT="0" distB="0" distL="114300" distR="114300" simplePos="0" relativeHeight="251766784" behindDoc="0" locked="0" layoutInCell="1" allowOverlap="1">
                <wp:simplePos x="0" y="0"/>
                <wp:positionH relativeFrom="column">
                  <wp:posOffset>7810500</wp:posOffset>
                </wp:positionH>
                <wp:positionV relativeFrom="paragraph">
                  <wp:posOffset>148590</wp:posOffset>
                </wp:positionV>
                <wp:extent cx="236855" cy="0"/>
                <wp:effectExtent l="0" t="38100" r="6985" b="38100"/>
                <wp:wrapNone/>
                <wp:docPr id="187" name="直接箭头连接符 187"/>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15pt;margin-top:11.7pt;height:0pt;width:18.65pt;z-index:251766784;mso-width-relative:page;mso-height-relative:page;" filled="f" stroked="t" coordsize="21600,21600" o:gfxdata="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gwvKN1gAA&#10;AAsBAAAPAAAAAAAAAAEAIAAAACIAAABkcnMvZG93bnJldi54bWxQSwECFAAUAAAACACHTuJA8Ue0&#10;xCACAAAPBAAADgAAAAAAAAABACAAAAAlAQAAZHJzL2Uyb0RvYy54bWxQSwUGAAAAAAYABgBZAQAA&#10;twU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3390900</wp:posOffset>
                </wp:positionH>
                <wp:positionV relativeFrom="paragraph">
                  <wp:posOffset>148590</wp:posOffset>
                </wp:positionV>
                <wp:extent cx="236855" cy="0"/>
                <wp:effectExtent l="0" t="38100" r="6985" b="38100"/>
                <wp:wrapNone/>
                <wp:docPr id="180" name="直接箭头连接符 180"/>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pt;margin-top:11.7pt;height:0pt;width:18.65pt;z-index:251759616;mso-width-relative:page;mso-height-relative:page;" filled="f" stroked="t" coordsize="21600,21600" o:gfxdata="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YaaqDWAAAA&#10;CQEAAA8AAAAAAAAAAQAgAAAAIgAAAGRycy9kb3ducmV2LnhtbFBLAQIUABQAAAAIAIdO4kBvLhjA&#10;HwIAAA8EAAAOAAAAAAAAAAEAIAAAACUBAABkcnMvZTJvRG9jLnhtbFBLBQYAAAAABgAGAFkBAAC2&#10;BQ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4514850</wp:posOffset>
                </wp:positionH>
                <wp:positionV relativeFrom="paragraph">
                  <wp:posOffset>224790</wp:posOffset>
                </wp:positionV>
                <wp:extent cx="154305" cy="0"/>
                <wp:effectExtent l="0" t="38100" r="13335" b="38100"/>
                <wp:wrapNone/>
                <wp:docPr id="172" name="直接箭头连接符 172"/>
                <wp:cNvGraphicFramePr/>
                <a:graphic xmlns:a="http://schemas.openxmlformats.org/drawingml/2006/main">
                  <a:graphicData uri="http://schemas.microsoft.com/office/word/2010/wordprocessingShape">
                    <wps:wsp>
                      <wps:cNvCnPr/>
                      <wps:spPr>
                        <a:xfrm>
                          <a:off x="0" y="0"/>
                          <a:ext cx="15430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5.5pt;margin-top:17.7pt;height:0pt;width:12.15pt;z-index:251752448;mso-width-relative:page;mso-height-relative:page;" filled="f" stroked="t" coordsize="21600,21600" o:gfxdata="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5dZ3G1gAA&#10;AAkBAAAPAAAAAAAAAAEAIAAAACIAAABkcnMvZG93bnJldi54bWxQSwECFAAUAAAACACHTuJAZ+UY&#10;diACAAAPBAAADgAAAAAAAAABACAAAAAlAQAAZHJzL2Uyb0RvYy54bWxQSwUGAAAAAAYABgBZAQAA&#10;twU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6682740</wp:posOffset>
                </wp:positionH>
                <wp:positionV relativeFrom="paragraph">
                  <wp:posOffset>116840</wp:posOffset>
                </wp:positionV>
                <wp:extent cx="227965" cy="635"/>
                <wp:effectExtent l="0" t="38100" r="635" b="37465"/>
                <wp:wrapNone/>
                <wp:docPr id="168" name="直接箭头连接符 168"/>
                <wp:cNvGraphicFramePr/>
                <a:graphic xmlns:a="http://schemas.openxmlformats.org/drawingml/2006/main">
                  <a:graphicData uri="http://schemas.microsoft.com/office/word/2010/wordprocessingShape">
                    <wps:wsp>
                      <wps:cNvCnPr/>
                      <wps:spPr>
                        <a:xfrm flipV="1">
                          <a:off x="0" y="0"/>
                          <a:ext cx="227965" cy="635"/>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26.2pt;margin-top:9.2pt;height:0.05pt;width:17.95pt;z-index:251749376;mso-width-relative:page;mso-height-relative:page;" filled="f" stroked="t" coordsize="21600,21600" o:gfxdata="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TAyIzZAAAACwEAAA8AAAAAAAAAAQAgAAAAIgAAAGRycy9kb3ducmV2LnhtbFBLAQIUABQA&#10;AAAIAIdO4kAFjuRCKAIAABsEAAAOAAAAAAAAAAEAIAAAACgBAABkcnMvZTJvRG9jLnhtbFBLBQYA&#10;AAAABgAGAFkBAADCBQ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5558790</wp:posOffset>
                </wp:positionH>
                <wp:positionV relativeFrom="paragraph">
                  <wp:posOffset>123190</wp:posOffset>
                </wp:positionV>
                <wp:extent cx="227965" cy="635"/>
                <wp:effectExtent l="0" t="38100" r="635" b="37465"/>
                <wp:wrapNone/>
                <wp:docPr id="167" name="直接箭头连接符 167"/>
                <wp:cNvGraphicFramePr/>
                <a:graphic xmlns:a="http://schemas.openxmlformats.org/drawingml/2006/main">
                  <a:graphicData uri="http://schemas.microsoft.com/office/word/2010/wordprocessingShape">
                    <wps:wsp>
                      <wps:cNvCnPr/>
                      <wps:spPr>
                        <a:xfrm flipV="1">
                          <a:off x="0" y="0"/>
                          <a:ext cx="227965" cy="635"/>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37.7pt;margin-top:9.7pt;height:0.05pt;width:17.95pt;z-index:251748352;mso-width-relative:page;mso-height-relative:page;" filled="f" stroked="t" coordsize="21600,21600" o:gfxdata="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l7QoTZAAAACQEAAA8AAAAAAAAAAQAgAAAAIgAAAGRycy9kb3ducmV2LnhtbFBLAQIUABQA&#10;AAAIAIdO4kBJEFPYKAIAABsEAAAOAAAAAAAAAAEAIAAAACgBAABkcnMvZTJvRG9jLnhtbFBLBQYA&#10;AAAABgAGAFkBAADCBQAAAAA=&#10;">
                <v:fill on="f" focussize="0,0"/>
                <v:stroke weight="1pt" color="#5B9BD5 [3204]" miterlimit="8" joinstyle="miter" endarrow="block"/>
                <v:imagedata o:title=""/>
                <o:lock v:ext="edit" aspectratio="f"/>
              </v:shape>
            </w:pict>
          </mc:Fallback>
        </mc:AlternateContent>
      </w:r>
    </w:p>
    <w:p w14:paraId="3C55B656">
      <w:pPr>
        <w:spacing w:before="96" w:line="360" w:lineRule="exact"/>
        <w:ind w:firstLine="315" w:firstLineChars="150"/>
        <w:rPr>
          <w:rFonts w:hAnsi="宋体"/>
          <w:szCs w:val="21"/>
        </w:rPr>
      </w:pPr>
      <w:ins w:id="268" w:author="好好说话" w:date="2024-08-15T08:41:52Z">
        <w:r>
          <w:rPr/>
          <mc:AlternateContent>
            <mc:Choice Requires="wps">
              <w:drawing>
                <wp:anchor distT="0" distB="0" distL="114300" distR="114300" simplePos="0" relativeHeight="251776000" behindDoc="0" locked="0" layoutInCell="1" allowOverlap="1">
                  <wp:simplePos x="0" y="0"/>
                  <wp:positionH relativeFrom="column">
                    <wp:posOffset>2273300</wp:posOffset>
                  </wp:positionH>
                  <wp:positionV relativeFrom="paragraph">
                    <wp:posOffset>172085</wp:posOffset>
                  </wp:positionV>
                  <wp:extent cx="220980" cy="12700"/>
                  <wp:effectExtent l="635" t="29845" r="5080" b="43815"/>
                  <wp:wrapNone/>
                  <wp:docPr id="162" name="直接箭头连接符 162"/>
                  <wp:cNvGraphicFramePr/>
                  <a:graphic xmlns:a="http://schemas.openxmlformats.org/drawingml/2006/main">
                    <a:graphicData uri="http://schemas.microsoft.com/office/word/2010/wordprocessingShape">
                      <wps:wsp>
                        <wps:cNvCnPr/>
                        <wps:spPr>
                          <a:xfrm>
                            <a:off x="0" y="0"/>
                            <a:ext cx="220980" cy="1270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9pt;margin-top:13.55pt;height:1pt;width:17.4pt;z-index:251776000;mso-width-relative:page;mso-height-relative:page;" filled="f" stroked="t" coordsize="21600,21600" o:gfxdata="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tY/R9YA&#10;AAAJAQAADwAAAAAAAAABACAAAAAiAAAAZHJzL2Rvd25yZXYueG1sUEsBAhQAFAAAAAgAh07iQAPS&#10;BAQhAgAAEwQAAA4AAAAAAAAAAQAgAAAAJQEAAGRycy9lMm9Eb2MueG1sUEsFBgAAAAAGAAYAWQEA&#10;ALgFAAAAAA==&#10;">
                  <v:fill on="f" focussize="0,0"/>
                  <v:stroke weight="1pt" color="#5B9BD5 [3204]" miterlimit="8" joinstyle="miter" endarrow="block"/>
                  <v:imagedata o:title=""/>
                  <o:lock v:ext="edit" aspectratio="f"/>
                </v:shape>
              </w:pict>
            </mc:Fallback>
          </mc:AlternateContent>
        </w:r>
      </w:ins>
      <w:ins w:id="270" w:author="好好说话" w:date="2024-08-15T08:41:36Z">
        <w:r>
          <w:rPr/>
          <mc:AlternateContent>
            <mc:Choice Requires="wps">
              <w:drawing>
                <wp:anchor distT="0" distB="0" distL="114300" distR="114300" simplePos="0" relativeHeight="251774976" behindDoc="0" locked="0" layoutInCell="1" allowOverlap="1">
                  <wp:simplePos x="0" y="0"/>
                  <wp:positionH relativeFrom="column">
                    <wp:posOffset>1390015</wp:posOffset>
                  </wp:positionH>
                  <wp:positionV relativeFrom="paragraph">
                    <wp:posOffset>3810</wp:posOffset>
                  </wp:positionV>
                  <wp:extent cx="896620" cy="313690"/>
                  <wp:effectExtent l="4445" t="4445" r="5715" b="5715"/>
                  <wp:wrapNone/>
                  <wp:docPr id="161" name="Text Box 5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96620" cy="313690"/>
                          </a:xfrm>
                          <a:prstGeom prst="rect">
                            <a:avLst/>
                          </a:prstGeom>
                          <a:solidFill>
                            <a:srgbClr val="F7CAAC"/>
                          </a:solidFill>
                          <a:ln w="9525">
                            <a:solidFill>
                              <a:srgbClr val="000000"/>
                            </a:solidFill>
                            <a:miter lim="800000"/>
                          </a:ln>
                        </wps:spPr>
                        <wps:txbx>
                          <w:txbxContent>
                            <w:p w14:paraId="4B2F71A6">
                              <w:pPr>
                                <w:rPr>
                                  <w:ins w:id="272" w:author="好好说话" w:date="2024-08-15T08:41:36Z"/>
                                  <w:rFonts w:hint="default" w:eastAsia="宋体"/>
                                  <w:lang w:val="en-US" w:eastAsia="zh-CN"/>
                                </w:rPr>
                              </w:pPr>
                              <w:ins w:id="273" w:author="好好说话" w:date="2024-08-15T08:41:45Z">
                                <w:r>
                                  <w:rPr>
                                    <w:rFonts w:hint="eastAsia"/>
                                    <w:color w:val="000000"/>
                                    <w:sz w:val="14"/>
                                    <w:szCs w:val="15"/>
                                    <w:lang w:val="en-US" w:eastAsia="zh-CN"/>
                                  </w:rPr>
                                  <w:t>新闻</w:t>
                                </w:r>
                              </w:ins>
                              <w:ins w:id="274" w:author="好好说话" w:date="2024-08-15T08:41:46Z">
                                <w:r>
                                  <w:rPr>
                                    <w:rFonts w:hint="eastAsia"/>
                                    <w:color w:val="000000"/>
                                    <w:sz w:val="14"/>
                                    <w:szCs w:val="15"/>
                                    <w:lang w:val="en-US" w:eastAsia="zh-CN"/>
                                  </w:rPr>
                                  <w:t>写作</w:t>
                                </w:r>
                              </w:ins>
                              <w:ins w:id="275" w:author="好好说话" w:date="2024-08-15T08:41:47Z">
                                <w:r>
                                  <w:rPr>
                                    <w:rFonts w:hint="eastAsia"/>
                                    <w:color w:val="000000"/>
                                    <w:sz w:val="14"/>
                                    <w:szCs w:val="15"/>
                                    <w:lang w:val="en-US" w:eastAsia="zh-CN"/>
                                  </w:rPr>
                                  <w:t>实践</w:t>
                                </w:r>
                              </w:ins>
                            </w:p>
                          </w:txbxContent>
                        </wps:txbx>
                        <wps:bodyPr rot="0" vert="horz" wrap="square" lIns="87782" tIns="43891" rIns="87782" bIns="43891" anchor="t" anchorCtr="0" upright="1">
                          <a:noAutofit/>
                        </wps:bodyPr>
                      </wps:wsp>
                    </a:graphicData>
                  </a:graphic>
                </wp:anchor>
              </w:drawing>
            </mc:Choice>
            <mc:Fallback>
              <w:pict>
                <v:shape id="Text Box 592" o:spid="_x0000_s1026" o:spt="202" type="#_x0000_t202" style="position:absolute;left:0pt;margin-left:109.45pt;margin-top:0.3pt;height:24.7pt;width:70.6pt;z-index:251774976;mso-width-relative:page;mso-height-relative:page;" fillcolor="#F7CAAC" filled="t" stroked="t" coordsize="21600,21600" o:gfxdata="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LtBhC1wAAAAcBAAAPAAAAAAAAAAEAIAAAACIAAABkcnMv&#10;ZG93bnJldi54bWxQSwECFAAUAAAACACHTuJASoGCpz0CAACcBAAADgAAAAAAAAABACAAAAAmAQAA&#10;ZHJzL2Uyb0RvYy54bWxQSwUGAAAAAAYABgBZAQAA1QUAAAAA&#10;">
                  <v:fill on="t" focussize="0,0"/>
                  <v:stroke color="#000000" miterlimit="8" joinstyle="miter"/>
                  <v:imagedata o:title=""/>
                  <o:lock v:ext="edit" aspectratio="t"/>
                  <v:textbox inset="6.91196850393701pt,3.4559842519685pt,6.91196850393701pt,3.4559842519685pt">
                    <w:txbxContent>
                      <w:p w14:paraId="4B2F71A6">
                        <w:pPr>
                          <w:rPr>
                            <w:ins w:id="276" w:author="好好说话" w:date="2024-08-15T08:41:36Z"/>
                            <w:rFonts w:hint="default" w:eastAsia="宋体"/>
                            <w:lang w:val="en-US" w:eastAsia="zh-CN"/>
                          </w:rPr>
                        </w:pPr>
                        <w:ins w:id="277" w:author="好好说话" w:date="2024-08-15T08:41:45Z">
                          <w:r>
                            <w:rPr>
                              <w:rFonts w:hint="eastAsia"/>
                              <w:color w:val="000000"/>
                              <w:sz w:val="14"/>
                              <w:szCs w:val="15"/>
                              <w:lang w:val="en-US" w:eastAsia="zh-CN"/>
                            </w:rPr>
                            <w:t>新闻</w:t>
                          </w:r>
                        </w:ins>
                        <w:ins w:id="278" w:author="好好说话" w:date="2024-08-15T08:41:46Z">
                          <w:r>
                            <w:rPr>
                              <w:rFonts w:hint="eastAsia"/>
                              <w:color w:val="000000"/>
                              <w:sz w:val="14"/>
                              <w:szCs w:val="15"/>
                              <w:lang w:val="en-US" w:eastAsia="zh-CN"/>
                            </w:rPr>
                            <w:t>写作</w:t>
                          </w:r>
                        </w:ins>
                        <w:ins w:id="279" w:author="好好说话" w:date="2024-08-15T08:41:47Z">
                          <w:r>
                            <w:rPr>
                              <w:rFonts w:hint="eastAsia"/>
                              <w:color w:val="000000"/>
                              <w:sz w:val="14"/>
                              <w:szCs w:val="15"/>
                              <w:lang w:val="en-US" w:eastAsia="zh-CN"/>
                            </w:rPr>
                            <w:t>实践</w:t>
                          </w:r>
                        </w:ins>
                      </w:p>
                    </w:txbxContent>
                  </v:textbox>
                </v:shape>
              </w:pict>
            </mc:Fallback>
          </mc:AlternateContent>
        </w:r>
      </w:ins>
      <w:r>
        <mc:AlternateContent>
          <mc:Choice Requires="wps">
            <w:drawing>
              <wp:anchor distT="0" distB="0" distL="114300" distR="114300" simplePos="0" relativeHeight="251770880" behindDoc="0" locked="0" layoutInCell="1" allowOverlap="1">
                <wp:simplePos x="0" y="0"/>
                <wp:positionH relativeFrom="column">
                  <wp:posOffset>8369300</wp:posOffset>
                </wp:positionH>
                <wp:positionV relativeFrom="paragraph">
                  <wp:posOffset>36830</wp:posOffset>
                </wp:positionV>
                <wp:extent cx="236855" cy="0"/>
                <wp:effectExtent l="0" t="38100" r="6985" b="38100"/>
                <wp:wrapNone/>
                <wp:docPr id="191" name="直接箭头连接符 191"/>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59pt;margin-top:2.9pt;height:0pt;width:18.65pt;z-index:251770880;mso-width-relative:page;mso-height-relative:page;" filled="f" stroked="t" coordsize="21600,21600" o:gfxdata="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2+RKotQAAAAJ&#10;AQAADwAAAAAAAAABACAAAAAiAAAAZHJzL2Rvd25yZXYueG1sUEsBAhQAFAAAAAgAh07iQEhRYYMg&#10;AgAADwQAAA4AAAAAAAAAAQAgAAAAIwEAAGRycy9lMm9Eb2MueG1sUEsFBgAAAAAGAAYAWQEAALUF&#10;A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7816850</wp:posOffset>
                </wp:positionH>
                <wp:positionV relativeFrom="paragraph">
                  <wp:posOffset>195580</wp:posOffset>
                </wp:positionV>
                <wp:extent cx="236855" cy="0"/>
                <wp:effectExtent l="0" t="38100" r="6985" b="38100"/>
                <wp:wrapNone/>
                <wp:docPr id="186" name="直接箭头连接符 186"/>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15.5pt;margin-top:15.4pt;height:0pt;width:18.65pt;z-index:251765760;mso-width-relative:page;mso-height-relative:page;" filled="f" stroked="t" coordsize="21600,21600" o:gfxdata="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Rss5rVAAAA&#10;CwEAAA8AAAAAAAAAAQAgAAAAIgAAAGRycy9kb3ducmV2LnhtbFBLAQIUABQAAAAIAIdO4kDuigsK&#10;IAIAAA8EAAAOAAAAAAAAAAEAIAAAACQBAABkcnMvZTJvRG9jLnhtbFBLBQYAAAAABgAGAFkBAAC2&#10;BQ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6667500</wp:posOffset>
                </wp:positionH>
                <wp:positionV relativeFrom="paragraph">
                  <wp:posOffset>201930</wp:posOffset>
                </wp:positionV>
                <wp:extent cx="236855" cy="0"/>
                <wp:effectExtent l="0" t="38100" r="6985" b="38100"/>
                <wp:wrapNone/>
                <wp:docPr id="185" name="直接箭头连接符 185"/>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25pt;margin-top:15.9pt;height:0pt;width:18.65pt;z-index:251764736;mso-width-relative:page;mso-height-relative:page;" filled="f" stroked="t" coordsize="21600,21600" o:gfxdata="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B1LlNYAAAAL&#10;AQAADwAAAAAAAAABACAAAAAiAAAAZHJzL2Rvd25yZXYueG1sUEsBAhQAFAAAAAgAh07iQI7buoIe&#10;AgAADwQAAA4AAAAAAAAAAQAgAAAAJQEAAGRycy9lMm9Eb2MueG1sUEsFBgAAAAAGAAYAWQEAALUF&#10;A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62688" behindDoc="0" locked="0" layoutInCell="1" allowOverlap="1">
                <wp:simplePos x="0" y="0"/>
                <wp:positionH relativeFrom="column">
                  <wp:posOffset>4489450</wp:posOffset>
                </wp:positionH>
                <wp:positionV relativeFrom="paragraph">
                  <wp:posOffset>201930</wp:posOffset>
                </wp:positionV>
                <wp:extent cx="236855" cy="0"/>
                <wp:effectExtent l="0" t="38100" r="6985" b="38100"/>
                <wp:wrapNone/>
                <wp:docPr id="183" name="直接箭头连接符 183"/>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3.5pt;margin-top:15.9pt;height:0pt;width:18.65pt;z-index:251762688;mso-width-relative:page;mso-height-relative:page;" filled="f" stroked="t" coordsize="21600,21600" o:gfxdata="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ijlr3VAAAA&#10;CQEAAA8AAAAAAAAAAQAgAAAAIgAAAGRycy9kb3ducmV2LnhtbFBLAQIUABQAAAAIAIdO4kAPf6lI&#10;IAIAAA8EAAAOAAAAAAAAAAEAIAAAACQBAABkcnMvZTJvRG9jLnhtbFBLBQYAAAAABgAGAFkBAAC2&#10;BQ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63712" behindDoc="0" locked="0" layoutInCell="1" allowOverlap="1">
                <wp:simplePos x="0" y="0"/>
                <wp:positionH relativeFrom="column">
                  <wp:posOffset>5568950</wp:posOffset>
                </wp:positionH>
                <wp:positionV relativeFrom="paragraph">
                  <wp:posOffset>214630</wp:posOffset>
                </wp:positionV>
                <wp:extent cx="236855" cy="0"/>
                <wp:effectExtent l="0" t="38100" r="6985" b="38100"/>
                <wp:wrapNone/>
                <wp:docPr id="184" name="直接箭头连接符 184"/>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38.5pt;margin-top:16.9pt;height:0pt;width:18.65pt;z-index:251763712;mso-width-relative:page;mso-height-relative:page;" filled="f" stroked="t" coordsize="21600,21600" o:gfxdata="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e3rbTVAAAA&#10;CQEAAA8AAAAAAAAAAQAgAAAAIgAAAGRycy9kb3ducmV2LnhtbFBLAQIUABQAAAAIAIdO4kCRFgVM&#10;IAIAAA8EAAAOAAAAAAAAAAEAIAAAACQBAABkcnMvZTJvRG9jLnhtbFBLBQYAAAAABgAGAFkBAAC2&#10;BQ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3384550</wp:posOffset>
                </wp:positionH>
                <wp:positionV relativeFrom="paragraph">
                  <wp:posOffset>189230</wp:posOffset>
                </wp:positionV>
                <wp:extent cx="236855" cy="0"/>
                <wp:effectExtent l="0" t="38100" r="6985" b="38100"/>
                <wp:wrapNone/>
                <wp:docPr id="182" name="直接箭头连接符 182"/>
                <wp:cNvGraphicFramePr/>
                <a:graphic xmlns:a="http://schemas.openxmlformats.org/drawingml/2006/main">
                  <a:graphicData uri="http://schemas.microsoft.com/office/word/2010/wordprocessingShape">
                    <wps:wsp>
                      <wps:cNvCnPr/>
                      <wps:spPr>
                        <a:xfrm>
                          <a:off x="0" y="0"/>
                          <a:ext cx="23685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6.5pt;margin-top:14.9pt;height:0pt;width:18.65pt;z-index:251761664;mso-width-relative:page;mso-height-relative:page;" filled="f" stroked="t" coordsize="21600,21600" o:gfxdata="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O7EhNUAAAAJ&#10;AQAADwAAAAAAAAABACAAAAAiAAAAZHJzL2Rvd25yZXYueG1sUEsBAhQAFAAAAAgAh07iQBCyFoYf&#10;AgAADwQAAA4AAAAAAAAAAQAgAAAAJAEAAGRycy9lMm9Eb2MueG1sUEsFBgAAAAAGAAYAWQEAALUF&#10;AAAAAA==&#10;">
                <v:fill on="f" focussize="0,0"/>
                <v:stroke weight="1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1236980</wp:posOffset>
                </wp:positionH>
                <wp:positionV relativeFrom="paragraph">
                  <wp:posOffset>189230</wp:posOffset>
                </wp:positionV>
                <wp:extent cx="139065" cy="0"/>
                <wp:effectExtent l="0" t="38100" r="1270" b="48260"/>
                <wp:wrapNone/>
                <wp:docPr id="181" name="直接箭头连接符 181"/>
                <wp:cNvGraphicFramePr/>
                <a:graphic xmlns:a="http://schemas.openxmlformats.org/drawingml/2006/main">
                  <a:graphicData uri="http://schemas.microsoft.com/office/word/2010/wordprocessingShape">
                    <wps:wsp>
                      <wps:cNvCnPr/>
                      <wps:spPr>
                        <a:xfrm>
                          <a:off x="0" y="0"/>
                          <a:ext cx="139065" cy="0"/>
                        </a:xfrm>
                        <a:prstGeom prst="straightConnector1">
                          <a:avLst/>
                        </a:prstGeom>
                        <a:ln>
                          <a:headEnd type="none"/>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7.4pt;margin-top:14.9pt;height:0pt;width:10.95pt;z-index:251760640;mso-width-relative:page;mso-height-relative:page;" filled="f" stroked="t" coordsize="21600,21600" o:gfxdata="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gu4lvVAAAA&#10;CQEAAA8AAAAAAAAAAQAgAAAAIgAAAGRycy9kb3ducmV2LnhtbFBLAQIUABQAAAAIAIdO4kAMztBc&#10;IAIAAA8EAAAOAAAAAAAAAAEAIAAAACQBAABkcnMvZTJvRG9jLnhtbFBLBQYAAAAABgAGAFkBAAC2&#10;BQAAAAA=&#10;">
                <v:fill on="f" focussize="0,0"/>
                <v:stroke weight="1pt" color="#5B9BD5 [3204]" miterlimit="8" joinstyle="miter" endarrow="block"/>
                <v:imagedata o:title=""/>
                <o:lock v:ext="edit" aspectratio="f"/>
              </v:shape>
            </w:pict>
          </mc:Fallback>
        </mc:AlternateContent>
      </w:r>
    </w:p>
    <w:p w14:paraId="00C2C1EC">
      <w:pPr>
        <w:spacing w:before="96" w:line="360" w:lineRule="exact"/>
        <w:ind w:firstLine="315" w:firstLineChars="150"/>
        <w:rPr>
          <w:rFonts w:hAnsi="宋体"/>
          <w:szCs w:val="21"/>
        </w:rPr>
      </w:pPr>
    </w:p>
    <w:p w14:paraId="6AB664FA">
      <w:pPr>
        <w:spacing w:before="96" w:line="360" w:lineRule="exact"/>
        <w:ind w:firstLine="315" w:firstLineChars="150"/>
        <w:rPr>
          <w:rFonts w:hAnsi="宋体"/>
          <w:szCs w:val="21"/>
        </w:rPr>
      </w:pPr>
    </w:p>
    <w:p w14:paraId="246E0D6A">
      <w:pPr>
        <w:spacing w:before="96" w:line="360" w:lineRule="exact"/>
        <w:ind w:firstLine="315" w:firstLineChars="150"/>
        <w:rPr>
          <w:rFonts w:hAnsi="宋体"/>
          <w:szCs w:val="21"/>
        </w:rPr>
      </w:pPr>
      <w:r>
        <w:rPr>
          <w:rFonts w:hAnsi="宋体"/>
          <w:szCs w:val="21"/>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20" name="Text Box 71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11" o:spid="_x0000_s1026" o:spt="202" type="#_x0000_t202" style="position:absolute;left:0pt;margin-left:0pt;margin-top:0pt;height:50pt;width:50pt;visibility:hidden;z-index:25165926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BktesX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69504" behindDoc="0" locked="0" layoutInCell="1" allowOverlap="1">
                <wp:simplePos x="0" y="0"/>
                <wp:positionH relativeFrom="column">
                  <wp:posOffset>-8779510</wp:posOffset>
                </wp:positionH>
                <wp:positionV relativeFrom="paragraph">
                  <wp:posOffset>213995</wp:posOffset>
                </wp:positionV>
                <wp:extent cx="875665" cy="314325"/>
                <wp:effectExtent l="8255" t="5715" r="11430" b="13335"/>
                <wp:wrapNone/>
                <wp:docPr id="19" name="0000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5665" cy="314325"/>
                        </a:xfrm>
                        <a:prstGeom prst="rect">
                          <a:avLst/>
                        </a:prstGeom>
                        <a:solidFill>
                          <a:srgbClr val="DCE6F2"/>
                        </a:solidFill>
                        <a:ln w="9525">
                          <a:solidFill>
                            <a:srgbClr val="000000"/>
                          </a:solidFill>
                          <a:miter lim="800000"/>
                        </a:ln>
                      </wps:spPr>
                      <wps:txbx>
                        <w:txbxContent>
                          <w:p w14:paraId="13C832AD">
                            <w:pPr>
                              <w:rPr>
                                <w:sz w:val="14"/>
                                <w:szCs w:val="15"/>
                              </w:rPr>
                            </w:pPr>
                            <w:r>
                              <w:rPr>
                                <w:rFonts w:hint="eastAsia"/>
                                <w:sz w:val="14"/>
                                <w:szCs w:val="15"/>
                              </w:rPr>
                              <w:t>大学英语1</w:t>
                            </w:r>
                          </w:p>
                          <w:p w14:paraId="007BAB42"/>
                          <w:p w14:paraId="6EEFE4F3"/>
                        </w:txbxContent>
                      </wps:txbx>
                      <wps:bodyPr rot="0" vert="horz" wrap="square" lIns="87782" tIns="43891" rIns="87782" bIns="43891" anchor="t" anchorCtr="0" upright="1">
                        <a:noAutofit/>
                      </wps:bodyPr>
                    </wps:wsp>
                  </a:graphicData>
                </a:graphic>
              </wp:anchor>
            </w:drawing>
          </mc:Choice>
          <mc:Fallback>
            <w:pict>
              <v:shape id="000055" o:spid="_x0000_s1026" o:spt="202" type="#_x0000_t202" style="position:absolute;left:0pt;margin-left:-691.3pt;margin-top:16.85pt;height:24.75pt;width:68.95pt;z-index:251669504;mso-width-relative:page;mso-height-relative:page;" fillcolor="#DCE6F2" filled="t" stroked="t" coordsize="21600,21600" o:gfxdata="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8r2k9wAAAANAQAADwAAAAAAAAABACAAAAAiAAAA&#10;ZHJzL2Rvd25yZXYueG1sUEsBAhQAFAAAAAgAh07iQDsT3Hc8AgAAlQQAAA4AAAAAAAAAAQAgAAAA&#10;KwEAAGRycy9lMm9Eb2MueG1sUEsFBgAAAAAGAAYAWQEAANkFAAAAAA==&#10;">
                <v:fill on="t" focussize="0,0"/>
                <v:stroke color="#000000" miterlimit="8" joinstyle="miter"/>
                <v:imagedata o:title=""/>
                <o:lock v:ext="edit" aspectratio="t"/>
                <v:textbox inset="6.91196850393701pt,3.4559842519685pt,6.91196850393701pt,3.4559842519685pt">
                  <w:txbxContent>
                    <w:p w14:paraId="13C832AD">
                      <w:pPr>
                        <w:rPr>
                          <w:sz w:val="14"/>
                          <w:szCs w:val="15"/>
                        </w:rPr>
                      </w:pPr>
                      <w:r>
                        <w:rPr>
                          <w:rFonts w:hint="eastAsia"/>
                          <w:sz w:val="14"/>
                          <w:szCs w:val="15"/>
                        </w:rPr>
                        <w:t>大学英语1</w:t>
                      </w:r>
                    </w:p>
                    <w:p w14:paraId="007BAB42"/>
                    <w:p w14:paraId="6EEFE4F3"/>
                  </w:txbxContent>
                </v:textbox>
              </v:shape>
            </w:pict>
          </mc:Fallback>
        </mc:AlternateContent>
      </w:r>
      <w:r>
        <w:rPr>
          <w:rFonts w:hAnsi="宋体"/>
          <w:szCs w:val="21"/>
        </w:rPr>
        <mc:AlternateContent>
          <mc:Choice Requires="wps">
            <w:drawing>
              <wp:anchor distT="0" distB="0" distL="114300" distR="114300" simplePos="0" relativeHeight="25166028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8" name="Text Box 71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10" o:spid="_x0000_s1026" o:spt="202" type="#_x0000_t202" style="position:absolute;left:0pt;margin-left:0pt;margin-top:0pt;height:50pt;width:50pt;visibility:hidden;z-index:25166028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Abm8OT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77696" behindDoc="0" locked="0" layoutInCell="1" allowOverlap="1">
                <wp:simplePos x="0" y="0"/>
                <wp:positionH relativeFrom="column">
                  <wp:posOffset>-4381500</wp:posOffset>
                </wp:positionH>
                <wp:positionV relativeFrom="paragraph">
                  <wp:posOffset>599440</wp:posOffset>
                </wp:positionV>
                <wp:extent cx="876300" cy="314325"/>
                <wp:effectExtent l="5715" t="10160" r="13335" b="8890"/>
                <wp:wrapNone/>
                <wp:docPr id="17" name="0000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6300" cy="314325"/>
                        </a:xfrm>
                        <a:prstGeom prst="rect">
                          <a:avLst/>
                        </a:prstGeom>
                        <a:solidFill>
                          <a:srgbClr val="DEEAF6"/>
                        </a:solidFill>
                        <a:ln w="9525">
                          <a:solidFill>
                            <a:srgbClr val="000000"/>
                          </a:solidFill>
                          <a:miter lim="800000"/>
                        </a:ln>
                      </wps:spPr>
                      <wps:txbx>
                        <w:txbxContent>
                          <w:p w14:paraId="435ABF9F">
                            <w:pPr>
                              <w:rPr>
                                <w:sz w:val="14"/>
                                <w:szCs w:val="15"/>
                              </w:rPr>
                            </w:pPr>
                            <w:r>
                              <w:rPr>
                                <w:rFonts w:hint="eastAsia"/>
                                <w:sz w:val="14"/>
                                <w:szCs w:val="15"/>
                              </w:rPr>
                              <w:t>体育</w:t>
                            </w:r>
                            <w:r>
                              <w:rPr>
                                <w:sz w:val="14"/>
                                <w:szCs w:val="15"/>
                              </w:rPr>
                              <w:t>5</w:t>
                            </w:r>
                          </w:p>
                          <w:p w14:paraId="6CAE39A2"/>
                          <w:p w14:paraId="025D9281"/>
                        </w:txbxContent>
                      </wps:txbx>
                      <wps:bodyPr rot="0" vert="horz" wrap="square" lIns="87782" tIns="43891" rIns="87782" bIns="43891" anchor="t" anchorCtr="0" upright="1">
                        <a:noAutofit/>
                      </wps:bodyPr>
                    </wps:wsp>
                  </a:graphicData>
                </a:graphic>
              </wp:anchor>
            </w:drawing>
          </mc:Choice>
          <mc:Fallback>
            <w:pict>
              <v:shape id="000056" o:spid="_x0000_s1026" o:spt="202" type="#_x0000_t202" style="position:absolute;left:0pt;margin-left:-345pt;margin-top:47.2pt;height:24.75pt;width:69pt;z-index:251677696;mso-width-relative:page;mso-height-relative:page;" fillcolor="#DEEAF6" filled="t" stroked="t" coordsize="21600,21600" o:gfxdata="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0XH5doAAAAMAQAADwAAAAAAAAABACAAAAAiAAAAZHJz&#10;L2Rvd25yZXYueG1sUEsBAhQAFAAAAAgAh07iQCYl25Q7AgAAlQQAAA4AAAAAAAAAAQAgAAAAKQEA&#10;AGRycy9lMm9Eb2MueG1sUEsFBgAAAAAGAAYAWQEAANYFAAAAAA==&#10;">
                <v:fill on="t" focussize="0,0"/>
                <v:stroke color="#000000" miterlimit="8" joinstyle="miter"/>
                <v:imagedata o:title=""/>
                <o:lock v:ext="edit" aspectratio="t"/>
                <v:textbox inset="6.91196850393701pt,3.4559842519685pt,6.91196850393701pt,3.4559842519685pt">
                  <w:txbxContent>
                    <w:p w14:paraId="435ABF9F">
                      <w:pPr>
                        <w:rPr>
                          <w:sz w:val="14"/>
                          <w:szCs w:val="15"/>
                        </w:rPr>
                      </w:pPr>
                      <w:r>
                        <w:rPr>
                          <w:rFonts w:hint="eastAsia"/>
                          <w:sz w:val="14"/>
                          <w:szCs w:val="15"/>
                        </w:rPr>
                        <w:t>体育</w:t>
                      </w:r>
                      <w:r>
                        <w:rPr>
                          <w:sz w:val="14"/>
                          <w:szCs w:val="15"/>
                        </w:rPr>
                        <w:t>5</w:t>
                      </w:r>
                    </w:p>
                    <w:p w14:paraId="6CAE39A2"/>
                    <w:p w14:paraId="025D9281"/>
                  </w:txbxContent>
                </v:textbox>
              </v:shape>
            </w:pict>
          </mc:Fallback>
        </mc:AlternateContent>
      </w:r>
      <w:r>
        <w:rPr>
          <w:rFonts w:hAnsi="宋体"/>
          <w:szCs w:val="21"/>
        </w:rPr>
        <mc:AlternateContent>
          <mc:Choice Requires="wps">
            <w:drawing>
              <wp:anchor distT="0" distB="0" distL="114300" distR="114300" simplePos="0" relativeHeight="25166131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6" name="Text Box 70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09" o:spid="_x0000_s1026" o:spt="202" type="#_x0000_t202" style="position:absolute;left:0pt;margin-left:0pt;margin-top:0pt;height:50pt;width:50pt;visibility:hidden;z-index:25166131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kbCXgz4CAACo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76672" behindDoc="0" locked="0" layoutInCell="1" allowOverlap="1">
                <wp:simplePos x="0" y="0"/>
                <wp:positionH relativeFrom="column">
                  <wp:posOffset>-5507355</wp:posOffset>
                </wp:positionH>
                <wp:positionV relativeFrom="paragraph">
                  <wp:posOffset>607695</wp:posOffset>
                </wp:positionV>
                <wp:extent cx="876300" cy="314325"/>
                <wp:effectExtent l="13335" t="8890" r="5715" b="10160"/>
                <wp:wrapNone/>
                <wp:docPr id="15" name="0000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6300" cy="314325"/>
                        </a:xfrm>
                        <a:prstGeom prst="rect">
                          <a:avLst/>
                        </a:prstGeom>
                        <a:solidFill>
                          <a:srgbClr val="DEEAF6"/>
                        </a:solidFill>
                        <a:ln w="9525">
                          <a:solidFill>
                            <a:srgbClr val="000000"/>
                          </a:solidFill>
                          <a:miter lim="800000"/>
                        </a:ln>
                      </wps:spPr>
                      <wps:txbx>
                        <w:txbxContent>
                          <w:p w14:paraId="6A42E4B3">
                            <w:pPr>
                              <w:rPr>
                                <w:sz w:val="14"/>
                                <w:szCs w:val="15"/>
                              </w:rPr>
                            </w:pPr>
                            <w:r>
                              <w:rPr>
                                <w:rFonts w:hint="eastAsia"/>
                                <w:sz w:val="14"/>
                                <w:szCs w:val="15"/>
                              </w:rPr>
                              <w:t>体育4</w:t>
                            </w:r>
                          </w:p>
                          <w:p w14:paraId="18BDDE26"/>
                          <w:p w14:paraId="31E4C9EF"/>
                        </w:txbxContent>
                      </wps:txbx>
                      <wps:bodyPr rot="0" vert="horz" wrap="square" lIns="87782" tIns="43891" rIns="87782" bIns="43891" anchor="t" anchorCtr="0" upright="1">
                        <a:noAutofit/>
                      </wps:bodyPr>
                    </wps:wsp>
                  </a:graphicData>
                </a:graphic>
              </wp:anchor>
            </w:drawing>
          </mc:Choice>
          <mc:Fallback>
            <w:pict>
              <v:shape id="000057" o:spid="_x0000_s1026" o:spt="202" type="#_x0000_t202" style="position:absolute;left:0pt;margin-left:-433.65pt;margin-top:47.85pt;height:24.75pt;width:69pt;z-index:251676672;mso-width-relative:page;mso-height-relative:page;" fillcolor="#DEEAF6" filled="t" stroked="t" coordsize="21600,21600" o:gfxdata="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vZu+e2gAAAAwBAAAPAAAAAAAAAAEAIAAAACIAAABkcnMv&#10;ZG93bnJldi54bWxQSwECFAAUAAAACACHTuJAtCb18ToCAACVBAAADgAAAAAAAAABACAAAAApAQAA&#10;ZHJzL2Uyb0RvYy54bWxQSwUGAAAAAAYABgBZAQAA1QUAAAAA&#10;">
                <v:fill on="t" focussize="0,0"/>
                <v:stroke color="#000000" miterlimit="8" joinstyle="miter"/>
                <v:imagedata o:title=""/>
                <o:lock v:ext="edit" aspectratio="t"/>
                <v:textbox inset="6.91196850393701pt,3.4559842519685pt,6.91196850393701pt,3.4559842519685pt">
                  <w:txbxContent>
                    <w:p w14:paraId="6A42E4B3">
                      <w:pPr>
                        <w:rPr>
                          <w:sz w:val="14"/>
                          <w:szCs w:val="15"/>
                        </w:rPr>
                      </w:pPr>
                      <w:r>
                        <w:rPr>
                          <w:rFonts w:hint="eastAsia"/>
                          <w:sz w:val="14"/>
                          <w:szCs w:val="15"/>
                        </w:rPr>
                        <w:t>体育4</w:t>
                      </w:r>
                    </w:p>
                    <w:p w14:paraId="18BDDE26"/>
                    <w:p w14:paraId="31E4C9EF"/>
                  </w:txbxContent>
                </v:textbox>
              </v:shape>
            </w:pict>
          </mc:Fallback>
        </mc:AlternateContent>
      </w:r>
      <w:r>
        <w:rPr>
          <w:rFonts w:hAnsi="宋体"/>
          <w:szCs w:val="21"/>
        </w:rPr>
        <mc:AlternateContent>
          <mc:Choice Requires="wps">
            <w:drawing>
              <wp:anchor distT="0" distB="0" distL="114300" distR="114300" simplePos="0" relativeHeight="25166233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4" name="Text Box 70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08" o:spid="_x0000_s1026" o:spt="202" type="#_x0000_t202" style="position:absolute;left:0pt;margin-left:0pt;margin-top:0pt;height:50pt;width:50pt;visibility:hidden;z-index:25166233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B1PsYI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75648" behindDoc="0" locked="0" layoutInCell="1" allowOverlap="1">
                <wp:simplePos x="0" y="0"/>
                <wp:positionH relativeFrom="column">
                  <wp:posOffset>-6602730</wp:posOffset>
                </wp:positionH>
                <wp:positionV relativeFrom="paragraph">
                  <wp:posOffset>607695</wp:posOffset>
                </wp:positionV>
                <wp:extent cx="876300" cy="314325"/>
                <wp:effectExtent l="13335" t="8890" r="5715" b="10160"/>
                <wp:wrapNone/>
                <wp:docPr id="13" name="0000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6300" cy="314325"/>
                        </a:xfrm>
                        <a:prstGeom prst="rect">
                          <a:avLst/>
                        </a:prstGeom>
                        <a:solidFill>
                          <a:srgbClr val="DEEAF6"/>
                        </a:solidFill>
                        <a:ln w="9525">
                          <a:solidFill>
                            <a:srgbClr val="000000"/>
                          </a:solidFill>
                          <a:miter lim="800000"/>
                        </a:ln>
                      </wps:spPr>
                      <wps:txbx>
                        <w:txbxContent>
                          <w:p w14:paraId="1F587DBB">
                            <w:pPr>
                              <w:rPr>
                                <w:sz w:val="14"/>
                                <w:szCs w:val="15"/>
                              </w:rPr>
                            </w:pPr>
                            <w:r>
                              <w:rPr>
                                <w:rFonts w:hint="eastAsia"/>
                                <w:sz w:val="14"/>
                                <w:szCs w:val="15"/>
                              </w:rPr>
                              <w:t>体育3</w:t>
                            </w:r>
                          </w:p>
                          <w:p w14:paraId="1B3204DC"/>
                        </w:txbxContent>
                      </wps:txbx>
                      <wps:bodyPr rot="0" vert="horz" wrap="square" lIns="87782" tIns="43891" rIns="87782" bIns="43891" anchor="t" anchorCtr="0" upright="1">
                        <a:noAutofit/>
                      </wps:bodyPr>
                    </wps:wsp>
                  </a:graphicData>
                </a:graphic>
              </wp:anchor>
            </w:drawing>
          </mc:Choice>
          <mc:Fallback>
            <w:pict>
              <v:shape id="000058" o:spid="_x0000_s1026" o:spt="202" type="#_x0000_t202" style="position:absolute;left:0pt;margin-left:-519.9pt;margin-top:47.85pt;height:24.75pt;width:69pt;z-index:251675648;mso-width-relative:page;mso-height-relative:page;" fillcolor="#DEEAF6" filled="t" stroked="t" coordsize="21600,21600" o:gfxdata="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rakXtsAAAANAQAADwAAAAAAAAABACAAAAAiAAAAZHJz&#10;L2Rvd25yZXYueG1sUEsBAhQAFAAAAAgAh07iQCy0jDU6AgAAlQQAAA4AAAAAAAAAAQAgAAAAKgEA&#10;AGRycy9lMm9Eb2MueG1sUEsFBgAAAAAGAAYAWQEAANYFAAAAAA==&#10;">
                <v:fill on="t" focussize="0,0"/>
                <v:stroke color="#000000" miterlimit="8" joinstyle="miter"/>
                <v:imagedata o:title=""/>
                <o:lock v:ext="edit" aspectratio="t"/>
                <v:textbox inset="6.91196850393701pt,3.4559842519685pt,6.91196850393701pt,3.4559842519685pt">
                  <w:txbxContent>
                    <w:p w14:paraId="1F587DBB">
                      <w:pPr>
                        <w:rPr>
                          <w:sz w:val="14"/>
                          <w:szCs w:val="15"/>
                        </w:rPr>
                      </w:pPr>
                      <w:r>
                        <w:rPr>
                          <w:rFonts w:hint="eastAsia"/>
                          <w:sz w:val="14"/>
                          <w:szCs w:val="15"/>
                        </w:rPr>
                        <w:t>体育3</w:t>
                      </w:r>
                    </w:p>
                    <w:p w14:paraId="1B3204DC"/>
                  </w:txbxContent>
                </v:textbox>
              </v:shape>
            </w:pict>
          </mc:Fallback>
        </mc:AlternateContent>
      </w:r>
      <w:r>
        <w:rPr>
          <w:rFonts w:hAnsi="宋体"/>
          <w:szCs w:val="21"/>
        </w:rPr>
        <mc:AlternateContent>
          <mc:Choice Requires="wps">
            <w:drawing>
              <wp:anchor distT="0" distB="0" distL="114300" distR="114300" simplePos="0" relativeHeight="25166336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2" name="Text Box 70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07" o:spid="_x0000_s1026" o:spt="202" type="#_x0000_t202" style="position:absolute;left:0pt;margin-left:0pt;margin-top:0pt;height:50pt;width:50pt;visibility:hidden;z-index:25166336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Q/qy0AAAAAUBAAAPAAAAAAAAAAEAIAAAACIAAABkcnMvZG93bnJl&#10;di54bWxQSwECFAAUAAAACACHTuJAYrMZjj4CAACoBAAADgAAAAAAAAABACAAAAAfAQAAZHJzL2Uy&#10;b0RvYy54bWxQSwUGAAAAAAYABgBZAQAAzwU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74624" behindDoc="0" locked="0" layoutInCell="1" allowOverlap="1">
                <wp:simplePos x="0" y="0"/>
                <wp:positionH relativeFrom="column">
                  <wp:posOffset>-7697470</wp:posOffset>
                </wp:positionH>
                <wp:positionV relativeFrom="paragraph">
                  <wp:posOffset>607695</wp:posOffset>
                </wp:positionV>
                <wp:extent cx="876300" cy="314325"/>
                <wp:effectExtent l="13970" t="8890" r="5080" b="10160"/>
                <wp:wrapNone/>
                <wp:docPr id="11" name="0000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6300" cy="314325"/>
                        </a:xfrm>
                        <a:prstGeom prst="rect">
                          <a:avLst/>
                        </a:prstGeom>
                        <a:solidFill>
                          <a:srgbClr val="DEEAF6"/>
                        </a:solidFill>
                        <a:ln w="9525">
                          <a:solidFill>
                            <a:srgbClr val="000000"/>
                          </a:solidFill>
                          <a:miter lim="800000"/>
                        </a:ln>
                      </wps:spPr>
                      <wps:txbx>
                        <w:txbxContent>
                          <w:p w14:paraId="554E3CCB">
                            <w:pPr>
                              <w:rPr>
                                <w:sz w:val="14"/>
                                <w:szCs w:val="15"/>
                              </w:rPr>
                            </w:pPr>
                            <w:r>
                              <w:rPr>
                                <w:rFonts w:hint="eastAsia"/>
                                <w:sz w:val="14"/>
                                <w:szCs w:val="15"/>
                              </w:rPr>
                              <w:t>体育</w:t>
                            </w:r>
                            <w:r>
                              <w:rPr>
                                <w:sz w:val="14"/>
                                <w:szCs w:val="15"/>
                              </w:rPr>
                              <w:t>2</w:t>
                            </w:r>
                          </w:p>
                          <w:p w14:paraId="3D738725"/>
                        </w:txbxContent>
                      </wps:txbx>
                      <wps:bodyPr rot="0" vert="horz" wrap="square" lIns="87782" tIns="43891" rIns="87782" bIns="43891" anchor="t" anchorCtr="0" upright="1">
                        <a:noAutofit/>
                      </wps:bodyPr>
                    </wps:wsp>
                  </a:graphicData>
                </a:graphic>
              </wp:anchor>
            </w:drawing>
          </mc:Choice>
          <mc:Fallback>
            <w:pict>
              <v:shape id="000059" o:spid="_x0000_s1026" o:spt="202" type="#_x0000_t202" style="position:absolute;left:0pt;margin-left:-606.1pt;margin-top:47.85pt;height:24.75pt;width:69pt;z-index:251674624;mso-width-relative:page;mso-height-relative:page;" fillcolor="#DEEAF6" filled="t" stroked="t" coordsize="21600,21600" o:gfxdata="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JVC9sAAAAOAQAADwAAAAAAAAABACAAAAAiAAAAZHJz&#10;L2Rvd25yZXYueG1sUEsBAhQAFAAAAAgAh07iQL63olA6AgAAlQQAAA4AAAAAAAAAAQAgAAAAKgEA&#10;AGRycy9lMm9Eb2MueG1sUEsFBgAAAAAGAAYAWQEAANYFAAAAAA==&#10;">
                <v:fill on="t" focussize="0,0"/>
                <v:stroke color="#000000" miterlimit="8" joinstyle="miter"/>
                <v:imagedata o:title=""/>
                <o:lock v:ext="edit" aspectratio="t"/>
                <v:textbox inset="6.91196850393701pt,3.4559842519685pt,6.91196850393701pt,3.4559842519685pt">
                  <w:txbxContent>
                    <w:p w14:paraId="554E3CCB">
                      <w:pPr>
                        <w:rPr>
                          <w:sz w:val="14"/>
                          <w:szCs w:val="15"/>
                        </w:rPr>
                      </w:pPr>
                      <w:r>
                        <w:rPr>
                          <w:rFonts w:hint="eastAsia"/>
                          <w:sz w:val="14"/>
                          <w:szCs w:val="15"/>
                        </w:rPr>
                        <w:t>体育</w:t>
                      </w:r>
                      <w:r>
                        <w:rPr>
                          <w:sz w:val="14"/>
                          <w:szCs w:val="15"/>
                        </w:rPr>
                        <w:t>2</w:t>
                      </w:r>
                    </w:p>
                    <w:p w14:paraId="3D738725"/>
                  </w:txbxContent>
                </v:textbox>
              </v:shape>
            </w:pict>
          </mc:Fallback>
        </mc:AlternateContent>
      </w:r>
      <w:r>
        <w:rPr>
          <w:rFonts w:hAnsi="宋体"/>
          <w:szCs w:val="21"/>
        </w:rPr>
        <mc:AlternateContent>
          <mc:Choice Requires="wps">
            <w:drawing>
              <wp:anchor distT="0" distB="0" distL="114300" distR="114300" simplePos="0" relativeHeight="25166438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0" name="Text Box 70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06" o:spid="_x0000_s1026" o:spt="202" type="#_x0000_t202" style="position:absolute;left:0pt;margin-left:0pt;margin-top:0pt;height:50pt;width:50pt;visibility:hidden;z-index:25166438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CGPUgFPQIAAKg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78720" behindDoc="0" locked="0" layoutInCell="1" allowOverlap="1">
                <wp:simplePos x="0" y="0"/>
                <wp:positionH relativeFrom="column">
                  <wp:posOffset>-3275330</wp:posOffset>
                </wp:positionH>
                <wp:positionV relativeFrom="paragraph">
                  <wp:posOffset>607060</wp:posOffset>
                </wp:positionV>
                <wp:extent cx="876300" cy="314325"/>
                <wp:effectExtent l="6985" t="8255" r="12065" b="10795"/>
                <wp:wrapNone/>
                <wp:docPr id="9" name="0000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6300" cy="314325"/>
                        </a:xfrm>
                        <a:prstGeom prst="rect">
                          <a:avLst/>
                        </a:prstGeom>
                        <a:solidFill>
                          <a:srgbClr val="DEEAF6"/>
                        </a:solidFill>
                        <a:ln w="9525">
                          <a:solidFill>
                            <a:srgbClr val="000000"/>
                          </a:solidFill>
                          <a:miter lim="800000"/>
                        </a:ln>
                      </wps:spPr>
                      <wps:txbx>
                        <w:txbxContent>
                          <w:p w14:paraId="7275C8F1">
                            <w:pPr>
                              <w:rPr>
                                <w:sz w:val="14"/>
                                <w:szCs w:val="15"/>
                              </w:rPr>
                            </w:pPr>
                            <w:r>
                              <w:rPr>
                                <w:rFonts w:hint="eastAsia"/>
                                <w:sz w:val="14"/>
                                <w:szCs w:val="15"/>
                              </w:rPr>
                              <w:t>体育</w:t>
                            </w:r>
                            <w:r>
                              <w:rPr>
                                <w:sz w:val="14"/>
                                <w:szCs w:val="15"/>
                              </w:rPr>
                              <w:t>6</w:t>
                            </w:r>
                          </w:p>
                          <w:p w14:paraId="4F018919"/>
                          <w:p w14:paraId="16594A9F"/>
                        </w:txbxContent>
                      </wps:txbx>
                      <wps:bodyPr rot="0" vert="horz" wrap="square" lIns="87782" tIns="43891" rIns="87782" bIns="43891" anchor="t" anchorCtr="0" upright="1">
                        <a:noAutofit/>
                      </wps:bodyPr>
                    </wps:wsp>
                  </a:graphicData>
                </a:graphic>
              </wp:anchor>
            </w:drawing>
          </mc:Choice>
          <mc:Fallback>
            <w:pict>
              <v:shape id="00005a" o:spid="_x0000_s1026" o:spt="202" type="#_x0000_t202" style="position:absolute;left:0pt;margin-left:-257.9pt;margin-top:47.8pt;height:24.75pt;width:69pt;z-index:251678720;mso-width-relative:page;mso-height-relative:page;" fillcolor="#DEEAF6" filled="t" stroked="t" coordsize="21600,21600" o:gfxdata="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8z3qLaAAAADAEAAA8AAAAAAAAAAQAgAAAAIgAAAGRycy9k&#10;b3ducmV2LnhtbFBLAQIUABQAAAAIAIdO4kB2FiM+OQIAAJQEAAAOAAAAAAAAAAEAIAAAACkBAABk&#10;cnMvZTJvRG9jLnhtbFBLBQYAAAAABgAGAFkBAADUBQAAAAA=&#10;">
                <v:fill on="t" focussize="0,0"/>
                <v:stroke color="#000000" miterlimit="8" joinstyle="miter"/>
                <v:imagedata o:title=""/>
                <o:lock v:ext="edit" aspectratio="t"/>
                <v:textbox inset="6.91196850393701pt,3.4559842519685pt,6.91196850393701pt,3.4559842519685pt">
                  <w:txbxContent>
                    <w:p w14:paraId="7275C8F1">
                      <w:pPr>
                        <w:rPr>
                          <w:sz w:val="14"/>
                          <w:szCs w:val="15"/>
                        </w:rPr>
                      </w:pPr>
                      <w:r>
                        <w:rPr>
                          <w:rFonts w:hint="eastAsia"/>
                          <w:sz w:val="14"/>
                          <w:szCs w:val="15"/>
                        </w:rPr>
                        <w:t>体育</w:t>
                      </w:r>
                      <w:r>
                        <w:rPr>
                          <w:sz w:val="14"/>
                          <w:szCs w:val="15"/>
                        </w:rPr>
                        <w:t>6</w:t>
                      </w:r>
                    </w:p>
                    <w:p w14:paraId="4F018919"/>
                    <w:p w14:paraId="16594A9F"/>
                  </w:txbxContent>
                </v:textbox>
              </v:shape>
            </w:pict>
          </mc:Fallback>
        </mc:AlternateContent>
      </w:r>
      <w:r>
        <w:rPr>
          <w:rFonts w:hAnsi="宋体"/>
          <w:szCs w:val="21"/>
        </w:rPr>
        <mc:AlternateContent>
          <mc:Choice Requires="wps">
            <w:drawing>
              <wp:anchor distT="0" distB="0" distL="114300" distR="114300" simplePos="0" relativeHeight="25166540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8" name="Text Box 70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05" o:spid="_x0000_s1026" o:spt="202" type="#_x0000_t202" style="position:absolute;left:0pt;margin-left:0pt;margin-top:0pt;height:50pt;width:50pt;visibility:hidden;z-index:25166540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EP6stAAAAAFAQAADwAAAAAAAAABACAAAAAiAAAAZHJzL2Rvd25yZXYu&#10;eG1sUEsBAhQAFAAAAAgAh07iQMh44K08AgAApwQAAA4AAAAAAAAAAQAgAAAAHwEAAGRycy9lMm9E&#10;b2MueG1sUEsFBgAAAAAGAAYAWQEAAM0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73600" behindDoc="0" locked="0" layoutInCell="1" allowOverlap="1">
                <wp:simplePos x="0" y="0"/>
                <wp:positionH relativeFrom="column">
                  <wp:posOffset>-8779510</wp:posOffset>
                </wp:positionH>
                <wp:positionV relativeFrom="paragraph">
                  <wp:posOffset>607695</wp:posOffset>
                </wp:positionV>
                <wp:extent cx="875665" cy="314325"/>
                <wp:effectExtent l="8255" t="8890" r="11430" b="10160"/>
                <wp:wrapNone/>
                <wp:docPr id="7" name="00005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5665" cy="314325"/>
                        </a:xfrm>
                        <a:prstGeom prst="rect">
                          <a:avLst/>
                        </a:prstGeom>
                        <a:solidFill>
                          <a:srgbClr val="DCE6F2"/>
                        </a:solidFill>
                        <a:ln w="9525">
                          <a:solidFill>
                            <a:srgbClr val="000000"/>
                          </a:solidFill>
                          <a:miter lim="800000"/>
                        </a:ln>
                      </wps:spPr>
                      <wps:txbx>
                        <w:txbxContent>
                          <w:p w14:paraId="37F73007">
                            <w:pPr>
                              <w:rPr>
                                <w:sz w:val="14"/>
                                <w:szCs w:val="15"/>
                              </w:rPr>
                            </w:pPr>
                            <w:r>
                              <w:rPr>
                                <w:rFonts w:hint="eastAsia"/>
                                <w:sz w:val="14"/>
                                <w:szCs w:val="15"/>
                              </w:rPr>
                              <w:t>体育1</w:t>
                            </w:r>
                          </w:p>
                          <w:p w14:paraId="468F9085"/>
                        </w:txbxContent>
                      </wps:txbx>
                      <wps:bodyPr rot="0" vert="horz" wrap="square" lIns="87782" tIns="43891" rIns="87782" bIns="43891" anchor="t" anchorCtr="0" upright="1">
                        <a:noAutofit/>
                      </wps:bodyPr>
                    </wps:wsp>
                  </a:graphicData>
                </a:graphic>
              </wp:anchor>
            </w:drawing>
          </mc:Choice>
          <mc:Fallback>
            <w:pict>
              <v:shape id="00005b" o:spid="_x0000_s1026" o:spt="202" type="#_x0000_t202" style="position:absolute;left:0pt;margin-left:-691.3pt;margin-top:47.85pt;height:24.75pt;width:68.95pt;z-index:251673600;mso-width-relative:page;mso-height-relative:page;" fillcolor="#DCE6F2" filled="t" stroked="t" coordsize="21600,21600" o:gfxdata="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m5X0d0AAAAOAQAADwAAAAAAAAABACAAAAAiAAAA&#10;ZHJzL2Rvd25yZXYueG1sUEsBAhQAFAAAAAgAh07iQGsgJN07AgAAlAQAAA4AAAAAAAAAAQAgAAAA&#10;LAEAAGRycy9lMm9Eb2MueG1sUEsFBgAAAAAGAAYAWQEAANkFAAAAAA==&#10;">
                <v:fill on="t" focussize="0,0"/>
                <v:stroke color="#000000" miterlimit="8" joinstyle="miter"/>
                <v:imagedata o:title=""/>
                <o:lock v:ext="edit" aspectratio="t"/>
                <v:textbox inset="6.91196850393701pt,3.4559842519685pt,6.91196850393701pt,3.4559842519685pt">
                  <w:txbxContent>
                    <w:p w14:paraId="37F73007">
                      <w:pPr>
                        <w:rPr>
                          <w:sz w:val="14"/>
                          <w:szCs w:val="15"/>
                        </w:rPr>
                      </w:pPr>
                      <w:r>
                        <w:rPr>
                          <w:rFonts w:hint="eastAsia"/>
                          <w:sz w:val="14"/>
                          <w:szCs w:val="15"/>
                        </w:rPr>
                        <w:t>体育1</w:t>
                      </w:r>
                    </w:p>
                    <w:p w14:paraId="468F9085"/>
                  </w:txbxContent>
                </v:textbox>
              </v:shape>
            </w:pict>
          </mc:Fallback>
        </mc:AlternateContent>
      </w:r>
      <w:r>
        <w:rPr>
          <w:rFonts w:hAnsi="宋体"/>
          <w:szCs w:val="21"/>
        </w:rPr>
        <mc:AlternateContent>
          <mc:Choice Requires="wps">
            <w:drawing>
              <wp:anchor distT="0" distB="0" distL="114300" distR="114300" simplePos="0" relativeHeight="251666432"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6" name="Text Box 70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04" o:spid="_x0000_s1026" o:spt="202" type="#_x0000_t202" style="position:absolute;left:0pt;margin-left:0pt;margin-top:0pt;height:50pt;width:50pt;visibility:hidden;z-index:251666432;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DL0JjLPQIAAKc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72576" behindDoc="0" locked="0" layoutInCell="1" allowOverlap="1">
                <wp:simplePos x="0" y="0"/>
                <wp:positionH relativeFrom="column">
                  <wp:posOffset>-5507990</wp:posOffset>
                </wp:positionH>
                <wp:positionV relativeFrom="paragraph">
                  <wp:posOffset>188595</wp:posOffset>
                </wp:positionV>
                <wp:extent cx="876300" cy="314325"/>
                <wp:effectExtent l="12700" t="8890" r="6350" b="10160"/>
                <wp:wrapNone/>
                <wp:docPr id="5" name="00005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6300" cy="314325"/>
                        </a:xfrm>
                        <a:prstGeom prst="rect">
                          <a:avLst/>
                        </a:prstGeom>
                        <a:solidFill>
                          <a:srgbClr val="DEEAF6"/>
                        </a:solidFill>
                        <a:ln w="9525">
                          <a:solidFill>
                            <a:srgbClr val="000000"/>
                          </a:solidFill>
                          <a:miter lim="800000"/>
                        </a:ln>
                      </wps:spPr>
                      <wps:txbx>
                        <w:txbxContent>
                          <w:p w14:paraId="5030A6B3">
                            <w:pPr>
                              <w:rPr>
                                <w:sz w:val="14"/>
                                <w:szCs w:val="15"/>
                              </w:rPr>
                            </w:pPr>
                            <w:r>
                              <w:rPr>
                                <w:rFonts w:hint="eastAsia"/>
                                <w:sz w:val="14"/>
                                <w:szCs w:val="15"/>
                              </w:rPr>
                              <w:t>大学英语4</w:t>
                            </w:r>
                          </w:p>
                          <w:p w14:paraId="5EADF383"/>
                          <w:p w14:paraId="286211CF"/>
                        </w:txbxContent>
                      </wps:txbx>
                      <wps:bodyPr rot="0" vert="horz" wrap="square" lIns="87782" tIns="43891" rIns="87782" bIns="43891" anchor="t" anchorCtr="0" upright="1">
                        <a:noAutofit/>
                      </wps:bodyPr>
                    </wps:wsp>
                  </a:graphicData>
                </a:graphic>
              </wp:anchor>
            </w:drawing>
          </mc:Choice>
          <mc:Fallback>
            <w:pict>
              <v:shape id="00005c" o:spid="_x0000_s1026" o:spt="202" type="#_x0000_t202" style="position:absolute;left:0pt;margin-left:-433.7pt;margin-top:14.85pt;height:24.75pt;width:69pt;z-index:251672576;mso-width-relative:page;mso-height-relative:page;" fillcolor="#DEEAF6" filled="t" stroked="t" coordsize="21600,21600" o:gfxdata="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hYRE2gAAAAsBAAAPAAAAAAAAAAEAIAAAACIAAABkcnMv&#10;ZG93bnJldi54bWxQSwECFAAUAAAACACHTuJAQWtPnToCAACUBAAADgAAAAAAAAABACAAAAApAQAA&#10;ZHJzL2Uyb0RvYy54bWxQSwUGAAAAAAYABgBZAQAA1QUAAAAA&#10;">
                <v:fill on="t" focussize="0,0"/>
                <v:stroke color="#000000" miterlimit="8" joinstyle="miter"/>
                <v:imagedata o:title=""/>
                <o:lock v:ext="edit" aspectratio="t"/>
                <v:textbox inset="6.91196850393701pt,3.4559842519685pt,6.91196850393701pt,3.4559842519685pt">
                  <w:txbxContent>
                    <w:p w14:paraId="5030A6B3">
                      <w:pPr>
                        <w:rPr>
                          <w:sz w:val="14"/>
                          <w:szCs w:val="15"/>
                        </w:rPr>
                      </w:pPr>
                      <w:r>
                        <w:rPr>
                          <w:rFonts w:hint="eastAsia"/>
                          <w:sz w:val="14"/>
                          <w:szCs w:val="15"/>
                        </w:rPr>
                        <w:t>大学英语4</w:t>
                      </w:r>
                    </w:p>
                    <w:p w14:paraId="5EADF383"/>
                    <w:p w14:paraId="286211CF"/>
                  </w:txbxContent>
                </v:textbox>
              </v:shape>
            </w:pict>
          </mc:Fallback>
        </mc:AlternateContent>
      </w:r>
      <w:r>
        <w:rPr>
          <w:rFonts w:hAnsi="宋体"/>
          <w:szCs w:val="21"/>
        </w:rPr>
        <mc:AlternateContent>
          <mc:Choice Requires="wps">
            <w:drawing>
              <wp:anchor distT="0" distB="0" distL="114300" distR="114300" simplePos="0" relativeHeight="25166745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4" name="Text Box 70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03" o:spid="_x0000_s1026" o:spt="202" type="#_x0000_t202" style="position:absolute;left:0pt;margin-left:0pt;margin-top:0pt;height:50pt;width:50pt;visibility:hidden;z-index:251667456;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D+rLQAAAABQEAAA8AAAAAAAAAAQAgAAAAIgAAAGRycy9kb3ducmV2&#10;LnhtbFBLAQIUABQAAAAIAIdO4kASUucgPQIAAKcEAAAOAAAAAAAAAAEAIAAAAB8BAABkcnMvZTJv&#10;RG9jLnhtbFBLBQYAAAAABgAGAFkBAADOBQ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71552" behindDoc="0" locked="0" layoutInCell="1" allowOverlap="1">
                <wp:simplePos x="0" y="0"/>
                <wp:positionH relativeFrom="column">
                  <wp:posOffset>-6602730</wp:posOffset>
                </wp:positionH>
                <wp:positionV relativeFrom="paragraph">
                  <wp:posOffset>188595</wp:posOffset>
                </wp:positionV>
                <wp:extent cx="876300" cy="314325"/>
                <wp:effectExtent l="13335" t="8890" r="5715" b="10160"/>
                <wp:wrapNone/>
                <wp:docPr id="3" name="00005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6300" cy="314325"/>
                        </a:xfrm>
                        <a:prstGeom prst="rect">
                          <a:avLst/>
                        </a:prstGeom>
                        <a:solidFill>
                          <a:srgbClr val="DEEAF6"/>
                        </a:solidFill>
                        <a:ln w="9525">
                          <a:solidFill>
                            <a:srgbClr val="000000"/>
                          </a:solidFill>
                          <a:miter lim="800000"/>
                        </a:ln>
                      </wps:spPr>
                      <wps:txbx>
                        <w:txbxContent>
                          <w:p w14:paraId="310F2949">
                            <w:pPr>
                              <w:rPr>
                                <w:sz w:val="14"/>
                                <w:szCs w:val="15"/>
                              </w:rPr>
                            </w:pPr>
                            <w:r>
                              <w:rPr>
                                <w:rFonts w:hint="eastAsia"/>
                                <w:sz w:val="14"/>
                                <w:szCs w:val="15"/>
                              </w:rPr>
                              <w:t>大学英语3</w:t>
                            </w:r>
                          </w:p>
                          <w:p w14:paraId="500E4BF0"/>
                        </w:txbxContent>
                      </wps:txbx>
                      <wps:bodyPr rot="0" vert="horz" wrap="square" lIns="87782" tIns="43891" rIns="87782" bIns="43891" anchor="t" anchorCtr="0" upright="1">
                        <a:noAutofit/>
                      </wps:bodyPr>
                    </wps:wsp>
                  </a:graphicData>
                </a:graphic>
              </wp:anchor>
            </w:drawing>
          </mc:Choice>
          <mc:Fallback>
            <w:pict>
              <v:shape id="00005d" o:spid="_x0000_s1026" o:spt="202" type="#_x0000_t202" style="position:absolute;left:0pt;margin-left:-519.9pt;margin-top:14.85pt;height:24.75pt;width:69pt;z-index:251671552;mso-width-relative:page;mso-height-relative:page;" fillcolor="#DEEAF6" filled="t" stroked="t" coordsize="21600,21600" o:gfxdata="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GW7bvaAAAADAEAAA8AAAAAAAAAAQAgAAAAIgAAAGRycy9k&#10;b3ducmV2LnhtbFBLAQIUABQAAAAIAIdO4kDtHcQUOQIAAJQEAAAOAAAAAAAAAAEAIAAAACkBAABk&#10;cnMvZTJvRG9jLnhtbFBLBQYAAAAABgAGAFkBAADUBQAAAAA=&#10;">
                <v:fill on="t" focussize="0,0"/>
                <v:stroke color="#000000" miterlimit="8" joinstyle="miter"/>
                <v:imagedata o:title=""/>
                <o:lock v:ext="edit" aspectratio="t"/>
                <v:textbox inset="6.91196850393701pt,3.4559842519685pt,6.91196850393701pt,3.4559842519685pt">
                  <w:txbxContent>
                    <w:p w14:paraId="310F2949">
                      <w:pPr>
                        <w:rPr>
                          <w:sz w:val="14"/>
                          <w:szCs w:val="15"/>
                        </w:rPr>
                      </w:pPr>
                      <w:r>
                        <w:rPr>
                          <w:rFonts w:hint="eastAsia"/>
                          <w:sz w:val="14"/>
                          <w:szCs w:val="15"/>
                        </w:rPr>
                        <w:t>大学英语3</w:t>
                      </w:r>
                    </w:p>
                    <w:p w14:paraId="500E4BF0"/>
                  </w:txbxContent>
                </v:textbox>
              </v:shape>
            </w:pict>
          </mc:Fallback>
        </mc:AlternateContent>
      </w:r>
      <w:r>
        <w:rPr>
          <w:rFonts w:hAnsi="宋体"/>
          <w:szCs w:val="21"/>
        </w:rPr>
        <mc:AlternateContent>
          <mc:Choice Requires="wps">
            <w:drawing>
              <wp:anchor distT="0" distB="0" distL="114300" distR="114300" simplePos="0" relativeHeight="25166848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2" name="Text Box 70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txBox="1">
                        <a:spLocks noSelect="1" noChangeAsp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Text Box 702" o:spid="_x0000_s1026" o:spt="202" type="#_x0000_t202" style="position:absolute;left:0pt;margin-left:0pt;margin-top:0pt;height:50pt;width:50pt;visibility:hidden;z-index:251668480;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EP6stAAAAAFAQAADwAAAAAAAAABACAAAAAiAAAAZHJzL2Rvd25yZXYu&#10;eG1sUEsBAhQAFAAAAAgAh07iQKs+rvA8AgAApwQAAA4AAAAAAAAAAQAgAAAAHwEAAGRycy9lMm9E&#10;b2MueG1sUEsFBgAAAAAGAAYAWQEAAM0FAAAAAA==&#10;">
                <v:fill on="t" focussize="0,0"/>
                <v:stroke color="#000000" miterlimit="8" joinstyle="miter"/>
                <v:imagedata o:title=""/>
                <o:lock v:ext="edit" selection="t" aspectratio="t"/>
              </v:shape>
            </w:pict>
          </mc:Fallback>
        </mc:AlternateContent>
      </w:r>
      <w:r>
        <w:rPr>
          <w:rFonts w:hAnsi="宋体"/>
          <w:szCs w:val="21"/>
        </w:rPr>
        <mc:AlternateContent>
          <mc:Choice Requires="wps">
            <w:drawing>
              <wp:anchor distT="0" distB="0" distL="114300" distR="114300" simplePos="0" relativeHeight="251670528" behindDoc="0" locked="0" layoutInCell="1" allowOverlap="1">
                <wp:simplePos x="0" y="0"/>
                <wp:positionH relativeFrom="column">
                  <wp:posOffset>-7697470</wp:posOffset>
                </wp:positionH>
                <wp:positionV relativeFrom="paragraph">
                  <wp:posOffset>188595</wp:posOffset>
                </wp:positionV>
                <wp:extent cx="876300" cy="314325"/>
                <wp:effectExtent l="13970" t="8890" r="5080" b="10160"/>
                <wp:wrapNone/>
                <wp:docPr id="1" name="00005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76300" cy="314325"/>
                        </a:xfrm>
                        <a:prstGeom prst="rect">
                          <a:avLst/>
                        </a:prstGeom>
                        <a:solidFill>
                          <a:srgbClr val="DEEAF6"/>
                        </a:solidFill>
                        <a:ln w="9525">
                          <a:solidFill>
                            <a:srgbClr val="000000"/>
                          </a:solidFill>
                          <a:miter lim="800000"/>
                        </a:ln>
                      </wps:spPr>
                      <wps:txbx>
                        <w:txbxContent>
                          <w:p w14:paraId="2ECDC00C">
                            <w:pPr>
                              <w:rPr>
                                <w:sz w:val="14"/>
                                <w:szCs w:val="15"/>
                              </w:rPr>
                            </w:pPr>
                            <w:r>
                              <w:rPr>
                                <w:rFonts w:hint="eastAsia"/>
                                <w:sz w:val="14"/>
                                <w:szCs w:val="15"/>
                              </w:rPr>
                              <w:t>大学英语2</w:t>
                            </w:r>
                          </w:p>
                          <w:p w14:paraId="7CDA3C99"/>
                          <w:p w14:paraId="13B58516"/>
                        </w:txbxContent>
                      </wps:txbx>
                      <wps:bodyPr rot="0" vert="horz" wrap="square" lIns="87782" tIns="43891" rIns="87782" bIns="43891" anchor="t" anchorCtr="0" upright="1">
                        <a:noAutofit/>
                      </wps:bodyPr>
                    </wps:wsp>
                  </a:graphicData>
                </a:graphic>
              </wp:anchor>
            </w:drawing>
          </mc:Choice>
          <mc:Fallback>
            <w:pict>
              <v:shape id="00005e" o:spid="_x0000_s1026" o:spt="202" type="#_x0000_t202" style="position:absolute;left:0pt;margin-left:-606.1pt;margin-top:14.85pt;height:24.75pt;width:69pt;z-index:251670528;mso-width-relative:page;mso-height-relative:page;" fillcolor="#DEEAF6" filled="t" stroked="t" coordsize="21600,21600" o:gfxdata="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iiP/B2wAAAA0BAAAPAAAAAAAAAAEAIAAAACIAAABkcnMv&#10;ZG93bnJldi54bWxQSwECFAAUAAAACACHTuJAfx7qcTkCAACUBAAADgAAAAAAAAABACAAAAAqAQAA&#10;ZHJzL2Uyb0RvYy54bWxQSwUGAAAAAAYABgBZAQAA1QUAAAAA&#10;">
                <v:fill on="t" focussize="0,0"/>
                <v:stroke color="#000000" miterlimit="8" joinstyle="miter"/>
                <v:imagedata o:title=""/>
                <o:lock v:ext="edit" aspectratio="t"/>
                <v:textbox inset="6.91196850393701pt,3.4559842519685pt,6.91196850393701pt,3.4559842519685pt">
                  <w:txbxContent>
                    <w:p w14:paraId="2ECDC00C">
                      <w:pPr>
                        <w:rPr>
                          <w:sz w:val="14"/>
                          <w:szCs w:val="15"/>
                        </w:rPr>
                      </w:pPr>
                      <w:r>
                        <w:rPr>
                          <w:rFonts w:hint="eastAsia"/>
                          <w:sz w:val="14"/>
                          <w:szCs w:val="15"/>
                        </w:rPr>
                        <w:t>大学英语2</w:t>
                      </w:r>
                    </w:p>
                    <w:p w14:paraId="7CDA3C99"/>
                    <w:p w14:paraId="13B58516"/>
                  </w:txbxContent>
                </v:textbox>
              </v:shape>
            </w:pict>
          </mc:Fallback>
        </mc:AlternateContent>
      </w:r>
    </w:p>
    <w:p w14:paraId="2B95FBEB">
      <w:pPr>
        <w:spacing w:before="96" w:line="360" w:lineRule="exact"/>
        <w:ind w:firstLine="315" w:firstLineChars="150"/>
        <w:rPr>
          <w:rFonts w:hAnsi="宋体"/>
          <w:szCs w:val="21"/>
        </w:rPr>
      </w:pPr>
    </w:p>
    <w:p w14:paraId="55C4726E">
      <w:pPr>
        <w:spacing w:before="96" w:line="360" w:lineRule="exact"/>
        <w:rPr>
          <w:rFonts w:hAnsi="宋体"/>
          <w:szCs w:val="21"/>
        </w:rPr>
      </w:pPr>
    </w:p>
    <w:p w14:paraId="700DB695">
      <w:pPr>
        <w:spacing w:before="96" w:line="360" w:lineRule="exact"/>
        <w:ind w:firstLine="1575" w:firstLineChars="750"/>
        <w:jc w:val="left"/>
        <w:rPr>
          <w:b/>
          <w:bCs/>
          <w:color w:val="FF0000"/>
        </w:rPr>
      </w:pPr>
      <w:r>
        <mc:AlternateContent>
          <mc:Choice Requires="wps">
            <w:drawing>
              <wp:anchor distT="0" distB="0" distL="114300" distR="114300" simplePos="0" relativeHeight="251745280" behindDoc="0" locked="0" layoutInCell="1" allowOverlap="1">
                <wp:simplePos x="0" y="0"/>
                <wp:positionH relativeFrom="column">
                  <wp:posOffset>7115810</wp:posOffset>
                </wp:positionH>
                <wp:positionV relativeFrom="paragraph">
                  <wp:posOffset>97155</wp:posOffset>
                </wp:positionV>
                <wp:extent cx="521970" cy="182880"/>
                <wp:effectExtent l="4445" t="4445" r="6985" b="10795"/>
                <wp:wrapNone/>
                <wp:docPr id="158" name="Text Box 5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21970" cy="182880"/>
                        </a:xfrm>
                        <a:prstGeom prst="rect">
                          <a:avLst/>
                        </a:prstGeom>
                        <a:solidFill>
                          <a:srgbClr val="F7CAAC"/>
                        </a:solidFill>
                        <a:ln w="9525">
                          <a:solidFill>
                            <a:srgbClr val="000000"/>
                          </a:solidFill>
                          <a:miter lim="800000"/>
                        </a:ln>
                      </wps:spPr>
                      <wps:txbx>
                        <w:txbxContent>
                          <w:p w14:paraId="37296080"/>
                        </w:txbxContent>
                      </wps:txbx>
                      <wps:bodyPr rot="0" vert="horz" wrap="square" lIns="87782" tIns="43891" rIns="87782" bIns="43891" anchor="t" anchorCtr="0" upright="1">
                        <a:noAutofit/>
                      </wps:bodyPr>
                    </wps:wsp>
                  </a:graphicData>
                </a:graphic>
              </wp:anchor>
            </w:drawing>
          </mc:Choice>
          <mc:Fallback>
            <w:pict>
              <v:shape id="Text Box 589" o:spid="_x0000_s1026" o:spt="202" type="#_x0000_t202" style="position:absolute;left:0pt;margin-left:560.3pt;margin-top:7.65pt;height:14.4pt;width:41.1pt;z-index:251745280;mso-width-relative:page;mso-height-relative:page;" fillcolor="#F7CAAC" filled="t" stroked="t" coordsize="21600,21600" o:gfxdata="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zBDTdkAAAALAQAADwAAAAAAAAABACAAAAAiAAAAZHJz&#10;L2Rvd25yZXYueG1sUEsBAhQAFAAAAAgAh07iQGRNOk88AgAAnAQAAA4AAAAAAAAAAQAgAAAAKAEA&#10;AGRycy9lMm9Eb2MueG1sUEsFBgAAAAAGAAYAWQEAANYFAAAAAA==&#10;">
                <v:fill on="t" focussize="0,0"/>
                <v:stroke color="#000000" miterlimit="8" joinstyle="miter"/>
                <v:imagedata o:title=""/>
                <o:lock v:ext="edit" aspectratio="t"/>
                <v:textbox inset="6.91196850393701pt,3.4559842519685pt,6.91196850393701pt,3.4559842519685pt">
                  <w:txbxContent>
                    <w:p w14:paraId="37296080"/>
                  </w:txbxContent>
                </v:textbox>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5370830</wp:posOffset>
                </wp:positionH>
                <wp:positionV relativeFrom="paragraph">
                  <wp:posOffset>113030</wp:posOffset>
                </wp:positionV>
                <wp:extent cx="476250" cy="170815"/>
                <wp:effectExtent l="4445" t="4445" r="6985" b="7620"/>
                <wp:wrapNone/>
                <wp:docPr id="157" name="Text Box 6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76250" cy="170815"/>
                        </a:xfrm>
                        <a:prstGeom prst="rect">
                          <a:avLst/>
                        </a:prstGeom>
                        <a:solidFill>
                          <a:srgbClr val="FFF2CC"/>
                        </a:solidFill>
                        <a:ln w="9525">
                          <a:solidFill>
                            <a:srgbClr val="000000"/>
                          </a:solidFill>
                          <a:prstDash val="dash"/>
                          <a:miter lim="800000"/>
                        </a:ln>
                      </wps:spPr>
                      <wps:txbx>
                        <w:txbxContent>
                          <w:p w14:paraId="335D0955">
                            <w:pPr>
                              <w:ind w:left="-105" w:leftChars="-50"/>
                              <w:rPr>
                                <w:color w:val="000000"/>
                                <w:sz w:val="14"/>
                                <w:szCs w:val="15"/>
                              </w:rPr>
                            </w:pPr>
                          </w:p>
                          <w:p w14:paraId="5BAEFD89"/>
                        </w:txbxContent>
                      </wps:txbx>
                      <wps:bodyPr rot="0" vert="horz" wrap="square" lIns="87782" tIns="43891" rIns="87782" bIns="43891" anchor="t" anchorCtr="0" upright="1">
                        <a:noAutofit/>
                      </wps:bodyPr>
                    </wps:wsp>
                  </a:graphicData>
                </a:graphic>
              </wp:anchor>
            </w:drawing>
          </mc:Choice>
          <mc:Fallback>
            <w:pict>
              <v:shape id="Text Box 609" o:spid="_x0000_s1026" o:spt="202" type="#_x0000_t202" style="position:absolute;left:0pt;margin-left:422.9pt;margin-top:8.9pt;height:13.45pt;width:37.5pt;z-index:251744256;mso-width-relative:page;mso-height-relative:page;" fillcolor="#FFF2CC" filled="t" stroked="t" coordsize="21600,21600" o:gfxdata="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04oZPWAAAACQEAAA8AAAAAAAAAAQAg&#10;AAAAIgAAAGRycy9kb3ducmV2LnhtbFBLAQIUABQAAAAIAIdO4kDrKV2BSQIAALQEAAAOAAAAAAAA&#10;AAEAIAAAACUBAABkcnMvZTJvRG9jLnhtbFBLBQYAAAAABgAGAFkBAADgBQAAAAA=&#10;">
                <v:fill on="t" focussize="0,0"/>
                <v:stroke color="#000000" miterlimit="8" joinstyle="miter" dashstyle="dash"/>
                <v:imagedata o:title=""/>
                <o:lock v:ext="edit" aspectratio="t"/>
                <v:textbox inset="6.91196850393701pt,3.4559842519685pt,6.91196850393701pt,3.4559842519685pt">
                  <w:txbxContent>
                    <w:p w14:paraId="335D0955">
                      <w:pPr>
                        <w:ind w:left="-105" w:leftChars="-50"/>
                        <w:rPr>
                          <w:color w:val="000000"/>
                          <w:sz w:val="14"/>
                          <w:szCs w:val="15"/>
                        </w:rPr>
                      </w:pPr>
                    </w:p>
                    <w:p w14:paraId="5BAEFD89"/>
                  </w:txbxContent>
                </v:textbox>
              </v:shape>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3905885</wp:posOffset>
                </wp:positionH>
                <wp:positionV relativeFrom="paragraph">
                  <wp:posOffset>112395</wp:posOffset>
                </wp:positionV>
                <wp:extent cx="480695" cy="172720"/>
                <wp:effectExtent l="4445" t="4445" r="17780" b="5715"/>
                <wp:wrapNone/>
                <wp:docPr id="69" name="Text Box 5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80695" cy="172720"/>
                        </a:xfrm>
                        <a:prstGeom prst="rect">
                          <a:avLst/>
                        </a:prstGeom>
                        <a:solidFill>
                          <a:srgbClr val="FFCCFF"/>
                        </a:solidFill>
                        <a:ln w="9525">
                          <a:solidFill>
                            <a:srgbClr val="000000"/>
                          </a:solidFill>
                          <a:miter lim="800000"/>
                        </a:ln>
                      </wps:spPr>
                      <wps:txbx>
                        <w:txbxContent>
                          <w:p w14:paraId="6185953D"/>
                          <w:p w14:paraId="61B7D917"/>
                        </w:txbxContent>
                      </wps:txbx>
                      <wps:bodyPr rot="0" vert="horz" wrap="square" lIns="87782" tIns="43891" rIns="87782" bIns="43891" anchor="t" anchorCtr="0" upright="1">
                        <a:noAutofit/>
                      </wps:bodyPr>
                    </wps:wsp>
                  </a:graphicData>
                </a:graphic>
              </wp:anchor>
            </w:drawing>
          </mc:Choice>
          <mc:Fallback>
            <w:pict>
              <v:shape id="Text Box 534" o:spid="_x0000_s1026" o:spt="202" type="#_x0000_t202" style="position:absolute;left:0pt;margin-left:307.55pt;margin-top:8.85pt;height:13.6pt;width:37.85pt;z-index:251741184;mso-width-relative:page;mso-height-relative:page;" fillcolor="#FFCCFF" filled="t" stroked="t" coordsize="21600,21600" o:gfxdata="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M4nMvYAAAACQEAAA8AAAAAAAAAAQAgAAAAIgAAAGRy&#10;cy9kb3ducmV2LnhtbFBLAQIUABQAAAAIAIdO4kB676QePgIAAJsEAAAOAAAAAAAAAAEAIAAAACcB&#10;AABkcnMvZTJvRG9jLnhtbFBLBQYAAAAABgAGAFkBAADXBQAAAAA=&#10;">
                <v:fill on="t" focussize="0,0"/>
                <v:stroke color="#000000" miterlimit="8" joinstyle="miter"/>
                <v:imagedata o:title=""/>
                <o:lock v:ext="edit" aspectratio="t"/>
                <v:textbox inset="6.91196850393701pt,3.4559842519685pt,6.91196850393701pt,3.4559842519685pt">
                  <w:txbxContent>
                    <w:p w14:paraId="6185953D"/>
                    <w:p w14:paraId="61B7D917"/>
                  </w:txbxContent>
                </v:textbox>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2216150</wp:posOffset>
                </wp:positionH>
                <wp:positionV relativeFrom="paragraph">
                  <wp:posOffset>113030</wp:posOffset>
                </wp:positionV>
                <wp:extent cx="475615" cy="170815"/>
                <wp:effectExtent l="4445" t="4445" r="7620" b="7620"/>
                <wp:wrapNone/>
                <wp:docPr id="156" name="Text Box 4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75615" cy="170815"/>
                        </a:xfrm>
                        <a:prstGeom prst="rect">
                          <a:avLst/>
                        </a:prstGeom>
                        <a:solidFill>
                          <a:srgbClr val="E2EFD9"/>
                        </a:solidFill>
                        <a:ln w="9525">
                          <a:solidFill>
                            <a:srgbClr val="000000"/>
                          </a:solidFill>
                          <a:miter lim="800000"/>
                        </a:ln>
                      </wps:spPr>
                      <wps:txbx>
                        <w:txbxContent>
                          <w:p w14:paraId="024BA392">
                            <w:pPr>
                              <w:rPr>
                                <w:sz w:val="14"/>
                                <w:szCs w:val="15"/>
                              </w:rPr>
                            </w:pPr>
                          </w:p>
                          <w:p w14:paraId="0D797DE4"/>
                        </w:txbxContent>
                      </wps:txbx>
                      <wps:bodyPr rot="0" vert="horz" wrap="square" lIns="87782" tIns="43891" rIns="87782" bIns="43891" anchor="t" anchorCtr="0" upright="1">
                        <a:noAutofit/>
                      </wps:bodyPr>
                    </wps:wsp>
                  </a:graphicData>
                </a:graphic>
              </wp:anchor>
            </w:drawing>
          </mc:Choice>
          <mc:Fallback>
            <w:pict>
              <v:shape id="Text Box 497" o:spid="_x0000_s1026" o:spt="202" type="#_x0000_t202" style="position:absolute;left:0pt;margin-left:174.5pt;margin-top:8.9pt;height:13.45pt;width:37.45pt;z-index:251743232;mso-width-relative:page;mso-height-relative:page;" fillcolor="#E2EFD9" filled="t" stroked="t" coordsize="21600,21600" o:gfxdata="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&#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9ldMtgAAAAJAQAADwAAAAAAAAABACAAAAAiAAAAZHJz&#10;L2Rvd25yZXYueG1sUEsBAhQAFAAAAAgAh07iQPt6rmo9AgAAnAQAAA4AAAAAAAAAAQAgAAAAJwEA&#10;AGRycy9lMm9Eb2MueG1sUEsFBgAAAAAGAAYAWQEAANYFAAAAAA==&#10;">
                <v:fill on="t" focussize="0,0"/>
                <v:stroke color="#000000" miterlimit="8" joinstyle="miter"/>
                <v:imagedata o:title=""/>
                <o:lock v:ext="edit" aspectratio="t"/>
                <v:textbox inset="6.91196850393701pt,3.4559842519685pt,6.91196850393701pt,3.4559842519685pt">
                  <w:txbxContent>
                    <w:p w14:paraId="024BA392">
                      <w:pPr>
                        <w:rPr>
                          <w:sz w:val="14"/>
                          <w:szCs w:val="15"/>
                        </w:rPr>
                      </w:pPr>
                    </w:p>
                    <w:p w14:paraId="0D797DE4"/>
                  </w:txbxContent>
                </v:textbox>
              </v:shape>
            </w:pict>
          </mc:Fallback>
        </mc:AlternateContent>
      </w:r>
      <w:r>
        <mc:AlternateContent>
          <mc:Choice Requires="wps">
            <w:drawing>
              <wp:anchor distT="0" distB="0" distL="114300" distR="114300" simplePos="0" relativeHeight="251742208" behindDoc="0" locked="0" layoutInCell="1" allowOverlap="1">
                <wp:simplePos x="0" y="0"/>
                <wp:positionH relativeFrom="column">
                  <wp:posOffset>417195</wp:posOffset>
                </wp:positionH>
                <wp:positionV relativeFrom="paragraph">
                  <wp:posOffset>122555</wp:posOffset>
                </wp:positionV>
                <wp:extent cx="520700" cy="186690"/>
                <wp:effectExtent l="4445" t="4445" r="8255" b="6985"/>
                <wp:wrapNone/>
                <wp:docPr id="138" name="Text Box 5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20700" cy="186690"/>
                        </a:xfrm>
                        <a:prstGeom prst="rect">
                          <a:avLst/>
                        </a:prstGeom>
                        <a:solidFill>
                          <a:srgbClr val="DEEAF6"/>
                        </a:solidFill>
                        <a:ln w="9525">
                          <a:solidFill>
                            <a:srgbClr val="000000"/>
                          </a:solidFill>
                          <a:miter lim="800000"/>
                        </a:ln>
                      </wps:spPr>
                      <wps:txbx>
                        <w:txbxContent>
                          <w:p w14:paraId="2407AE5D">
                            <w:pPr>
                              <w:rPr>
                                <w:sz w:val="14"/>
                                <w:szCs w:val="15"/>
                              </w:rPr>
                            </w:pPr>
                          </w:p>
                          <w:p w14:paraId="1220785C"/>
                        </w:txbxContent>
                      </wps:txbx>
                      <wps:bodyPr rot="0" vert="horz" wrap="square" lIns="87782" tIns="43891" rIns="87782" bIns="43891" anchor="t" anchorCtr="0" upright="1">
                        <a:noAutofit/>
                      </wps:bodyPr>
                    </wps:wsp>
                  </a:graphicData>
                </a:graphic>
              </wp:anchor>
            </w:drawing>
          </mc:Choice>
          <mc:Fallback>
            <w:pict>
              <v:shape id="Text Box 596" o:spid="_x0000_s1026" o:spt="202" type="#_x0000_t202" style="position:absolute;left:0pt;margin-left:32.85pt;margin-top:9.65pt;height:14.7pt;width:41pt;z-index:251742208;mso-width-relative:page;mso-height-relative:page;" fillcolor="#DEEAF6" filled="t" stroked="t" coordsize="21600,21600" o:gfxdata="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&#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Pj7O61wAAAAgBAAAPAAAAAAAAAAEAIAAAACIAAABk&#10;cnMvZG93bnJldi54bWxQSwECFAAUAAAACACHTuJAziTMV0ACAACcBAAADgAAAAAAAAABACAAAAAm&#10;AQAAZHJzL2Uyb0RvYy54bWxQSwUGAAAAAAYABgBZAQAA2AUAAAAA&#10;">
                <v:fill on="t" focussize="0,0"/>
                <v:stroke color="#000000" miterlimit="8" joinstyle="miter"/>
                <v:imagedata o:title=""/>
                <o:lock v:ext="edit" aspectratio="t"/>
                <v:textbox inset="6.91196850393701pt,3.4559842519685pt,6.91196850393701pt,3.4559842519685pt">
                  <w:txbxContent>
                    <w:p w14:paraId="2407AE5D">
                      <w:pPr>
                        <w:rPr>
                          <w:sz w:val="14"/>
                          <w:szCs w:val="15"/>
                        </w:rPr>
                      </w:pPr>
                    </w:p>
                    <w:p w14:paraId="1220785C"/>
                  </w:txbxContent>
                </v:textbox>
              </v:shape>
            </w:pict>
          </mc:Fallback>
        </mc:AlternateContent>
      </w:r>
      <w:r>
        <w:rPr>
          <w:rFonts w:hint="eastAsia"/>
          <w:b/>
          <w:bCs/>
        </w:rPr>
        <w:t xml:space="preserve">通识课程                                      </w:t>
      </w:r>
      <w:r>
        <w:rPr>
          <w:rStyle w:val="18"/>
          <w:rFonts w:asciiTheme="minorEastAsia" w:hAnsiTheme="minorEastAsia" w:eastAsiaTheme="minorEastAsia"/>
          <w:color w:val="auto"/>
          <w:sz w:val="21"/>
          <w:szCs w:val="21"/>
          <w:lang w:bidi="ar"/>
        </w:rPr>
        <w:t>专业基础课</w:t>
      </w:r>
      <w:r>
        <w:rPr>
          <w:rStyle w:val="18"/>
          <w:rFonts w:hint="eastAsia" w:asciiTheme="minorEastAsia" w:hAnsiTheme="minorEastAsia" w:eastAsiaTheme="minorEastAsia"/>
          <w:color w:val="auto"/>
          <w:sz w:val="21"/>
          <w:szCs w:val="21"/>
          <w:lang w:bidi="ar"/>
        </w:rPr>
        <w:tab/>
      </w:r>
      <w:r>
        <w:rPr>
          <w:rStyle w:val="18"/>
          <w:rFonts w:hint="eastAsia" w:asciiTheme="minorEastAsia" w:hAnsiTheme="minorEastAsia" w:eastAsiaTheme="minorEastAsia"/>
          <w:color w:val="auto"/>
          <w:sz w:val="21"/>
          <w:szCs w:val="21"/>
          <w:lang w:bidi="ar"/>
        </w:rPr>
        <w:t xml:space="preserve">           专业核心课程           专业方向课                实践周</w:t>
      </w:r>
    </w:p>
    <w:p w14:paraId="7B056290">
      <w:pPr>
        <w:tabs>
          <w:tab w:val="left" w:pos="7053"/>
        </w:tabs>
        <w:spacing w:before="96" w:line="360" w:lineRule="exact"/>
        <w:ind w:firstLine="1581" w:firstLineChars="750"/>
        <w:jc w:val="left"/>
        <w:rPr>
          <w:rFonts w:eastAsiaTheme="minorEastAsia"/>
          <w:b/>
          <w:bCs/>
          <w:color w:val="FF0000"/>
        </w:rPr>
      </w:pPr>
    </w:p>
    <w:p w14:paraId="4E7AD69A">
      <w:pPr>
        <w:spacing w:before="96" w:line="360" w:lineRule="exact"/>
        <w:ind w:firstLine="316" w:firstLineChars="150"/>
        <w:jc w:val="left"/>
        <w:rPr>
          <w:rFonts w:hAnsi="宋体"/>
          <w:b/>
          <w:bCs/>
          <w:color w:val="FF0000"/>
          <w:szCs w:val="21"/>
        </w:rPr>
        <w:sectPr>
          <w:pgSz w:w="16838" w:h="11906" w:orient="landscape"/>
          <w:pgMar w:top="1418" w:right="851" w:bottom="1418" w:left="1134" w:header="851" w:footer="794" w:gutter="0"/>
          <w:cols w:space="720" w:num="1"/>
        </w:sectPr>
      </w:pPr>
    </w:p>
    <w:p w14:paraId="06564515">
      <w:pPr>
        <w:numPr>
          <w:ilvl w:val="0"/>
          <w:numId w:val="1"/>
        </w:numPr>
        <w:spacing w:before="120" w:line="360" w:lineRule="exact"/>
        <w:ind w:firstLine="360" w:firstLineChars="150"/>
        <w:rPr>
          <w:rFonts w:eastAsia="黑体"/>
          <w:sz w:val="24"/>
        </w:rPr>
      </w:pPr>
      <w:r>
        <w:rPr>
          <w:rFonts w:hint="eastAsia" w:eastAsia="黑体"/>
          <w:sz w:val="24"/>
        </w:rPr>
        <w:t>实践课程（活动）一览</w:t>
      </w:r>
      <w:r>
        <w:rPr>
          <w:rFonts w:eastAsia="黑体"/>
          <w:sz w:val="24"/>
        </w:rPr>
        <w:t>表</w:t>
      </w:r>
    </w:p>
    <w:p w14:paraId="3336B0EB">
      <w:pPr>
        <w:spacing w:before="96" w:line="360" w:lineRule="exact"/>
        <w:ind w:firstLine="203" w:firstLineChars="100"/>
        <w:rPr>
          <w:rFonts w:hAnsi="宋体"/>
          <w:b/>
          <w:spacing w:val="-4"/>
          <w:szCs w:val="21"/>
        </w:rPr>
      </w:pPr>
      <w:r>
        <w:rPr>
          <w:rFonts w:hint="eastAsia" w:hAnsi="宋体"/>
          <w:b/>
          <w:spacing w:val="-4"/>
          <w:szCs w:val="21"/>
        </w:rPr>
        <w:t xml:space="preserve"> (一</w:t>
      </w:r>
      <w:r>
        <w:rPr>
          <w:rFonts w:hAnsi="宋体"/>
          <w:b/>
          <w:spacing w:val="-4"/>
          <w:szCs w:val="21"/>
        </w:rPr>
        <w:t>)</w:t>
      </w:r>
      <w:r>
        <w:rPr>
          <w:rFonts w:hint="eastAsia" w:hAnsi="宋体"/>
          <w:b/>
          <w:spacing w:val="-4"/>
          <w:szCs w:val="21"/>
        </w:rPr>
        <w:t>实践课程</w:t>
      </w:r>
    </w:p>
    <w:tbl>
      <w:tblPr>
        <w:tblStyle w:val="8"/>
        <w:tblpPr w:leftFromText="180" w:rightFromText="180" w:vertAnchor="text" w:horzAnchor="page" w:tblpX="1805" w:tblpY="48"/>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5"/>
        <w:gridCol w:w="3226"/>
        <w:gridCol w:w="1417"/>
        <w:gridCol w:w="709"/>
        <w:gridCol w:w="2126"/>
      </w:tblGrid>
      <w:tr w14:paraId="74322C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135" w:type="dxa"/>
            <w:vAlign w:val="center"/>
          </w:tcPr>
          <w:p w14:paraId="5B7CFBF3">
            <w:pPr>
              <w:jc w:val="center"/>
              <w:rPr>
                <w:rFonts w:ascii="宋体" w:hAnsi="宋体" w:cs="宋体"/>
                <w:bCs/>
                <w:color w:val="000000"/>
                <w:spacing w:val="-8"/>
                <w:szCs w:val="21"/>
              </w:rPr>
            </w:pPr>
            <w:r>
              <w:rPr>
                <w:rFonts w:hint="eastAsia" w:ascii="宋体" w:hAnsi="宋体" w:cs="宋体"/>
                <w:bCs/>
                <w:color w:val="000000"/>
                <w:spacing w:val="-8"/>
                <w:szCs w:val="21"/>
              </w:rPr>
              <w:t>课程名称</w:t>
            </w:r>
          </w:p>
        </w:tc>
        <w:tc>
          <w:tcPr>
            <w:tcW w:w="3226" w:type="dxa"/>
            <w:vAlign w:val="center"/>
          </w:tcPr>
          <w:p w14:paraId="34D11BFD">
            <w:pPr>
              <w:jc w:val="center"/>
              <w:rPr>
                <w:rFonts w:ascii="宋体" w:hAnsi="宋体" w:cs="宋体"/>
                <w:bCs/>
                <w:color w:val="000000"/>
                <w:spacing w:val="-8"/>
                <w:szCs w:val="21"/>
              </w:rPr>
            </w:pPr>
            <w:r>
              <w:rPr>
                <w:rFonts w:hint="eastAsia" w:ascii="宋体" w:hAnsi="宋体" w:cs="宋体"/>
                <w:bCs/>
                <w:color w:val="000000"/>
                <w:spacing w:val="-8"/>
                <w:szCs w:val="21"/>
              </w:rPr>
              <w:t>主要教学内容与要求</w:t>
            </w:r>
          </w:p>
        </w:tc>
        <w:tc>
          <w:tcPr>
            <w:tcW w:w="1417" w:type="dxa"/>
            <w:vAlign w:val="center"/>
          </w:tcPr>
          <w:p w14:paraId="11F4B86D">
            <w:pPr>
              <w:jc w:val="center"/>
              <w:rPr>
                <w:rFonts w:ascii="宋体" w:hAnsi="宋体" w:cs="宋体"/>
                <w:bCs/>
                <w:color w:val="000000"/>
                <w:spacing w:val="-8"/>
                <w:szCs w:val="21"/>
              </w:rPr>
            </w:pPr>
            <w:r>
              <w:rPr>
                <w:rFonts w:hint="eastAsia" w:ascii="宋体" w:hAnsi="宋体" w:cs="宋体"/>
                <w:bCs/>
                <w:color w:val="000000"/>
                <w:spacing w:val="-8"/>
                <w:szCs w:val="21"/>
              </w:rPr>
              <w:t>学时</w:t>
            </w:r>
          </w:p>
        </w:tc>
        <w:tc>
          <w:tcPr>
            <w:tcW w:w="709" w:type="dxa"/>
            <w:vAlign w:val="center"/>
          </w:tcPr>
          <w:p w14:paraId="7CDA962E">
            <w:pPr>
              <w:jc w:val="center"/>
              <w:rPr>
                <w:rFonts w:ascii="宋体" w:hAnsi="宋体" w:cs="宋体"/>
                <w:bCs/>
                <w:color w:val="000000"/>
                <w:spacing w:val="-8"/>
                <w:szCs w:val="21"/>
              </w:rPr>
            </w:pPr>
            <w:r>
              <w:rPr>
                <w:rFonts w:hint="eastAsia" w:ascii="宋体" w:hAnsi="宋体" w:cs="宋体"/>
                <w:bCs/>
                <w:color w:val="000000"/>
                <w:spacing w:val="-8"/>
                <w:szCs w:val="21"/>
              </w:rPr>
              <w:t>学分</w:t>
            </w:r>
          </w:p>
        </w:tc>
        <w:tc>
          <w:tcPr>
            <w:tcW w:w="2126" w:type="dxa"/>
            <w:vAlign w:val="center"/>
          </w:tcPr>
          <w:p w14:paraId="65A98901">
            <w:pPr>
              <w:jc w:val="center"/>
              <w:rPr>
                <w:rFonts w:ascii="宋体" w:hAnsi="宋体" w:cs="宋体"/>
                <w:bCs/>
                <w:color w:val="000000"/>
                <w:spacing w:val="-8"/>
                <w:szCs w:val="21"/>
              </w:rPr>
            </w:pPr>
            <w:r>
              <w:rPr>
                <w:rFonts w:hint="eastAsia" w:ascii="宋体" w:hAnsi="宋体" w:cs="宋体"/>
                <w:bCs/>
                <w:color w:val="000000"/>
                <w:spacing w:val="-8"/>
                <w:szCs w:val="21"/>
              </w:rPr>
              <w:t>技能考核项目与要求</w:t>
            </w:r>
          </w:p>
        </w:tc>
      </w:tr>
      <w:tr w14:paraId="08F724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135" w:type="dxa"/>
            <w:vAlign w:val="center"/>
          </w:tcPr>
          <w:p w14:paraId="0424727B">
            <w:pPr>
              <w:jc w:val="center"/>
              <w:rPr>
                <w:rFonts w:ascii="宋体" w:hAnsi="宋体" w:cs="宋体"/>
                <w:color w:val="000000"/>
                <w:szCs w:val="21"/>
              </w:rPr>
            </w:pPr>
            <w:r>
              <w:rPr>
                <w:rFonts w:hint="eastAsia" w:ascii="宋体" w:hAnsi="宋体" w:cs="宋体"/>
                <w:color w:val="000000"/>
                <w:szCs w:val="21"/>
              </w:rPr>
              <w:t>专业认知与实践</w:t>
            </w:r>
          </w:p>
        </w:tc>
        <w:tc>
          <w:tcPr>
            <w:tcW w:w="3226" w:type="dxa"/>
            <w:vAlign w:val="center"/>
          </w:tcPr>
          <w:p w14:paraId="6C45B1B7">
            <w:pPr>
              <w:jc w:val="left"/>
              <w:rPr>
                <w:rFonts w:ascii="宋体" w:hAnsi="宋体" w:cs="宋体"/>
                <w:color w:val="FF0000"/>
                <w:spacing w:val="-8"/>
                <w:sz w:val="24"/>
              </w:rPr>
            </w:pPr>
            <w:r>
              <w:rPr>
                <w:rFonts w:hint="eastAsia" w:ascii="宋体" w:hAnsi="宋体" w:cs="宋体"/>
                <w:color w:val="000000"/>
                <w:szCs w:val="21"/>
              </w:rPr>
              <w:t>对企业进行实地调查、了解，认识网络与新媒体专业现场设备及企业相关岗位职责要求，增强对企业岗位、职责及业务的感性认识，为今后的专业课程学习打下基础。</w:t>
            </w:r>
          </w:p>
        </w:tc>
        <w:tc>
          <w:tcPr>
            <w:tcW w:w="1417" w:type="dxa"/>
            <w:vAlign w:val="center"/>
          </w:tcPr>
          <w:p w14:paraId="1FCB0058">
            <w:pPr>
              <w:jc w:val="center"/>
              <w:rPr>
                <w:rFonts w:ascii="宋体" w:hAnsi="宋体" w:cs="宋体"/>
                <w:color w:val="000000"/>
                <w:spacing w:val="-8"/>
                <w:sz w:val="24"/>
              </w:rPr>
            </w:pPr>
            <w:r>
              <w:rPr>
                <w:rFonts w:hint="eastAsia" w:ascii="宋体" w:hAnsi="宋体" w:cs="宋体"/>
                <w:color w:val="000000"/>
                <w:spacing w:val="-8"/>
                <w:sz w:val="24"/>
              </w:rPr>
              <w:t>26（1周）</w:t>
            </w:r>
          </w:p>
        </w:tc>
        <w:tc>
          <w:tcPr>
            <w:tcW w:w="709" w:type="dxa"/>
            <w:vAlign w:val="center"/>
          </w:tcPr>
          <w:p w14:paraId="445FB518">
            <w:pPr>
              <w:jc w:val="center"/>
              <w:rPr>
                <w:rFonts w:ascii="宋体" w:hAnsi="宋体" w:cs="宋体"/>
                <w:color w:val="000000"/>
                <w:spacing w:val="-8"/>
                <w:sz w:val="24"/>
              </w:rPr>
            </w:pPr>
            <w:r>
              <w:rPr>
                <w:rFonts w:hint="eastAsia" w:ascii="宋体" w:hAnsi="宋体" w:cs="宋体"/>
                <w:color w:val="000000"/>
                <w:spacing w:val="-8"/>
                <w:sz w:val="24"/>
              </w:rPr>
              <w:t>1</w:t>
            </w:r>
          </w:p>
        </w:tc>
        <w:tc>
          <w:tcPr>
            <w:tcW w:w="2126" w:type="dxa"/>
            <w:vAlign w:val="center"/>
          </w:tcPr>
          <w:p w14:paraId="39702C25">
            <w:pPr>
              <w:jc w:val="left"/>
              <w:rPr>
                <w:rFonts w:ascii="宋体" w:hAnsi="宋体" w:cs="宋体"/>
                <w:color w:val="FF0000"/>
                <w:spacing w:val="-8"/>
                <w:sz w:val="24"/>
              </w:rPr>
            </w:pPr>
            <w:r>
              <w:rPr>
                <w:rFonts w:ascii="宋体" w:hAnsi="宋体" w:cs="楷体"/>
                <w:szCs w:val="21"/>
              </w:rPr>
              <w:t>了解</w:t>
            </w:r>
            <w:r>
              <w:rPr>
                <w:rFonts w:hint="eastAsia" w:ascii="宋体" w:hAnsi="宋体" w:cs="楷体"/>
                <w:szCs w:val="21"/>
              </w:rPr>
              <w:t>网络与新媒体</w:t>
            </w:r>
            <w:r>
              <w:rPr>
                <w:rFonts w:ascii="宋体" w:hAnsi="宋体" w:cs="楷体"/>
                <w:szCs w:val="21"/>
              </w:rPr>
              <w:t>专业</w:t>
            </w:r>
            <w:r>
              <w:rPr>
                <w:rFonts w:hint="eastAsia" w:ascii="宋体" w:hAnsi="宋体" w:cs="楷体"/>
                <w:szCs w:val="21"/>
              </w:rPr>
              <w:t>职业面向</w:t>
            </w:r>
            <w:r>
              <w:rPr>
                <w:rFonts w:ascii="宋体" w:hAnsi="宋体" w:cs="楷体"/>
                <w:szCs w:val="21"/>
              </w:rPr>
              <w:t>与岗位工作性质、工作内容</w:t>
            </w:r>
            <w:r>
              <w:rPr>
                <w:rFonts w:hint="eastAsia" w:ascii="宋体" w:hAnsi="宋体" w:cs="楷体"/>
                <w:szCs w:val="21"/>
              </w:rPr>
              <w:t>，了解数字内容制作、新媒体运营等方向的岗位要求、职业素养与能力要求，提交实习报告。</w:t>
            </w:r>
          </w:p>
        </w:tc>
      </w:tr>
      <w:tr w14:paraId="79A3F4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ins w:id="280" w:author="好好说话" w:date="2024-08-15T08:42:34Z"/>
        </w:trPr>
        <w:tc>
          <w:tcPr>
            <w:tcW w:w="1135" w:type="dxa"/>
            <w:vAlign w:val="center"/>
          </w:tcPr>
          <w:p w14:paraId="31B8C6C3">
            <w:pPr>
              <w:jc w:val="left"/>
              <w:rPr>
                <w:ins w:id="282" w:author="好好说话" w:date="2024-08-15T08:42:34Z"/>
                <w:rFonts w:hint="eastAsia" w:ascii="宋体" w:hAnsi="宋体" w:eastAsia="宋体" w:cs="宋体"/>
                <w:color w:val="000000"/>
                <w:szCs w:val="21"/>
                <w:lang w:val="en-US" w:eastAsia="zh-CN"/>
                <w:rPrChange w:id="283" w:author="好好说话" w:date="2024-08-15T08:44:07Z">
                  <w:rPr>
                    <w:ins w:id="284" w:author="好好说话" w:date="2024-08-15T08:42:34Z"/>
                    <w:rFonts w:hint="default" w:ascii="宋体" w:hAnsi="宋体" w:eastAsia="宋体" w:cs="宋体"/>
                    <w:color w:val="000000"/>
                    <w:szCs w:val="21"/>
                    <w:lang w:val="en-US" w:eastAsia="zh-CN"/>
                  </w:rPr>
                </w:rPrChange>
              </w:rPr>
              <w:pPrChange w:id="281" w:author="好好说话" w:date="2024-08-15T08:44:07Z">
                <w:pPr>
                  <w:jc w:val="center"/>
                </w:pPr>
              </w:pPrChange>
            </w:pPr>
            <w:ins w:id="285" w:author="好好说话" w:date="2024-08-15T08:42:39Z">
              <w:r>
                <w:rPr>
                  <w:rFonts w:hint="eastAsia" w:ascii="宋体" w:hAnsi="宋体" w:cs="宋体"/>
                  <w:color w:val="000000"/>
                  <w:szCs w:val="21"/>
                  <w:lang w:val="en-US" w:eastAsia="zh-CN"/>
                </w:rPr>
                <w:t>新闻</w:t>
              </w:r>
            </w:ins>
            <w:ins w:id="286" w:author="好好说话" w:date="2024-08-15T08:42:43Z">
              <w:r>
                <w:rPr>
                  <w:rFonts w:hint="eastAsia" w:ascii="宋体" w:hAnsi="宋体" w:cs="宋体"/>
                  <w:color w:val="000000"/>
                  <w:szCs w:val="21"/>
                  <w:lang w:val="en-US" w:eastAsia="zh-CN"/>
                </w:rPr>
                <w:t>写作</w:t>
              </w:r>
            </w:ins>
            <w:ins w:id="287" w:author="好好说话" w:date="2024-08-15T08:42:44Z">
              <w:r>
                <w:rPr>
                  <w:rFonts w:hint="eastAsia" w:ascii="宋体" w:hAnsi="宋体" w:cs="宋体"/>
                  <w:color w:val="000000"/>
                  <w:szCs w:val="21"/>
                  <w:lang w:val="en-US" w:eastAsia="zh-CN"/>
                </w:rPr>
                <w:t>实践</w:t>
              </w:r>
            </w:ins>
          </w:p>
        </w:tc>
        <w:tc>
          <w:tcPr>
            <w:tcW w:w="3226" w:type="dxa"/>
            <w:vAlign w:val="center"/>
          </w:tcPr>
          <w:p w14:paraId="4B9FB472">
            <w:pPr>
              <w:jc w:val="left"/>
              <w:rPr>
                <w:ins w:id="288" w:author="好好说话" w:date="2024-08-15T08:42:34Z"/>
                <w:rFonts w:hint="eastAsia" w:ascii="宋体" w:hAnsi="宋体" w:cs="宋体"/>
                <w:color w:val="000000"/>
                <w:szCs w:val="21"/>
              </w:rPr>
            </w:pPr>
            <w:ins w:id="289" w:author="好好说话" w:date="2024-08-15T08:46:13Z">
              <w:r>
                <w:rPr>
                  <w:rFonts w:hint="eastAsia" w:ascii="宋体" w:hAnsi="宋体" w:cs="宋体"/>
                  <w:i w:val="0"/>
                  <w:iCs w:val="0"/>
                  <w:caps w:val="0"/>
                  <w:color w:val="000000"/>
                  <w:spacing w:val="0"/>
                  <w:sz w:val="21"/>
                  <w:szCs w:val="21"/>
                  <w:shd w:val="clear"/>
                  <w:lang w:val="en-US" w:eastAsia="zh-CN"/>
                </w:rPr>
                <w:t>根据</w:t>
              </w:r>
            </w:ins>
            <w:ins w:id="290" w:author="好好说话" w:date="2024-08-15T08:46:15Z">
              <w:r>
                <w:rPr>
                  <w:rFonts w:hint="eastAsia" w:ascii="宋体" w:hAnsi="宋体" w:cs="宋体"/>
                  <w:i w:val="0"/>
                  <w:iCs w:val="0"/>
                  <w:caps w:val="0"/>
                  <w:color w:val="000000"/>
                  <w:spacing w:val="0"/>
                  <w:sz w:val="21"/>
                  <w:szCs w:val="21"/>
                  <w:shd w:val="clear"/>
                  <w:lang w:val="en-US" w:eastAsia="zh-CN"/>
                </w:rPr>
                <w:t>新闻</w:t>
              </w:r>
            </w:ins>
            <w:ins w:id="291" w:author="好好说话" w:date="2024-08-15T08:46:17Z">
              <w:r>
                <w:rPr>
                  <w:rFonts w:hint="eastAsia" w:ascii="宋体" w:hAnsi="宋体" w:cs="宋体"/>
                  <w:i w:val="0"/>
                  <w:iCs w:val="0"/>
                  <w:caps w:val="0"/>
                  <w:color w:val="000000"/>
                  <w:spacing w:val="0"/>
                  <w:sz w:val="21"/>
                  <w:szCs w:val="21"/>
                  <w:shd w:val="clear"/>
                  <w:lang w:val="en-US" w:eastAsia="zh-CN"/>
                </w:rPr>
                <w:t>内容和</w:t>
              </w:r>
            </w:ins>
            <w:ins w:id="292" w:author="好好说话" w:date="2024-08-15T08:46:19Z">
              <w:r>
                <w:rPr>
                  <w:rFonts w:hint="eastAsia" w:ascii="宋体" w:hAnsi="宋体" w:cs="宋体"/>
                  <w:i w:val="0"/>
                  <w:iCs w:val="0"/>
                  <w:caps w:val="0"/>
                  <w:color w:val="000000"/>
                  <w:spacing w:val="0"/>
                  <w:sz w:val="21"/>
                  <w:szCs w:val="21"/>
                  <w:shd w:val="clear"/>
                  <w:lang w:val="en-US" w:eastAsia="zh-CN"/>
                </w:rPr>
                <w:t>热点话题</w:t>
              </w:r>
            </w:ins>
            <w:ins w:id="293" w:author="好好说话" w:date="2024-08-15T08:46:54Z">
              <w:r>
                <w:rPr>
                  <w:rFonts w:hint="eastAsia" w:ascii="宋体" w:hAnsi="宋体" w:cs="宋体"/>
                  <w:i w:val="0"/>
                  <w:iCs w:val="0"/>
                  <w:caps w:val="0"/>
                  <w:color w:val="000000"/>
                  <w:spacing w:val="0"/>
                  <w:sz w:val="21"/>
                  <w:szCs w:val="21"/>
                  <w:shd w:val="clear"/>
                  <w:lang w:val="en-US" w:eastAsia="zh-CN"/>
                </w:rPr>
                <w:t>学习</w:t>
              </w:r>
            </w:ins>
            <w:ins w:id="294" w:author="好好说话" w:date="2024-08-15T08:44:01Z">
              <w:r>
                <w:rPr>
                  <w:rFonts w:hint="eastAsia" w:ascii="宋体" w:hAnsi="宋体" w:eastAsia="宋体" w:cs="宋体"/>
                  <w:i w:val="0"/>
                  <w:iCs w:val="0"/>
                  <w:caps w:val="0"/>
                  <w:color w:val="000000"/>
                  <w:spacing w:val="0"/>
                  <w:sz w:val="21"/>
                  <w:szCs w:val="21"/>
                  <w:shd w:val="clear" w:fill="auto"/>
                  <w:rPrChange w:id="295" w:author="好好说话" w:date="2024-08-15T08:44:07Z">
                    <w:rPr>
                      <w:rFonts w:ascii="Segoe UI" w:hAnsi="Segoe UI" w:eastAsia="Segoe UI" w:cs="Segoe UI"/>
                      <w:i w:val="0"/>
                      <w:iCs w:val="0"/>
                      <w:caps w:val="0"/>
                      <w:spacing w:val="0"/>
                      <w:sz w:val="13"/>
                      <w:szCs w:val="13"/>
                      <w:shd w:val="clear" w:fill="FFFFFF"/>
                    </w:rPr>
                  </w:rPrChange>
                </w:rPr>
                <w:t>新闻体裁与结构、采访技巧、写作规范</w:t>
              </w:r>
            </w:ins>
            <w:ins w:id="296" w:author="好好说话" w:date="2024-08-15T08:47:08Z">
              <w:r>
                <w:rPr>
                  <w:rFonts w:hint="eastAsia" w:ascii="宋体" w:hAnsi="宋体" w:cs="宋体"/>
                  <w:i w:val="0"/>
                  <w:iCs w:val="0"/>
                  <w:caps w:val="0"/>
                  <w:color w:val="000000"/>
                  <w:spacing w:val="0"/>
                  <w:sz w:val="21"/>
                  <w:szCs w:val="21"/>
                  <w:shd w:val="clear"/>
                  <w:lang w:val="en-US" w:eastAsia="zh-CN"/>
                </w:rPr>
                <w:t>等方面</w:t>
              </w:r>
            </w:ins>
            <w:ins w:id="297" w:author="好好说话" w:date="2024-08-15T08:47:09Z">
              <w:r>
                <w:rPr>
                  <w:rFonts w:hint="eastAsia" w:ascii="宋体" w:hAnsi="宋体" w:cs="宋体"/>
                  <w:i w:val="0"/>
                  <w:iCs w:val="0"/>
                  <w:caps w:val="0"/>
                  <w:color w:val="000000"/>
                  <w:spacing w:val="0"/>
                  <w:sz w:val="21"/>
                  <w:szCs w:val="21"/>
                  <w:shd w:val="clear"/>
                  <w:lang w:val="en-US" w:eastAsia="zh-CN"/>
                </w:rPr>
                <w:t>的</w:t>
              </w:r>
            </w:ins>
            <w:ins w:id="298" w:author="好好说话" w:date="2024-08-15T08:47:10Z">
              <w:r>
                <w:rPr>
                  <w:rFonts w:hint="eastAsia" w:ascii="宋体" w:hAnsi="宋体" w:cs="宋体"/>
                  <w:i w:val="0"/>
                  <w:iCs w:val="0"/>
                  <w:caps w:val="0"/>
                  <w:color w:val="000000"/>
                  <w:spacing w:val="0"/>
                  <w:sz w:val="21"/>
                  <w:szCs w:val="21"/>
                  <w:shd w:val="clear"/>
                  <w:lang w:val="en-US" w:eastAsia="zh-CN"/>
                </w:rPr>
                <w:t>知识</w:t>
              </w:r>
            </w:ins>
            <w:ins w:id="299" w:author="好好说话" w:date="2024-08-15T08:44:01Z">
              <w:r>
                <w:rPr>
                  <w:rFonts w:hint="eastAsia" w:ascii="宋体" w:hAnsi="宋体" w:eastAsia="宋体" w:cs="宋体"/>
                  <w:i w:val="0"/>
                  <w:iCs w:val="0"/>
                  <w:caps w:val="0"/>
                  <w:color w:val="000000"/>
                  <w:spacing w:val="0"/>
                  <w:sz w:val="21"/>
                  <w:szCs w:val="21"/>
                  <w:shd w:val="clear" w:fill="auto"/>
                  <w:rPrChange w:id="300" w:author="好好说话" w:date="2024-08-15T08:44:07Z">
                    <w:rPr>
                      <w:rFonts w:ascii="Segoe UI" w:hAnsi="Segoe UI" w:eastAsia="Segoe UI" w:cs="Segoe UI"/>
                      <w:i w:val="0"/>
                      <w:iCs w:val="0"/>
                      <w:caps w:val="0"/>
                      <w:spacing w:val="0"/>
                      <w:sz w:val="13"/>
                      <w:szCs w:val="13"/>
                      <w:shd w:val="clear" w:fill="FFFFFF"/>
                    </w:rPr>
                  </w:rPrChange>
                </w:rPr>
                <w:t>，要求学生通过实际写作练习，掌握各类新闻的撰写方法，培养敏锐的新闻洞察力和准确的文字表达能力，能够独立完成具有一定质量的新闻作品。</w:t>
              </w:r>
            </w:ins>
          </w:p>
        </w:tc>
        <w:tc>
          <w:tcPr>
            <w:tcW w:w="1417" w:type="dxa"/>
            <w:vAlign w:val="center"/>
          </w:tcPr>
          <w:p w14:paraId="3BB2138C">
            <w:pPr>
              <w:jc w:val="center"/>
              <w:rPr>
                <w:ins w:id="301" w:author="好好说话" w:date="2024-08-15T08:42:34Z"/>
                <w:rFonts w:hint="eastAsia" w:ascii="宋体" w:hAnsi="宋体" w:eastAsia="宋体" w:cs="宋体"/>
                <w:color w:val="000000"/>
                <w:spacing w:val="-8"/>
                <w:kern w:val="2"/>
                <w:sz w:val="24"/>
                <w:szCs w:val="24"/>
                <w:lang w:val="en-US" w:eastAsia="zh-CN" w:bidi="ar-SA"/>
              </w:rPr>
            </w:pPr>
            <w:r>
              <w:rPr>
                <w:rFonts w:hint="eastAsia" w:ascii="宋体" w:hAnsi="宋体" w:cs="宋体"/>
                <w:color w:val="000000"/>
                <w:spacing w:val="-8"/>
                <w:sz w:val="24"/>
              </w:rPr>
              <w:t>26（1周）</w:t>
            </w:r>
          </w:p>
        </w:tc>
        <w:tc>
          <w:tcPr>
            <w:tcW w:w="709" w:type="dxa"/>
            <w:vAlign w:val="center"/>
          </w:tcPr>
          <w:p w14:paraId="0ABC31CD">
            <w:pPr>
              <w:jc w:val="center"/>
              <w:rPr>
                <w:ins w:id="302" w:author="好好说话" w:date="2024-08-15T08:42:34Z"/>
                <w:rFonts w:hint="eastAsia" w:ascii="宋体" w:hAnsi="宋体" w:eastAsia="宋体" w:cs="宋体"/>
                <w:color w:val="000000"/>
                <w:spacing w:val="-8"/>
                <w:kern w:val="2"/>
                <w:sz w:val="24"/>
                <w:szCs w:val="24"/>
                <w:lang w:val="en-US" w:eastAsia="zh-CN" w:bidi="ar-SA"/>
              </w:rPr>
            </w:pPr>
            <w:r>
              <w:rPr>
                <w:rFonts w:hint="eastAsia" w:ascii="宋体" w:hAnsi="宋体" w:cs="宋体"/>
                <w:color w:val="000000"/>
                <w:spacing w:val="-8"/>
                <w:sz w:val="24"/>
              </w:rPr>
              <w:t>1</w:t>
            </w:r>
          </w:p>
        </w:tc>
        <w:tc>
          <w:tcPr>
            <w:tcW w:w="2126" w:type="dxa"/>
            <w:vAlign w:val="center"/>
          </w:tcPr>
          <w:p w14:paraId="0C571359">
            <w:pPr>
              <w:jc w:val="left"/>
              <w:rPr>
                <w:ins w:id="303" w:author="好好说话" w:date="2024-08-15T08:42:34Z"/>
                <w:rFonts w:ascii="宋体" w:hAnsi="宋体" w:cs="楷体"/>
                <w:szCs w:val="21"/>
              </w:rPr>
            </w:pPr>
            <w:ins w:id="304" w:author="好好说话" w:date="2024-08-15T08:45:27Z">
              <w:r>
                <w:rPr>
                  <w:rFonts w:hint="eastAsia" w:ascii="宋体" w:hAnsi="宋体" w:cs="楷体"/>
                  <w:i w:val="0"/>
                  <w:iCs w:val="0"/>
                  <w:caps w:val="0"/>
                  <w:spacing w:val="0"/>
                  <w:sz w:val="21"/>
                  <w:szCs w:val="21"/>
                  <w:shd w:val="clear"/>
                  <w:lang w:val="en-US" w:eastAsia="zh-CN"/>
                </w:rPr>
                <w:t>掌握</w:t>
              </w:r>
            </w:ins>
            <w:ins w:id="305" w:author="好好说话" w:date="2024-08-15T08:45:02Z">
              <w:r>
                <w:rPr>
                  <w:rFonts w:hint="eastAsia" w:ascii="宋体" w:hAnsi="宋体" w:eastAsia="宋体" w:cs="楷体"/>
                  <w:i w:val="0"/>
                  <w:iCs w:val="0"/>
                  <w:caps w:val="0"/>
                  <w:spacing w:val="0"/>
                  <w:sz w:val="21"/>
                  <w:szCs w:val="21"/>
                  <w:shd w:val="clear" w:fill="auto"/>
                  <w:rPrChange w:id="306" w:author="好好说话" w:date="2024-08-15T08:45:08Z">
                    <w:rPr>
                      <w:rFonts w:ascii="Segoe UI" w:hAnsi="Segoe UI" w:eastAsia="Segoe UI" w:cs="Segoe UI"/>
                      <w:i w:val="0"/>
                      <w:iCs w:val="0"/>
                      <w:caps w:val="0"/>
                      <w:spacing w:val="0"/>
                      <w:sz w:val="13"/>
                      <w:szCs w:val="13"/>
                      <w:shd w:val="clear" w:fill="FFFFFF"/>
                    </w:rPr>
                  </w:rPrChange>
                </w:rPr>
                <w:t>新闻选题策划、采访实践、稿件撰写与编辑，要求学生能够准确把握新闻要点，熟练运用写作技巧，遵循新闻规范，按时高质量完成各项任务</w:t>
              </w:r>
            </w:ins>
            <w:ins w:id="307" w:author="好好说话" w:date="2024-08-15T08:45:39Z">
              <w:r>
                <w:rPr>
                  <w:rFonts w:hint="eastAsia" w:ascii="宋体" w:hAnsi="宋体" w:cs="楷体"/>
                  <w:i w:val="0"/>
                  <w:iCs w:val="0"/>
                  <w:caps w:val="0"/>
                  <w:spacing w:val="0"/>
                  <w:sz w:val="21"/>
                  <w:szCs w:val="21"/>
                  <w:shd w:val="clear"/>
                  <w:lang w:eastAsia="zh-CN"/>
                </w:rPr>
                <w:t>。</w:t>
              </w:r>
            </w:ins>
            <w:ins w:id="308" w:author="好好说话" w:date="2024-08-15T08:45:02Z">
              <w:r>
                <w:rPr>
                  <w:rFonts w:hint="eastAsia" w:ascii="宋体" w:hAnsi="宋体" w:eastAsia="宋体" w:cs="楷体"/>
                  <w:i w:val="0"/>
                  <w:iCs w:val="0"/>
                  <w:caps w:val="0"/>
                  <w:spacing w:val="0"/>
                  <w:sz w:val="21"/>
                  <w:szCs w:val="21"/>
                  <w:shd w:val="clear" w:fill="auto"/>
                  <w:rPrChange w:id="309" w:author="好好说话" w:date="2024-08-15T08:45:08Z">
                    <w:rPr>
                      <w:rFonts w:ascii="Segoe UI" w:hAnsi="Segoe UI" w:eastAsia="Segoe UI" w:cs="Segoe UI"/>
                      <w:i w:val="0"/>
                      <w:iCs w:val="0"/>
                      <w:caps w:val="0"/>
                      <w:spacing w:val="0"/>
                      <w:sz w:val="13"/>
                      <w:szCs w:val="13"/>
                      <w:shd w:val="clear" w:fill="FFFFFF"/>
                    </w:rPr>
                  </w:rPrChange>
                </w:rPr>
                <w:t>在规定时间内完成具有一定深度和影响力的新闻报道。</w:t>
              </w:r>
            </w:ins>
          </w:p>
        </w:tc>
      </w:tr>
      <w:tr w14:paraId="4C083B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135" w:type="dxa"/>
            <w:vAlign w:val="center"/>
          </w:tcPr>
          <w:p w14:paraId="24E1A55E">
            <w:pPr>
              <w:jc w:val="center"/>
              <w:rPr>
                <w:rFonts w:ascii="宋体" w:hAnsi="宋体" w:cs="宋体"/>
                <w:color w:val="000000"/>
                <w:szCs w:val="21"/>
              </w:rPr>
            </w:pPr>
            <w:r>
              <w:rPr>
                <w:rFonts w:hint="eastAsia" w:ascii="宋体" w:hAnsi="宋体" w:cs="宋体"/>
                <w:color w:val="000000"/>
                <w:szCs w:val="21"/>
              </w:rPr>
              <w:t>摄影实践</w:t>
            </w:r>
          </w:p>
        </w:tc>
        <w:tc>
          <w:tcPr>
            <w:tcW w:w="3226" w:type="dxa"/>
            <w:vAlign w:val="center"/>
          </w:tcPr>
          <w:p w14:paraId="24C20F2C">
            <w:pPr>
              <w:jc w:val="left"/>
              <w:rPr>
                <w:rFonts w:ascii="宋体" w:hAnsi="宋体" w:cs="宋体"/>
                <w:color w:val="000000"/>
                <w:szCs w:val="21"/>
              </w:rPr>
            </w:pPr>
            <w:r>
              <w:rPr>
                <w:rFonts w:hint="eastAsia" w:ascii="宋体" w:hAnsi="宋体" w:cs="宋体"/>
                <w:color w:val="000000"/>
                <w:szCs w:val="21"/>
              </w:rPr>
              <w:t>使用不同品牌、不同型号的摄影摄像器材进行实拍实践。</w:t>
            </w:r>
          </w:p>
        </w:tc>
        <w:tc>
          <w:tcPr>
            <w:tcW w:w="1417" w:type="dxa"/>
            <w:vAlign w:val="center"/>
          </w:tcPr>
          <w:p w14:paraId="57DD7BD5">
            <w:pPr>
              <w:jc w:val="center"/>
              <w:rPr>
                <w:rFonts w:ascii="宋体" w:hAnsi="宋体" w:cs="宋体"/>
                <w:color w:val="000000"/>
                <w:spacing w:val="-8"/>
                <w:sz w:val="24"/>
              </w:rPr>
            </w:pPr>
            <w:r>
              <w:rPr>
                <w:rFonts w:hint="eastAsia" w:ascii="宋体" w:hAnsi="宋体" w:cs="宋体"/>
                <w:color w:val="000000"/>
                <w:spacing w:val="-8"/>
                <w:sz w:val="24"/>
              </w:rPr>
              <w:t>26（1周）</w:t>
            </w:r>
          </w:p>
        </w:tc>
        <w:tc>
          <w:tcPr>
            <w:tcW w:w="709" w:type="dxa"/>
            <w:vAlign w:val="center"/>
          </w:tcPr>
          <w:p w14:paraId="0BABAB0B">
            <w:pPr>
              <w:jc w:val="center"/>
              <w:rPr>
                <w:rFonts w:ascii="宋体" w:hAnsi="宋体" w:cs="宋体"/>
                <w:color w:val="000000"/>
                <w:spacing w:val="-8"/>
                <w:sz w:val="24"/>
              </w:rPr>
            </w:pPr>
            <w:r>
              <w:rPr>
                <w:rFonts w:hint="eastAsia" w:ascii="宋体" w:hAnsi="宋体" w:cs="宋体"/>
                <w:color w:val="000000"/>
                <w:spacing w:val="-8"/>
                <w:sz w:val="24"/>
              </w:rPr>
              <w:t>1</w:t>
            </w:r>
          </w:p>
        </w:tc>
        <w:tc>
          <w:tcPr>
            <w:tcW w:w="2126" w:type="dxa"/>
            <w:vAlign w:val="center"/>
          </w:tcPr>
          <w:p w14:paraId="1F719B8A">
            <w:pPr>
              <w:jc w:val="left"/>
              <w:rPr>
                <w:rFonts w:ascii="宋体" w:hAnsi="宋体" w:cs="楷体"/>
                <w:szCs w:val="21"/>
              </w:rPr>
            </w:pPr>
            <w:r>
              <w:rPr>
                <w:rFonts w:hint="eastAsia" w:ascii="宋体" w:hAnsi="宋体" w:cs="楷体"/>
                <w:szCs w:val="21"/>
              </w:rPr>
              <w:t>熟悉摄影摄像器材的使用。具有新媒体技能的基本素养。提交摄影摄像作品。</w:t>
            </w:r>
          </w:p>
        </w:tc>
      </w:tr>
      <w:tr w14:paraId="61EB61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135" w:type="dxa"/>
            <w:vAlign w:val="center"/>
          </w:tcPr>
          <w:p w14:paraId="6C346A1A">
            <w:pPr>
              <w:jc w:val="center"/>
              <w:rPr>
                <w:rFonts w:ascii="宋体" w:hAnsi="宋体" w:cs="宋体"/>
                <w:color w:val="000000"/>
                <w:szCs w:val="21"/>
              </w:rPr>
            </w:pPr>
            <w:r>
              <w:rPr>
                <w:rFonts w:hint="eastAsia" w:ascii="宋体" w:hAnsi="宋体" w:cs="宋体"/>
                <w:color w:val="000000"/>
                <w:szCs w:val="21"/>
              </w:rPr>
              <w:t>平面制作实践</w:t>
            </w:r>
          </w:p>
        </w:tc>
        <w:tc>
          <w:tcPr>
            <w:tcW w:w="3226" w:type="dxa"/>
            <w:vAlign w:val="center"/>
          </w:tcPr>
          <w:p w14:paraId="7E342446">
            <w:pPr>
              <w:ind w:left="-42" w:leftChars="-20" w:right="-42" w:rightChars="-20"/>
              <w:jc w:val="left"/>
              <w:rPr>
                <w:rFonts w:ascii="宋体" w:hAnsi="宋体" w:cs="宋体"/>
                <w:color w:val="000000"/>
                <w:szCs w:val="21"/>
              </w:rPr>
            </w:pPr>
            <w:r>
              <w:rPr>
                <w:rFonts w:hint="eastAsia" w:ascii="宋体" w:hAnsi="宋体" w:cs="宋体"/>
                <w:color w:val="000000"/>
                <w:szCs w:val="21"/>
              </w:rPr>
              <w:t>可根据实际项目需求，灵活运用矢量图和位图制作软件进行平面创意制作，通过项目实践增强技术技能，在后续学习及实习中能灵活应用。</w:t>
            </w:r>
          </w:p>
        </w:tc>
        <w:tc>
          <w:tcPr>
            <w:tcW w:w="1417" w:type="dxa"/>
            <w:vAlign w:val="center"/>
          </w:tcPr>
          <w:p w14:paraId="1CAEB6A5">
            <w:pPr>
              <w:jc w:val="center"/>
              <w:rPr>
                <w:rFonts w:ascii="宋体" w:hAnsi="宋体" w:cs="宋体"/>
                <w:color w:val="000000"/>
                <w:spacing w:val="-8"/>
                <w:sz w:val="24"/>
              </w:rPr>
            </w:pPr>
            <w:r>
              <w:rPr>
                <w:rFonts w:hint="eastAsia" w:ascii="宋体" w:hAnsi="宋体" w:cs="宋体"/>
                <w:color w:val="000000"/>
                <w:spacing w:val="-8"/>
                <w:sz w:val="24"/>
              </w:rPr>
              <w:t>26（1周）</w:t>
            </w:r>
          </w:p>
        </w:tc>
        <w:tc>
          <w:tcPr>
            <w:tcW w:w="709" w:type="dxa"/>
            <w:vAlign w:val="center"/>
          </w:tcPr>
          <w:p w14:paraId="105753F9">
            <w:pPr>
              <w:jc w:val="center"/>
              <w:rPr>
                <w:rFonts w:ascii="宋体" w:hAnsi="宋体" w:cs="宋体"/>
                <w:color w:val="000000"/>
                <w:spacing w:val="-8"/>
                <w:sz w:val="24"/>
              </w:rPr>
            </w:pPr>
            <w:r>
              <w:rPr>
                <w:rFonts w:hint="eastAsia" w:ascii="宋体" w:hAnsi="宋体" w:cs="宋体"/>
                <w:color w:val="000000"/>
                <w:spacing w:val="-8"/>
                <w:sz w:val="24"/>
              </w:rPr>
              <w:t>1</w:t>
            </w:r>
          </w:p>
        </w:tc>
        <w:tc>
          <w:tcPr>
            <w:tcW w:w="2126" w:type="dxa"/>
            <w:vAlign w:val="center"/>
          </w:tcPr>
          <w:p w14:paraId="45B98887">
            <w:pPr>
              <w:jc w:val="left"/>
              <w:rPr>
                <w:rFonts w:ascii="宋体" w:hAnsi="宋体" w:cs="宋体"/>
                <w:color w:val="FF0000"/>
                <w:spacing w:val="-8"/>
                <w:sz w:val="24"/>
              </w:rPr>
            </w:pPr>
            <w:r>
              <w:rPr>
                <w:rFonts w:hint="eastAsia" w:ascii="宋体" w:hAnsi="宋体" w:cs="楷体"/>
                <w:szCs w:val="21"/>
              </w:rPr>
              <w:t>完成</w:t>
            </w:r>
            <w:r>
              <w:rPr>
                <w:rFonts w:hint="eastAsia" w:ascii="宋体" w:hAnsi="宋体" w:cs="宋体"/>
                <w:color w:val="000000"/>
                <w:szCs w:val="21"/>
              </w:rPr>
              <w:t>矢量图、位图软件的学习与操作，</w:t>
            </w:r>
            <w:r>
              <w:rPr>
                <w:rFonts w:hint="eastAsia" w:ascii="宋体" w:hAnsi="宋体" w:cs="楷体"/>
                <w:szCs w:val="21"/>
              </w:rPr>
              <w:t>提交作品。</w:t>
            </w:r>
          </w:p>
        </w:tc>
      </w:tr>
      <w:tr w14:paraId="483E0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135" w:type="dxa"/>
            <w:vAlign w:val="center"/>
          </w:tcPr>
          <w:p w14:paraId="6D5F501B">
            <w:pPr>
              <w:jc w:val="center"/>
              <w:rPr>
                <w:rFonts w:ascii="宋体" w:hAnsi="宋体" w:cs="宋体"/>
                <w:color w:val="000000"/>
                <w:szCs w:val="21"/>
              </w:rPr>
            </w:pPr>
            <w:r>
              <w:rPr>
                <w:rFonts w:hint="eastAsia" w:ascii="宋体" w:hAnsi="宋体" w:cs="宋体"/>
                <w:color w:val="000000"/>
                <w:szCs w:val="21"/>
              </w:rPr>
              <w:t>脚本写作实践</w:t>
            </w:r>
          </w:p>
        </w:tc>
        <w:tc>
          <w:tcPr>
            <w:tcW w:w="3226" w:type="dxa"/>
            <w:vAlign w:val="center"/>
          </w:tcPr>
          <w:p w14:paraId="6D9331D7">
            <w:pPr>
              <w:ind w:left="-42" w:leftChars="-20" w:right="-42" w:rightChars="-20"/>
              <w:jc w:val="left"/>
              <w:rPr>
                <w:rFonts w:ascii="宋体" w:hAnsi="宋体" w:cs="宋体"/>
                <w:color w:val="000000"/>
                <w:szCs w:val="21"/>
              </w:rPr>
            </w:pPr>
            <w:r>
              <w:rPr>
                <w:rFonts w:hint="eastAsia" w:ascii="宋体" w:hAnsi="宋体" w:cs="宋体"/>
                <w:color w:val="000000"/>
                <w:szCs w:val="21"/>
              </w:rPr>
              <w:t>学习针对不同主题、命题的脚本写作，为培养项目制作的前期策划能力奠定基础。</w:t>
            </w:r>
          </w:p>
        </w:tc>
        <w:tc>
          <w:tcPr>
            <w:tcW w:w="1417" w:type="dxa"/>
            <w:vAlign w:val="center"/>
          </w:tcPr>
          <w:p w14:paraId="0E4A8747">
            <w:pPr>
              <w:jc w:val="center"/>
              <w:rPr>
                <w:rFonts w:ascii="宋体" w:hAnsi="宋体" w:cs="宋体"/>
                <w:color w:val="000000"/>
                <w:spacing w:val="-8"/>
                <w:sz w:val="24"/>
              </w:rPr>
            </w:pPr>
            <w:r>
              <w:rPr>
                <w:rFonts w:ascii="宋体" w:hAnsi="宋体" w:cs="宋体"/>
                <w:color w:val="000000"/>
                <w:spacing w:val="-8"/>
                <w:sz w:val="24"/>
              </w:rPr>
              <w:t>52</w:t>
            </w:r>
            <w:r>
              <w:rPr>
                <w:rFonts w:hint="eastAsia" w:ascii="宋体" w:hAnsi="宋体" w:cs="宋体"/>
                <w:color w:val="000000"/>
                <w:spacing w:val="-8"/>
                <w:sz w:val="24"/>
              </w:rPr>
              <w:t>（</w:t>
            </w:r>
            <w:r>
              <w:rPr>
                <w:rFonts w:ascii="宋体" w:hAnsi="宋体" w:cs="宋体"/>
                <w:color w:val="000000"/>
                <w:spacing w:val="-8"/>
                <w:sz w:val="24"/>
              </w:rPr>
              <w:t>2</w:t>
            </w:r>
            <w:r>
              <w:rPr>
                <w:rFonts w:hint="eastAsia" w:ascii="宋体" w:hAnsi="宋体" w:cs="宋体"/>
                <w:color w:val="000000"/>
                <w:spacing w:val="-8"/>
                <w:sz w:val="24"/>
              </w:rPr>
              <w:t>周）</w:t>
            </w:r>
          </w:p>
        </w:tc>
        <w:tc>
          <w:tcPr>
            <w:tcW w:w="709" w:type="dxa"/>
            <w:vAlign w:val="center"/>
          </w:tcPr>
          <w:p w14:paraId="3B4C40D7">
            <w:pPr>
              <w:jc w:val="center"/>
              <w:rPr>
                <w:rFonts w:ascii="宋体" w:hAnsi="宋体" w:cs="宋体"/>
                <w:color w:val="000000"/>
                <w:spacing w:val="-8"/>
                <w:sz w:val="24"/>
              </w:rPr>
            </w:pPr>
            <w:r>
              <w:rPr>
                <w:rFonts w:ascii="宋体" w:hAnsi="宋体" w:cs="宋体"/>
                <w:color w:val="000000"/>
                <w:spacing w:val="-8"/>
                <w:sz w:val="24"/>
              </w:rPr>
              <w:t>2</w:t>
            </w:r>
          </w:p>
        </w:tc>
        <w:tc>
          <w:tcPr>
            <w:tcW w:w="2126" w:type="dxa"/>
            <w:vAlign w:val="center"/>
          </w:tcPr>
          <w:p w14:paraId="3C6C2983">
            <w:pPr>
              <w:jc w:val="left"/>
              <w:rPr>
                <w:rFonts w:ascii="宋体" w:hAnsi="宋体" w:cs="楷体"/>
                <w:szCs w:val="21"/>
              </w:rPr>
            </w:pPr>
            <w:r>
              <w:rPr>
                <w:rFonts w:hint="eastAsia" w:ascii="宋体" w:hAnsi="宋体" w:cs="楷体"/>
                <w:szCs w:val="21"/>
              </w:rPr>
              <w:t>能够根据真实工作任务进行策划、完成脚本制作，可根据需求制作分镜头脚本</w:t>
            </w:r>
            <w:r>
              <w:rPr>
                <w:rFonts w:hint="eastAsia" w:ascii="宋体" w:hAnsi="宋体" w:cs="宋体"/>
                <w:color w:val="000000"/>
                <w:szCs w:val="21"/>
              </w:rPr>
              <w:t>。</w:t>
            </w:r>
          </w:p>
        </w:tc>
      </w:tr>
      <w:tr w14:paraId="2451E6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135" w:type="dxa"/>
            <w:vAlign w:val="center"/>
          </w:tcPr>
          <w:p w14:paraId="6CC14079">
            <w:pPr>
              <w:jc w:val="center"/>
              <w:rPr>
                <w:rFonts w:ascii="宋体" w:hAnsi="宋体" w:cs="宋体"/>
                <w:color w:val="000000"/>
                <w:szCs w:val="21"/>
              </w:rPr>
            </w:pPr>
            <w:r>
              <w:rPr>
                <w:rFonts w:hint="eastAsia" w:ascii="宋体" w:hAnsi="宋体" w:cs="宋体"/>
                <w:color w:val="000000"/>
                <w:szCs w:val="21"/>
              </w:rPr>
              <w:t>短视频制作实践</w:t>
            </w:r>
          </w:p>
        </w:tc>
        <w:tc>
          <w:tcPr>
            <w:tcW w:w="3226" w:type="dxa"/>
            <w:vAlign w:val="center"/>
          </w:tcPr>
          <w:p w14:paraId="2CDBF2CC">
            <w:pPr>
              <w:ind w:left="-42" w:leftChars="-20" w:right="-42" w:rightChars="-20"/>
              <w:jc w:val="left"/>
              <w:rPr>
                <w:rFonts w:ascii="宋体" w:hAnsi="宋体" w:cs="宋体"/>
                <w:color w:val="000000"/>
                <w:szCs w:val="21"/>
              </w:rPr>
            </w:pPr>
            <w:r>
              <w:rPr>
                <w:rFonts w:hint="eastAsia" w:ascii="宋体" w:hAnsi="宋体" w:cs="宋体"/>
                <w:color w:val="000000"/>
                <w:szCs w:val="21"/>
              </w:rPr>
              <w:t>将剧本写作、拍摄制作、后期剪辑等知识综合应用在实际项目中。在企业或校内完成策划、拍摄、后期等全过程，熟悉影视及短剧制作流程。</w:t>
            </w:r>
          </w:p>
        </w:tc>
        <w:tc>
          <w:tcPr>
            <w:tcW w:w="1417" w:type="dxa"/>
            <w:vAlign w:val="center"/>
          </w:tcPr>
          <w:p w14:paraId="2E2D261B">
            <w:pPr>
              <w:jc w:val="center"/>
              <w:rPr>
                <w:rFonts w:ascii="宋体" w:hAnsi="宋体" w:cs="宋体"/>
                <w:color w:val="000000"/>
                <w:spacing w:val="-8"/>
                <w:sz w:val="24"/>
              </w:rPr>
            </w:pPr>
            <w:r>
              <w:rPr>
                <w:rFonts w:ascii="宋体" w:hAnsi="宋体" w:cs="宋体"/>
                <w:color w:val="000000"/>
                <w:spacing w:val="-8"/>
                <w:sz w:val="24"/>
              </w:rPr>
              <w:t>52</w:t>
            </w:r>
            <w:r>
              <w:rPr>
                <w:rFonts w:hint="eastAsia" w:ascii="宋体" w:hAnsi="宋体" w:cs="宋体"/>
                <w:color w:val="000000"/>
                <w:spacing w:val="-8"/>
                <w:sz w:val="24"/>
              </w:rPr>
              <w:t>（</w:t>
            </w:r>
            <w:r>
              <w:rPr>
                <w:rFonts w:ascii="宋体" w:hAnsi="宋体" w:cs="宋体"/>
                <w:color w:val="000000"/>
                <w:spacing w:val="-8"/>
                <w:sz w:val="24"/>
              </w:rPr>
              <w:t>2</w:t>
            </w:r>
            <w:r>
              <w:rPr>
                <w:rFonts w:hint="eastAsia" w:ascii="宋体" w:hAnsi="宋体" w:cs="宋体"/>
                <w:color w:val="000000"/>
                <w:spacing w:val="-8"/>
                <w:sz w:val="24"/>
              </w:rPr>
              <w:t>周）</w:t>
            </w:r>
          </w:p>
        </w:tc>
        <w:tc>
          <w:tcPr>
            <w:tcW w:w="709" w:type="dxa"/>
            <w:vAlign w:val="center"/>
          </w:tcPr>
          <w:p w14:paraId="2236E36B">
            <w:pPr>
              <w:jc w:val="center"/>
              <w:rPr>
                <w:rFonts w:ascii="宋体" w:hAnsi="宋体" w:cs="宋体"/>
                <w:color w:val="000000"/>
                <w:spacing w:val="-8"/>
                <w:sz w:val="24"/>
              </w:rPr>
            </w:pPr>
            <w:r>
              <w:rPr>
                <w:rFonts w:ascii="宋体" w:hAnsi="宋体" w:cs="宋体"/>
                <w:color w:val="000000"/>
                <w:spacing w:val="-8"/>
                <w:sz w:val="24"/>
              </w:rPr>
              <w:t>2</w:t>
            </w:r>
          </w:p>
        </w:tc>
        <w:tc>
          <w:tcPr>
            <w:tcW w:w="2126" w:type="dxa"/>
            <w:vAlign w:val="center"/>
          </w:tcPr>
          <w:p w14:paraId="32B08C47">
            <w:pPr>
              <w:jc w:val="left"/>
              <w:rPr>
                <w:rFonts w:ascii="宋体" w:hAnsi="宋体" w:cs="楷体"/>
                <w:szCs w:val="21"/>
              </w:rPr>
            </w:pPr>
            <w:r>
              <w:rPr>
                <w:rFonts w:hint="eastAsia" w:ascii="宋体" w:hAnsi="宋体" w:cs="楷体"/>
                <w:szCs w:val="21"/>
              </w:rPr>
              <w:t>能撰写短视频脚本、根据需要进行设备调试、进行现场实拍、完成后期配音、配乐与剪辑调色等工作。最终提交短视频作品。</w:t>
            </w:r>
          </w:p>
        </w:tc>
      </w:tr>
      <w:tr w14:paraId="37EB0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135" w:type="dxa"/>
            <w:vAlign w:val="center"/>
          </w:tcPr>
          <w:p w14:paraId="20D1E1C5">
            <w:pPr>
              <w:jc w:val="center"/>
              <w:rPr>
                <w:rFonts w:ascii="宋体" w:hAnsi="宋体" w:cs="宋体"/>
                <w:color w:val="000000"/>
                <w:szCs w:val="21"/>
              </w:rPr>
            </w:pPr>
            <w:r>
              <w:rPr>
                <w:rFonts w:hint="eastAsia" w:ascii="宋体" w:hAnsi="宋体" w:cs="宋体"/>
                <w:color w:val="000000"/>
                <w:szCs w:val="21"/>
              </w:rPr>
              <w:t>新媒体运营综合实践</w:t>
            </w:r>
          </w:p>
        </w:tc>
        <w:tc>
          <w:tcPr>
            <w:tcW w:w="3226" w:type="dxa"/>
            <w:vAlign w:val="center"/>
          </w:tcPr>
          <w:p w14:paraId="127F9B20">
            <w:pPr>
              <w:jc w:val="left"/>
              <w:rPr>
                <w:rFonts w:ascii="宋体" w:hAnsi="宋体" w:cs="宋体"/>
                <w:color w:val="FF0000"/>
                <w:spacing w:val="-8"/>
                <w:sz w:val="24"/>
              </w:rPr>
            </w:pPr>
            <w:r>
              <w:rPr>
                <w:rFonts w:hint="eastAsia" w:ascii="宋体" w:hAnsi="宋体" w:cs="楷体"/>
                <w:szCs w:val="21"/>
              </w:rPr>
              <w:t>进行</w:t>
            </w:r>
            <w:r>
              <w:rPr>
                <w:rFonts w:hint="eastAsia" w:ascii="宋体" w:hAnsi="宋体" w:cs="宋体"/>
                <w:color w:val="000000"/>
                <w:szCs w:val="21"/>
              </w:rPr>
              <w:t>社交媒体账号的运营与数字内容制作的</w:t>
            </w:r>
            <w:r>
              <w:rPr>
                <w:rFonts w:hint="eastAsia" w:ascii="宋体" w:hAnsi="宋体" w:cs="楷体"/>
                <w:szCs w:val="21"/>
              </w:rPr>
              <w:t>综合实践，进一步学习并掌握岗位技能，增强就业竞争力。</w:t>
            </w:r>
          </w:p>
        </w:tc>
        <w:tc>
          <w:tcPr>
            <w:tcW w:w="1417" w:type="dxa"/>
            <w:vAlign w:val="center"/>
          </w:tcPr>
          <w:p w14:paraId="45DC0E1B">
            <w:pPr>
              <w:jc w:val="left"/>
              <w:rPr>
                <w:rFonts w:ascii="宋体" w:hAnsi="宋体" w:cs="宋体"/>
                <w:color w:val="000000"/>
                <w:spacing w:val="-8"/>
                <w:sz w:val="24"/>
              </w:rPr>
            </w:pPr>
            <w:del w:id="310" w:author="好好说话" w:date="2024-08-15T08:42:26Z">
              <w:r>
                <w:rPr>
                  <w:rFonts w:hint="default" w:ascii="宋体" w:hAnsi="宋体" w:cs="宋体"/>
                  <w:color w:val="000000"/>
                  <w:spacing w:val="-8"/>
                  <w:sz w:val="24"/>
                  <w:lang w:val="en-US"/>
                </w:rPr>
                <w:delText>104</w:delText>
              </w:r>
            </w:del>
            <w:ins w:id="311" w:author="好好说话" w:date="2024-08-15T08:42:26Z">
              <w:r>
                <w:rPr>
                  <w:rFonts w:hint="eastAsia" w:ascii="宋体" w:hAnsi="宋体" w:cs="宋体"/>
                  <w:color w:val="000000"/>
                  <w:spacing w:val="-8"/>
                  <w:sz w:val="24"/>
                  <w:lang w:val="en-US" w:eastAsia="zh-CN"/>
                </w:rPr>
                <w:t>78</w:t>
              </w:r>
            </w:ins>
            <w:r>
              <w:rPr>
                <w:rFonts w:hint="eastAsia" w:ascii="宋体" w:hAnsi="宋体" w:cs="宋体"/>
                <w:color w:val="000000"/>
                <w:spacing w:val="-8"/>
                <w:szCs w:val="21"/>
              </w:rPr>
              <w:t>（</w:t>
            </w:r>
            <w:del w:id="312" w:author="好好说话" w:date="2024-08-15T08:42:22Z">
              <w:r>
                <w:rPr>
                  <w:rFonts w:hint="default" w:ascii="宋体" w:hAnsi="宋体" w:cs="宋体"/>
                  <w:color w:val="000000"/>
                  <w:spacing w:val="-8"/>
                  <w:szCs w:val="21"/>
                  <w:lang w:val="en-US"/>
                </w:rPr>
                <w:delText>4</w:delText>
              </w:r>
            </w:del>
            <w:ins w:id="313" w:author="好好说话" w:date="2024-08-15T08:42:22Z">
              <w:r>
                <w:rPr>
                  <w:rFonts w:hint="eastAsia" w:ascii="宋体" w:hAnsi="宋体" w:cs="宋体"/>
                  <w:color w:val="000000"/>
                  <w:spacing w:val="-8"/>
                  <w:szCs w:val="21"/>
                  <w:lang w:val="en-US" w:eastAsia="zh-CN"/>
                </w:rPr>
                <w:t>3</w:t>
              </w:r>
            </w:ins>
            <w:r>
              <w:rPr>
                <w:rFonts w:hint="eastAsia" w:ascii="宋体" w:hAnsi="宋体" w:cs="宋体"/>
                <w:color w:val="000000"/>
                <w:spacing w:val="-8"/>
                <w:szCs w:val="21"/>
              </w:rPr>
              <w:t>周）</w:t>
            </w:r>
          </w:p>
        </w:tc>
        <w:tc>
          <w:tcPr>
            <w:tcW w:w="709" w:type="dxa"/>
            <w:vAlign w:val="center"/>
          </w:tcPr>
          <w:p w14:paraId="4A61D459">
            <w:pPr>
              <w:jc w:val="center"/>
              <w:rPr>
                <w:rFonts w:hint="eastAsia" w:ascii="宋体" w:hAnsi="宋体" w:eastAsia="宋体" w:cs="宋体"/>
                <w:color w:val="000000"/>
                <w:spacing w:val="-8"/>
                <w:sz w:val="24"/>
                <w:lang w:eastAsia="zh-CN"/>
              </w:rPr>
            </w:pPr>
            <w:del w:id="314" w:author="好好说话" w:date="2024-08-15T08:42:28Z">
              <w:r>
                <w:rPr>
                  <w:rFonts w:hint="default" w:ascii="宋体" w:hAnsi="宋体" w:cs="宋体"/>
                  <w:color w:val="000000"/>
                  <w:spacing w:val="-8"/>
                  <w:sz w:val="24"/>
                  <w:lang w:val="en-US"/>
                </w:rPr>
                <w:delText>4</w:delText>
              </w:r>
            </w:del>
            <w:ins w:id="315" w:author="好好说话" w:date="2024-08-15T08:42:28Z">
              <w:r>
                <w:rPr>
                  <w:rFonts w:hint="eastAsia" w:ascii="宋体" w:hAnsi="宋体" w:cs="宋体"/>
                  <w:color w:val="000000"/>
                  <w:spacing w:val="-8"/>
                  <w:sz w:val="24"/>
                  <w:lang w:val="en-US" w:eastAsia="zh-CN"/>
                </w:rPr>
                <w:t>3</w:t>
              </w:r>
            </w:ins>
          </w:p>
        </w:tc>
        <w:tc>
          <w:tcPr>
            <w:tcW w:w="2126" w:type="dxa"/>
            <w:vAlign w:val="center"/>
          </w:tcPr>
          <w:p w14:paraId="41BC80B9">
            <w:pPr>
              <w:jc w:val="center"/>
              <w:rPr>
                <w:rFonts w:ascii="宋体" w:hAnsi="宋体" w:cs="宋体"/>
                <w:color w:val="FF0000"/>
                <w:spacing w:val="-8"/>
                <w:sz w:val="24"/>
              </w:rPr>
            </w:pPr>
            <w:r>
              <w:rPr>
                <w:rFonts w:hint="eastAsia" w:ascii="宋体" w:hAnsi="宋体" w:cs="楷体"/>
                <w:szCs w:val="21"/>
              </w:rPr>
              <w:t>完成</w:t>
            </w:r>
            <w:r>
              <w:rPr>
                <w:rFonts w:ascii="宋体" w:hAnsi="宋体" w:cs="宋体"/>
                <w:color w:val="000000"/>
                <w:szCs w:val="21"/>
              </w:rPr>
              <w:t>新媒体运营</w:t>
            </w:r>
            <w:r>
              <w:rPr>
                <w:rFonts w:hint="eastAsia" w:ascii="宋体" w:hAnsi="宋体" w:cs="宋体"/>
                <w:color w:val="000000"/>
                <w:szCs w:val="21"/>
              </w:rPr>
              <w:t>、</w:t>
            </w:r>
            <w:r>
              <w:rPr>
                <w:rFonts w:ascii="宋体" w:hAnsi="宋体" w:cs="宋体"/>
                <w:color w:val="000000"/>
                <w:szCs w:val="21"/>
              </w:rPr>
              <w:t>舆情分析</w:t>
            </w:r>
            <w:r>
              <w:rPr>
                <w:rFonts w:hint="eastAsia" w:ascii="宋体" w:hAnsi="宋体" w:cs="宋体"/>
                <w:color w:val="000000"/>
                <w:szCs w:val="21"/>
              </w:rPr>
              <w:t>、</w:t>
            </w:r>
            <w:r>
              <w:rPr>
                <w:rFonts w:ascii="宋体" w:hAnsi="宋体" w:cs="宋体"/>
                <w:color w:val="000000"/>
                <w:szCs w:val="21"/>
              </w:rPr>
              <w:t>直播管理</w:t>
            </w:r>
            <w:r>
              <w:rPr>
                <w:rFonts w:hint="eastAsia" w:ascii="宋体" w:hAnsi="宋体" w:cs="楷体"/>
                <w:szCs w:val="21"/>
              </w:rPr>
              <w:t>等岗位的企业实践项目，完成综合实习，提交实习报告。</w:t>
            </w:r>
          </w:p>
        </w:tc>
      </w:tr>
      <w:tr w14:paraId="68DC1C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135" w:type="dxa"/>
            <w:vAlign w:val="center"/>
          </w:tcPr>
          <w:p w14:paraId="22BFEDF4">
            <w:pPr>
              <w:jc w:val="center"/>
              <w:rPr>
                <w:rFonts w:ascii="宋体" w:hAnsi="宋体" w:cs="宋体"/>
                <w:color w:val="000000"/>
                <w:szCs w:val="21"/>
              </w:rPr>
            </w:pPr>
            <w:r>
              <w:rPr>
                <w:rFonts w:hint="eastAsia" w:ascii="宋体" w:hAnsi="宋体" w:cs="宋体"/>
                <w:color w:val="000000"/>
                <w:szCs w:val="21"/>
              </w:rPr>
              <w:t>毕业实习</w:t>
            </w:r>
          </w:p>
        </w:tc>
        <w:tc>
          <w:tcPr>
            <w:tcW w:w="3226" w:type="dxa"/>
            <w:vAlign w:val="center"/>
          </w:tcPr>
          <w:p w14:paraId="4F8B438C">
            <w:pPr>
              <w:jc w:val="left"/>
              <w:rPr>
                <w:rFonts w:ascii="宋体" w:hAnsi="宋体" w:cs="楷体"/>
                <w:szCs w:val="21"/>
              </w:rPr>
            </w:pPr>
            <w:r>
              <w:rPr>
                <w:rFonts w:ascii="宋体" w:hAnsi="宋体" w:cs="楷体"/>
                <w:szCs w:val="21"/>
              </w:rPr>
              <w:t>学生进入</w:t>
            </w:r>
            <w:r>
              <w:rPr>
                <w:rFonts w:hint="eastAsia" w:ascii="宋体" w:hAnsi="宋体" w:cs="楷体"/>
                <w:szCs w:val="21"/>
              </w:rPr>
              <w:t>新媒体、融媒体、直播运营等</w:t>
            </w:r>
            <w:r>
              <w:rPr>
                <w:rFonts w:ascii="宋体" w:hAnsi="宋体" w:cs="楷体"/>
                <w:szCs w:val="21"/>
              </w:rPr>
              <w:t>相关企业，在岗位上参与企业实际工作，积累企业工作经验，</w:t>
            </w:r>
            <w:r>
              <w:rPr>
                <w:rFonts w:hint="eastAsia" w:ascii="宋体" w:hAnsi="宋体" w:cs="楷体"/>
                <w:szCs w:val="21"/>
              </w:rPr>
              <w:t>提升职业素养、提高职业技能，</w:t>
            </w:r>
            <w:r>
              <w:rPr>
                <w:rFonts w:ascii="宋体" w:hAnsi="宋体" w:cs="楷体"/>
                <w:szCs w:val="21"/>
              </w:rPr>
              <w:t>树立劳动光荣的崇高理念。</w:t>
            </w:r>
          </w:p>
        </w:tc>
        <w:tc>
          <w:tcPr>
            <w:tcW w:w="1417" w:type="dxa"/>
            <w:vAlign w:val="center"/>
          </w:tcPr>
          <w:p w14:paraId="2A32967F">
            <w:pPr>
              <w:jc w:val="left"/>
              <w:rPr>
                <w:rFonts w:ascii="宋体" w:hAnsi="宋体" w:cs="宋体"/>
                <w:color w:val="000000"/>
                <w:spacing w:val="-8"/>
                <w:sz w:val="24"/>
              </w:rPr>
            </w:pPr>
            <w:r>
              <w:rPr>
                <w:rFonts w:ascii="宋体" w:hAnsi="宋体" w:cs="宋体"/>
                <w:color w:val="000000"/>
                <w:spacing w:val="-8"/>
                <w:sz w:val="24"/>
              </w:rPr>
              <w:t>156</w:t>
            </w:r>
            <w:r>
              <w:rPr>
                <w:rFonts w:hint="eastAsia" w:ascii="宋体" w:hAnsi="宋体" w:cs="宋体"/>
                <w:color w:val="000000"/>
                <w:spacing w:val="-8"/>
                <w:szCs w:val="21"/>
              </w:rPr>
              <w:t>（</w:t>
            </w:r>
            <w:r>
              <w:rPr>
                <w:rFonts w:ascii="宋体" w:hAnsi="宋体" w:cs="宋体"/>
                <w:color w:val="000000"/>
                <w:spacing w:val="-8"/>
                <w:szCs w:val="21"/>
              </w:rPr>
              <w:t>6</w:t>
            </w:r>
            <w:r>
              <w:rPr>
                <w:rFonts w:hint="eastAsia" w:ascii="宋体" w:hAnsi="宋体" w:cs="宋体"/>
                <w:color w:val="000000"/>
                <w:spacing w:val="-8"/>
                <w:szCs w:val="21"/>
              </w:rPr>
              <w:t>周）</w:t>
            </w:r>
          </w:p>
        </w:tc>
        <w:tc>
          <w:tcPr>
            <w:tcW w:w="709" w:type="dxa"/>
            <w:vAlign w:val="center"/>
          </w:tcPr>
          <w:p w14:paraId="559A7651">
            <w:pPr>
              <w:jc w:val="center"/>
              <w:rPr>
                <w:rFonts w:ascii="宋体" w:hAnsi="宋体" w:cs="宋体"/>
                <w:color w:val="000000"/>
                <w:spacing w:val="-8"/>
                <w:sz w:val="24"/>
              </w:rPr>
            </w:pPr>
            <w:r>
              <w:rPr>
                <w:rFonts w:ascii="宋体" w:hAnsi="宋体" w:cs="宋体"/>
                <w:color w:val="000000"/>
                <w:spacing w:val="-8"/>
                <w:sz w:val="24"/>
              </w:rPr>
              <w:t>6</w:t>
            </w:r>
          </w:p>
        </w:tc>
        <w:tc>
          <w:tcPr>
            <w:tcW w:w="2126" w:type="dxa"/>
            <w:vAlign w:val="center"/>
          </w:tcPr>
          <w:p w14:paraId="10159D37">
            <w:pPr>
              <w:jc w:val="center"/>
              <w:rPr>
                <w:rFonts w:ascii="宋体" w:hAnsi="宋体" w:cs="楷体"/>
                <w:szCs w:val="21"/>
              </w:rPr>
            </w:pPr>
            <w:r>
              <w:rPr>
                <w:rFonts w:hint="eastAsia" w:ascii="宋体" w:hAnsi="宋体" w:cs="楷体"/>
                <w:szCs w:val="21"/>
              </w:rPr>
              <w:t>进入企业</w:t>
            </w:r>
            <w:r>
              <w:rPr>
                <w:rFonts w:ascii="宋体" w:hAnsi="宋体" w:cs="楷体"/>
                <w:szCs w:val="21"/>
              </w:rPr>
              <w:t>参与实际工作</w:t>
            </w:r>
            <w:r>
              <w:rPr>
                <w:rFonts w:hint="eastAsia" w:ascii="宋体" w:hAnsi="宋体" w:cs="楷体"/>
                <w:szCs w:val="21"/>
              </w:rPr>
              <w:t>，撰写并提交</w:t>
            </w:r>
            <w:r>
              <w:rPr>
                <w:rFonts w:ascii="宋体" w:hAnsi="宋体" w:cs="楷体"/>
                <w:szCs w:val="21"/>
              </w:rPr>
              <w:t>定岗实习周记、</w:t>
            </w:r>
            <w:r>
              <w:rPr>
                <w:rFonts w:hint="eastAsia" w:ascii="宋体" w:hAnsi="宋体" w:cs="楷体"/>
                <w:szCs w:val="21"/>
              </w:rPr>
              <w:t>定岗实习</w:t>
            </w:r>
            <w:r>
              <w:rPr>
                <w:rFonts w:ascii="宋体" w:hAnsi="宋体" w:cs="楷体"/>
                <w:szCs w:val="21"/>
              </w:rPr>
              <w:t>报告</w:t>
            </w:r>
            <w:r>
              <w:rPr>
                <w:rFonts w:hint="eastAsia" w:ascii="宋体" w:hAnsi="宋体" w:cs="楷体"/>
                <w:szCs w:val="21"/>
              </w:rPr>
              <w:t>。</w:t>
            </w:r>
          </w:p>
        </w:tc>
      </w:tr>
      <w:tr w14:paraId="43C906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135" w:type="dxa"/>
            <w:vAlign w:val="center"/>
          </w:tcPr>
          <w:p w14:paraId="53B42AF6">
            <w:pPr>
              <w:jc w:val="center"/>
              <w:rPr>
                <w:rFonts w:ascii="宋体" w:hAnsi="宋体" w:cs="宋体"/>
                <w:color w:val="000000"/>
                <w:spacing w:val="-20"/>
                <w:szCs w:val="21"/>
              </w:rPr>
            </w:pPr>
            <w:r>
              <w:rPr>
                <w:rFonts w:hint="eastAsia" w:ascii="宋体" w:hAnsi="宋体" w:cs="宋体"/>
                <w:color w:val="000000"/>
                <w:szCs w:val="21"/>
              </w:rPr>
              <w:t>毕业设计</w:t>
            </w:r>
          </w:p>
        </w:tc>
        <w:tc>
          <w:tcPr>
            <w:tcW w:w="3226" w:type="dxa"/>
            <w:vAlign w:val="center"/>
          </w:tcPr>
          <w:p w14:paraId="54653E2D">
            <w:pPr>
              <w:jc w:val="left"/>
              <w:rPr>
                <w:rFonts w:ascii="宋体" w:hAnsi="宋体" w:cs="宋体"/>
                <w:color w:val="FF0000"/>
                <w:spacing w:val="-8"/>
                <w:sz w:val="24"/>
              </w:rPr>
            </w:pPr>
            <w:r>
              <w:rPr>
                <w:rFonts w:ascii="宋体" w:hAnsi="宋体" w:cs="楷体"/>
                <w:szCs w:val="21"/>
              </w:rPr>
              <w:t>通过完成毕业论文（设计）任务</w:t>
            </w:r>
            <w:r>
              <w:rPr>
                <w:rFonts w:hint="eastAsia" w:ascii="宋体" w:hAnsi="宋体" w:cs="楷体"/>
                <w:szCs w:val="21"/>
              </w:rPr>
              <w:t>，</w:t>
            </w:r>
            <w:r>
              <w:rPr>
                <w:rFonts w:ascii="宋体" w:hAnsi="宋体" w:cs="楷体"/>
                <w:szCs w:val="21"/>
              </w:rPr>
              <w:t>培养学生运用专业知识提出问题、分析问题和解决问题的能力，提高学生的综合素养，为学生的职业发展和继续深造打好基础</w:t>
            </w:r>
            <w:r>
              <w:rPr>
                <w:rFonts w:hint="eastAsia" w:ascii="宋体" w:hAnsi="宋体" w:cs="楷体"/>
                <w:szCs w:val="21"/>
              </w:rPr>
              <w:t>。</w:t>
            </w:r>
          </w:p>
        </w:tc>
        <w:tc>
          <w:tcPr>
            <w:tcW w:w="1417" w:type="dxa"/>
            <w:vAlign w:val="center"/>
          </w:tcPr>
          <w:p w14:paraId="188A0EE9">
            <w:pPr>
              <w:jc w:val="left"/>
              <w:rPr>
                <w:rFonts w:ascii="宋体" w:hAnsi="宋体" w:cs="宋体"/>
                <w:color w:val="000000"/>
                <w:spacing w:val="-8"/>
                <w:sz w:val="24"/>
              </w:rPr>
            </w:pPr>
            <w:r>
              <w:rPr>
                <w:rFonts w:hint="eastAsia" w:ascii="宋体" w:hAnsi="宋体" w:cs="宋体"/>
                <w:color w:val="000000"/>
                <w:spacing w:val="-8"/>
                <w:sz w:val="24"/>
              </w:rPr>
              <w:t>312</w:t>
            </w:r>
            <w:r>
              <w:rPr>
                <w:rFonts w:hint="eastAsia" w:ascii="宋体" w:hAnsi="宋体" w:cs="宋体"/>
                <w:color w:val="000000"/>
                <w:spacing w:val="-8"/>
                <w:szCs w:val="21"/>
              </w:rPr>
              <w:t>（12周）</w:t>
            </w:r>
          </w:p>
        </w:tc>
        <w:tc>
          <w:tcPr>
            <w:tcW w:w="709" w:type="dxa"/>
            <w:vAlign w:val="center"/>
          </w:tcPr>
          <w:p w14:paraId="01E03EF4">
            <w:pPr>
              <w:jc w:val="center"/>
              <w:rPr>
                <w:rFonts w:ascii="宋体" w:hAnsi="宋体" w:cs="宋体"/>
                <w:color w:val="000000"/>
                <w:spacing w:val="-8"/>
                <w:sz w:val="24"/>
              </w:rPr>
            </w:pPr>
            <w:r>
              <w:rPr>
                <w:rFonts w:hint="eastAsia" w:ascii="宋体" w:hAnsi="宋体" w:cs="宋体"/>
                <w:color w:val="000000"/>
                <w:spacing w:val="-8"/>
                <w:sz w:val="24"/>
              </w:rPr>
              <w:t>6</w:t>
            </w:r>
          </w:p>
        </w:tc>
        <w:tc>
          <w:tcPr>
            <w:tcW w:w="2126" w:type="dxa"/>
            <w:vAlign w:val="center"/>
          </w:tcPr>
          <w:p w14:paraId="05B083DA">
            <w:pPr>
              <w:jc w:val="center"/>
              <w:rPr>
                <w:rFonts w:ascii="宋体" w:hAnsi="宋体" w:cs="宋体"/>
                <w:color w:val="FF0000"/>
                <w:spacing w:val="-8"/>
                <w:sz w:val="24"/>
              </w:rPr>
            </w:pPr>
            <w:r>
              <w:rPr>
                <w:rFonts w:ascii="宋体" w:hAnsi="宋体" w:cs="楷体"/>
                <w:szCs w:val="21"/>
              </w:rPr>
              <w:t>完成毕业论文（设计）任务，进一步巩固、验证和深化所学的基本理论和专业知识</w:t>
            </w:r>
            <w:r>
              <w:rPr>
                <w:rFonts w:hint="eastAsia" w:ascii="宋体" w:hAnsi="宋体" w:cs="楷体"/>
                <w:szCs w:val="21"/>
              </w:rPr>
              <w:t>，撰写并提交</w:t>
            </w:r>
            <w:r>
              <w:rPr>
                <w:rFonts w:ascii="宋体" w:hAnsi="宋体" w:cs="楷体"/>
                <w:szCs w:val="21"/>
              </w:rPr>
              <w:t>毕业论文（设计）</w:t>
            </w:r>
            <w:r>
              <w:rPr>
                <w:rFonts w:hint="eastAsia" w:ascii="宋体" w:hAnsi="宋体" w:cs="楷体"/>
                <w:szCs w:val="21"/>
              </w:rPr>
              <w:t>。</w:t>
            </w:r>
          </w:p>
        </w:tc>
      </w:tr>
      <w:tr w14:paraId="23219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3" w:hRule="atLeast"/>
        </w:trPr>
        <w:tc>
          <w:tcPr>
            <w:tcW w:w="1135" w:type="dxa"/>
            <w:vAlign w:val="center"/>
          </w:tcPr>
          <w:p w14:paraId="403294B7">
            <w:pPr>
              <w:rPr>
                <w:rFonts w:ascii="宋体" w:hAnsi="宋体" w:cs="宋体"/>
                <w:color w:val="000000"/>
                <w:szCs w:val="21"/>
              </w:rPr>
            </w:pPr>
          </w:p>
        </w:tc>
        <w:tc>
          <w:tcPr>
            <w:tcW w:w="3226" w:type="dxa"/>
            <w:vAlign w:val="center"/>
          </w:tcPr>
          <w:p w14:paraId="0FD2E443">
            <w:pPr>
              <w:jc w:val="center"/>
              <w:rPr>
                <w:rFonts w:ascii="宋体" w:hAnsi="宋体" w:cs="宋体"/>
                <w:bCs/>
                <w:color w:val="000000"/>
                <w:spacing w:val="-8"/>
                <w:sz w:val="24"/>
              </w:rPr>
            </w:pPr>
            <w:r>
              <w:rPr>
                <w:rFonts w:hint="eastAsia" w:ascii="宋体" w:hAnsi="宋体" w:cs="宋体"/>
                <w:bCs/>
                <w:color w:val="000000"/>
                <w:spacing w:val="-8"/>
                <w:sz w:val="24"/>
              </w:rPr>
              <w:t>合计</w:t>
            </w:r>
          </w:p>
        </w:tc>
        <w:tc>
          <w:tcPr>
            <w:tcW w:w="1417" w:type="dxa"/>
            <w:vAlign w:val="center"/>
          </w:tcPr>
          <w:p w14:paraId="2703E78C">
            <w:pPr>
              <w:ind w:firstLine="448" w:firstLineChars="200"/>
              <w:jc w:val="left"/>
              <w:rPr>
                <w:rFonts w:ascii="宋体" w:hAnsi="宋体" w:cs="宋体"/>
                <w:spacing w:val="-8"/>
                <w:sz w:val="24"/>
              </w:rPr>
            </w:pPr>
            <w:r>
              <w:rPr>
                <w:rFonts w:hint="eastAsia" w:ascii="宋体" w:hAnsi="宋体" w:cs="宋体"/>
                <w:spacing w:val="-8"/>
                <w:sz w:val="24"/>
              </w:rPr>
              <w:t>754</w:t>
            </w:r>
          </w:p>
        </w:tc>
        <w:tc>
          <w:tcPr>
            <w:tcW w:w="709" w:type="dxa"/>
            <w:vAlign w:val="center"/>
          </w:tcPr>
          <w:p w14:paraId="7574AF66">
            <w:pPr>
              <w:jc w:val="center"/>
              <w:rPr>
                <w:rFonts w:ascii="宋体" w:hAnsi="宋体" w:cs="宋体"/>
                <w:spacing w:val="-8"/>
                <w:sz w:val="24"/>
              </w:rPr>
            </w:pPr>
            <w:r>
              <w:rPr>
                <w:rFonts w:hint="eastAsia" w:ascii="宋体" w:hAnsi="宋体" w:cs="宋体"/>
                <w:spacing w:val="-8"/>
                <w:sz w:val="24"/>
              </w:rPr>
              <w:t>23</w:t>
            </w:r>
          </w:p>
        </w:tc>
        <w:tc>
          <w:tcPr>
            <w:tcW w:w="2126" w:type="dxa"/>
            <w:vAlign w:val="center"/>
          </w:tcPr>
          <w:p w14:paraId="1C0CCAAB">
            <w:pPr>
              <w:jc w:val="center"/>
              <w:rPr>
                <w:rFonts w:ascii="宋体" w:hAnsi="宋体" w:cs="宋体"/>
                <w:color w:val="FF0000"/>
                <w:spacing w:val="-8"/>
                <w:sz w:val="24"/>
              </w:rPr>
            </w:pPr>
          </w:p>
        </w:tc>
      </w:tr>
    </w:tbl>
    <w:p w14:paraId="7685EE51">
      <w:pPr>
        <w:spacing w:before="96" w:line="360" w:lineRule="exact"/>
        <w:ind w:firstLine="406" w:firstLineChars="200"/>
        <w:rPr>
          <w:rFonts w:hAnsi="宋体"/>
          <w:b/>
          <w:spacing w:val="-4"/>
          <w:szCs w:val="21"/>
        </w:rPr>
      </w:pPr>
      <w:r>
        <w:rPr>
          <w:rFonts w:hint="eastAsia" w:hAnsi="宋体"/>
          <w:b/>
          <w:spacing w:val="-4"/>
          <w:szCs w:val="21"/>
        </w:rPr>
        <w:t>（二）定岗定向毕业设计</w:t>
      </w:r>
    </w:p>
    <w:p w14:paraId="27C95352">
      <w:pPr>
        <w:spacing w:before="120" w:beforeLines="50" w:line="360" w:lineRule="exact"/>
        <w:ind w:firstLine="315" w:firstLineChars="150"/>
        <w:rPr>
          <w:rFonts w:hint="eastAsia" w:ascii="宋体" w:hAnsi="宋体"/>
          <w:iCs/>
          <w:szCs w:val="21"/>
        </w:rPr>
      </w:pPr>
      <w:r>
        <w:rPr>
          <w:rFonts w:hint="eastAsia" w:ascii="宋体" w:hAnsi="宋体"/>
          <w:iCs/>
          <w:szCs w:val="21"/>
        </w:rPr>
        <w:t>1.分类及要求</w:t>
      </w:r>
    </w:p>
    <w:p w14:paraId="50B72C18">
      <w:pPr>
        <w:spacing w:before="120" w:beforeLines="50" w:line="360" w:lineRule="exact"/>
        <w:ind w:firstLine="315" w:firstLineChars="150"/>
        <w:rPr>
          <w:rFonts w:hint="eastAsia" w:ascii="宋体" w:hAnsi="宋体"/>
          <w:iCs/>
          <w:szCs w:val="21"/>
        </w:rPr>
      </w:pPr>
      <w:r>
        <w:rPr>
          <w:rFonts w:hint="eastAsia" w:ascii="宋体" w:hAnsi="宋体"/>
          <w:iCs/>
          <w:szCs w:val="21"/>
        </w:rPr>
        <w:t>网络与新媒体专业毕业设计选题应具有应用性、独立性和创新性。鼓励学生根据实习期间发现的企业实际问题，形成毕业设计选题，确保毕业设计内容的真实性，并能有效解决实际问题。</w:t>
      </w:r>
    </w:p>
    <w:p w14:paraId="1D49A1A8">
      <w:pPr>
        <w:spacing w:before="120" w:beforeLines="50" w:line="360" w:lineRule="exact"/>
        <w:ind w:firstLine="315" w:firstLineChars="150"/>
        <w:rPr>
          <w:rFonts w:hint="eastAsia" w:ascii="宋体" w:hAnsi="宋体"/>
          <w:iCs/>
          <w:szCs w:val="21"/>
        </w:rPr>
      </w:pPr>
      <w:r>
        <w:rPr>
          <w:rFonts w:hint="eastAsia" w:ascii="宋体" w:hAnsi="宋体"/>
          <w:iCs/>
          <w:szCs w:val="21"/>
        </w:rPr>
        <w:t>本专业毕业设计应侧重于高质量数字内容制作、新媒体账号搭建与运营、调研报告、项目策划书等形式。</w:t>
      </w:r>
    </w:p>
    <w:p w14:paraId="1F16FB51">
      <w:pPr>
        <w:spacing w:before="120" w:beforeLines="50" w:line="360" w:lineRule="exact"/>
        <w:ind w:firstLine="315" w:firstLineChars="150"/>
        <w:rPr>
          <w:rFonts w:hint="eastAsia" w:ascii="宋体" w:hAnsi="宋体"/>
          <w:iCs/>
          <w:szCs w:val="21"/>
        </w:rPr>
      </w:pPr>
      <w:r>
        <w:rPr>
          <w:rFonts w:hint="eastAsia" w:ascii="宋体" w:hAnsi="宋体"/>
          <w:iCs/>
          <w:szCs w:val="21"/>
        </w:rPr>
        <w:t>2.流程安排</w:t>
      </w:r>
    </w:p>
    <w:p w14:paraId="20005333">
      <w:pPr>
        <w:spacing w:before="120" w:beforeLines="50" w:line="360" w:lineRule="exact"/>
        <w:ind w:firstLine="315" w:firstLineChars="150"/>
        <w:rPr>
          <w:rFonts w:hint="eastAsia" w:ascii="宋体" w:hAnsi="宋体"/>
          <w:iCs/>
          <w:szCs w:val="21"/>
        </w:rPr>
      </w:pPr>
      <w:r>
        <w:rPr>
          <w:rFonts w:hint="eastAsia" w:ascii="宋体" w:hAnsi="宋体"/>
          <w:iCs/>
          <w:szCs w:val="21"/>
        </w:rPr>
        <w:t>毕业设计按照开题、中期检查、毕业答辩三个环节进行。开题环节需确保选题的应用性、独立性和创新性，中期答辩检查进度，毕业审核确保成果质量。</w:t>
      </w:r>
    </w:p>
    <w:p w14:paraId="067151B5">
      <w:pPr>
        <w:spacing w:before="120" w:beforeLines="50" w:line="360" w:lineRule="exact"/>
        <w:ind w:firstLine="315" w:firstLineChars="150"/>
        <w:rPr>
          <w:rFonts w:hint="eastAsia" w:ascii="宋体" w:hAnsi="宋体"/>
          <w:iCs/>
          <w:szCs w:val="21"/>
        </w:rPr>
      </w:pPr>
      <w:r>
        <w:rPr>
          <w:rFonts w:hint="eastAsia" w:ascii="宋体" w:hAnsi="宋体"/>
          <w:iCs/>
          <w:szCs w:val="21"/>
        </w:rPr>
        <w:t>毕业设计答辩时，学生需对设计或作品进行详细阐述，包括创新点、技术难点等，展示毕业设计作品对企业实际问题的有效解决，学生需展示作品的创作思路、创意思路、策划方案、作品创作过程和运用的数字媒体技术。</w:t>
      </w:r>
    </w:p>
    <w:p w14:paraId="110A5C3F">
      <w:pPr>
        <w:spacing w:before="120" w:line="360" w:lineRule="exact"/>
        <w:ind w:left="360"/>
        <w:rPr>
          <w:rFonts w:eastAsia="黑体"/>
          <w:sz w:val="24"/>
        </w:rPr>
      </w:pPr>
    </w:p>
    <w:p w14:paraId="6A965160">
      <w:pPr>
        <w:numPr>
          <w:ilvl w:val="0"/>
          <w:numId w:val="1"/>
        </w:numPr>
        <w:spacing w:before="120" w:line="360" w:lineRule="exact"/>
        <w:ind w:firstLine="360" w:firstLineChars="150"/>
        <w:rPr>
          <w:rFonts w:eastAsia="黑体"/>
          <w:sz w:val="24"/>
        </w:rPr>
      </w:pPr>
      <w:r>
        <w:rPr>
          <w:rFonts w:hint="eastAsia" w:eastAsia="黑体"/>
          <w:sz w:val="24"/>
        </w:rPr>
        <w:t>选课指导</w:t>
      </w:r>
    </w:p>
    <w:p w14:paraId="085DED7D">
      <w:pPr>
        <w:spacing w:before="96" w:line="360" w:lineRule="exact"/>
        <w:ind w:firstLine="390" w:firstLineChars="200"/>
        <w:rPr>
          <w:rFonts w:ascii="宋体" w:hAnsi="宋体" w:cs="宋体"/>
          <w:b/>
          <w:color w:val="000000"/>
          <w:spacing w:val="-8"/>
          <w:szCs w:val="21"/>
        </w:rPr>
      </w:pPr>
      <w:r>
        <w:rPr>
          <w:rFonts w:hint="eastAsia" w:ascii="宋体" w:hAnsi="宋体" w:cs="宋体"/>
          <w:b/>
          <w:color w:val="000000"/>
          <w:spacing w:val="-8"/>
          <w:szCs w:val="21"/>
        </w:rPr>
        <w:t>（一）通识选修课程</w:t>
      </w:r>
    </w:p>
    <w:p w14:paraId="79D6010B">
      <w:pPr>
        <w:spacing w:before="96" w:line="360" w:lineRule="exact"/>
        <w:ind w:firstLine="388" w:firstLineChars="200"/>
        <w:rPr>
          <w:rFonts w:ascii="宋体" w:hAnsi="宋体" w:cs="宋体"/>
          <w:color w:val="000000"/>
          <w:spacing w:val="-8"/>
          <w:szCs w:val="21"/>
        </w:rPr>
      </w:pPr>
      <w:r>
        <w:rPr>
          <w:rFonts w:hint="eastAsia" w:ascii="宋体" w:hAnsi="宋体" w:cs="宋体"/>
          <w:color w:val="000000"/>
          <w:spacing w:val="-8"/>
          <w:szCs w:val="21"/>
        </w:rPr>
        <w:t>学生根据当学期开课目录，至少修读一门科学类课程，修读课程不少于8学分。</w:t>
      </w:r>
    </w:p>
    <w:p w14:paraId="03C93A8A">
      <w:pPr>
        <w:spacing w:before="96" w:line="360" w:lineRule="exact"/>
        <w:ind w:firstLine="390" w:firstLineChars="200"/>
        <w:rPr>
          <w:rFonts w:ascii="宋体" w:hAnsi="宋体" w:cs="宋体"/>
          <w:b/>
          <w:color w:val="000000"/>
          <w:spacing w:val="-8"/>
          <w:szCs w:val="21"/>
        </w:rPr>
      </w:pPr>
      <w:r>
        <w:rPr>
          <w:rFonts w:hint="eastAsia" w:ascii="宋体" w:hAnsi="宋体" w:cs="宋体"/>
          <w:b/>
          <w:color w:val="000000"/>
          <w:spacing w:val="-8"/>
          <w:szCs w:val="21"/>
        </w:rPr>
        <w:t>（二）专业方向课程</w:t>
      </w:r>
    </w:p>
    <w:p w14:paraId="7AE7D306">
      <w:pPr>
        <w:spacing w:before="120" w:beforeLines="50" w:line="360" w:lineRule="exact"/>
        <w:ind w:firstLine="315" w:firstLineChars="150"/>
        <w:rPr>
          <w:rFonts w:hint="eastAsia" w:ascii="宋体" w:hAnsi="宋体"/>
          <w:iCs/>
          <w:spacing w:val="0"/>
          <w:szCs w:val="21"/>
        </w:rPr>
      </w:pPr>
      <w:r>
        <w:rPr>
          <w:rFonts w:hint="eastAsia" w:ascii="宋体" w:hAnsi="宋体"/>
          <w:iCs/>
          <w:spacing w:val="0"/>
          <w:szCs w:val="21"/>
        </w:rPr>
        <w:t>本专业根据网络与新媒体行业特点分为两个方向模块，每学期开课前根据需求与具体选修情况进行五选三，考核方式为考查课，每个方向课程按6学分计入总学分。</w:t>
      </w:r>
    </w:p>
    <w:p w14:paraId="6F04CAFC">
      <w:pPr>
        <w:spacing w:before="120" w:beforeLines="50" w:line="360" w:lineRule="exact"/>
        <w:ind w:firstLine="315" w:firstLineChars="150"/>
        <w:rPr>
          <w:rFonts w:hint="eastAsia" w:ascii="宋体" w:hAnsi="宋体"/>
          <w:iCs/>
          <w:spacing w:val="0"/>
          <w:szCs w:val="21"/>
        </w:rPr>
      </w:pPr>
      <w:r>
        <w:rPr>
          <w:rFonts w:hint="eastAsia" w:ascii="宋体" w:hAnsi="宋体"/>
          <w:iCs/>
          <w:spacing w:val="0"/>
          <w:szCs w:val="21"/>
        </w:rPr>
        <w:t>方向一：数字内容模块，课程包括：数字短片制作、访谈节目制作、直播节目制作、信息可视化、数字音频制作。</w:t>
      </w:r>
    </w:p>
    <w:p w14:paraId="38E99037">
      <w:pPr>
        <w:spacing w:before="120" w:beforeLines="50" w:line="360" w:lineRule="exact"/>
        <w:ind w:firstLine="315" w:firstLineChars="150"/>
        <w:rPr>
          <w:rFonts w:hint="eastAsia" w:ascii="宋体" w:hAnsi="宋体"/>
          <w:iCs/>
          <w:spacing w:val="0"/>
          <w:szCs w:val="21"/>
        </w:rPr>
      </w:pPr>
      <w:r>
        <w:rPr>
          <w:rFonts w:hint="eastAsia" w:ascii="宋体" w:hAnsi="宋体"/>
          <w:iCs/>
          <w:spacing w:val="0"/>
          <w:szCs w:val="21"/>
        </w:rPr>
        <w:t>方向二：数字运营模块，课程包括：数字营销、网络舆情分析、新媒体产品设计与运营、网络信息安全、心理学与危机公关。</w:t>
      </w:r>
    </w:p>
    <w:tbl>
      <w:tblPr>
        <w:tblStyle w:val="8"/>
        <w:tblW w:w="0" w:type="auto"/>
        <w:jc w:val="center"/>
        <w:tblLayout w:type="fixed"/>
        <w:tblCellMar>
          <w:top w:w="0" w:type="dxa"/>
          <w:left w:w="108" w:type="dxa"/>
          <w:bottom w:w="0" w:type="dxa"/>
          <w:right w:w="108" w:type="dxa"/>
        </w:tblCellMar>
      </w:tblPr>
      <w:tblGrid>
        <w:gridCol w:w="335"/>
        <w:gridCol w:w="1570"/>
        <w:gridCol w:w="2790"/>
        <w:gridCol w:w="610"/>
        <w:gridCol w:w="612"/>
        <w:gridCol w:w="719"/>
        <w:gridCol w:w="1365"/>
      </w:tblGrid>
      <w:tr w14:paraId="2C823A48">
        <w:tblPrEx>
          <w:tblCellMar>
            <w:top w:w="0" w:type="dxa"/>
            <w:left w:w="108" w:type="dxa"/>
            <w:bottom w:w="0" w:type="dxa"/>
            <w:right w:w="108" w:type="dxa"/>
          </w:tblCellMar>
        </w:tblPrEx>
        <w:trPr>
          <w:cantSplit/>
          <w:trHeight w:val="635" w:hRule="atLeast"/>
          <w:jc w:val="center"/>
        </w:trPr>
        <w:tc>
          <w:tcPr>
            <w:tcW w:w="335" w:type="dxa"/>
            <w:tcBorders>
              <w:top w:val="single" w:color="000000" w:sz="8" w:space="0"/>
              <w:left w:val="single" w:color="000000" w:sz="4" w:space="0"/>
              <w:bottom w:val="single" w:color="000000" w:sz="4" w:space="0"/>
              <w:right w:val="single" w:color="000000" w:sz="4" w:space="0"/>
            </w:tcBorders>
            <w:vAlign w:val="center"/>
          </w:tcPr>
          <w:p w14:paraId="4C9436B5">
            <w:pPr>
              <w:widowControl/>
              <w:jc w:val="center"/>
              <w:rPr>
                <w:rFonts w:ascii="宋体" w:hAnsi="宋体" w:cs="宋体"/>
                <w:color w:val="000000"/>
                <w:kern w:val="0"/>
                <w:sz w:val="20"/>
                <w:szCs w:val="20"/>
              </w:rPr>
            </w:pPr>
          </w:p>
          <w:p w14:paraId="723760FA">
            <w:pPr>
              <w:widowControl/>
              <w:rPr>
                <w:rFonts w:ascii="宋体" w:hAnsi="宋体" w:cs="宋体"/>
                <w:color w:val="000000"/>
                <w:kern w:val="0"/>
                <w:sz w:val="20"/>
                <w:szCs w:val="20"/>
              </w:rPr>
            </w:pPr>
          </w:p>
        </w:tc>
        <w:tc>
          <w:tcPr>
            <w:tcW w:w="1570" w:type="dxa"/>
            <w:tcBorders>
              <w:top w:val="single" w:color="000000" w:sz="4" w:space="0"/>
              <w:left w:val="single" w:color="000000" w:sz="4" w:space="0"/>
              <w:bottom w:val="single" w:color="000000" w:sz="4" w:space="0"/>
              <w:right w:val="single" w:color="000000" w:sz="4" w:space="0"/>
            </w:tcBorders>
            <w:noWrap/>
            <w:vAlign w:val="center"/>
          </w:tcPr>
          <w:p w14:paraId="1670CE5E">
            <w:pPr>
              <w:widowControl/>
              <w:jc w:val="center"/>
              <w:rPr>
                <w:rFonts w:ascii="宋体" w:hAnsi="宋体"/>
                <w:color w:val="000000"/>
                <w:sz w:val="20"/>
                <w:szCs w:val="20"/>
              </w:rPr>
            </w:pPr>
            <w:r>
              <w:rPr>
                <w:rFonts w:ascii="宋体" w:hAnsi="宋体"/>
                <w:color w:val="000000"/>
                <w:sz w:val="20"/>
                <w:szCs w:val="20"/>
              </w:rPr>
              <w:t>课程编码</w:t>
            </w:r>
          </w:p>
        </w:tc>
        <w:tc>
          <w:tcPr>
            <w:tcW w:w="2790" w:type="dxa"/>
            <w:tcBorders>
              <w:top w:val="single" w:color="000000" w:sz="4" w:space="0"/>
              <w:left w:val="nil"/>
              <w:bottom w:val="single" w:color="000000" w:sz="4" w:space="0"/>
              <w:right w:val="single" w:color="000000" w:sz="4" w:space="0"/>
            </w:tcBorders>
            <w:vAlign w:val="center"/>
          </w:tcPr>
          <w:p w14:paraId="2625D125">
            <w:pPr>
              <w:widowControl/>
              <w:jc w:val="center"/>
              <w:rPr>
                <w:rFonts w:ascii="宋体" w:hAnsi="宋体"/>
                <w:color w:val="000000"/>
                <w:kern w:val="0"/>
                <w:szCs w:val="21"/>
              </w:rPr>
            </w:pPr>
            <w:r>
              <w:rPr>
                <w:rFonts w:ascii="宋体" w:hAnsi="宋体"/>
                <w:color w:val="000000"/>
                <w:kern w:val="0"/>
                <w:szCs w:val="21"/>
              </w:rPr>
              <w:t>课程名称</w:t>
            </w:r>
          </w:p>
        </w:tc>
        <w:tc>
          <w:tcPr>
            <w:tcW w:w="610" w:type="dxa"/>
            <w:tcBorders>
              <w:top w:val="single" w:color="000000" w:sz="4" w:space="0"/>
              <w:left w:val="nil"/>
              <w:bottom w:val="single" w:color="000000" w:sz="4" w:space="0"/>
              <w:right w:val="single" w:color="000000" w:sz="4" w:space="0"/>
            </w:tcBorders>
            <w:noWrap/>
            <w:vAlign w:val="center"/>
          </w:tcPr>
          <w:p w14:paraId="0E3B9CA9">
            <w:pPr>
              <w:widowControl/>
              <w:jc w:val="center"/>
              <w:rPr>
                <w:rFonts w:ascii="宋体" w:hAnsi="宋体"/>
                <w:color w:val="000000"/>
                <w:kern w:val="0"/>
                <w:szCs w:val="21"/>
              </w:rPr>
            </w:pPr>
            <w:r>
              <w:rPr>
                <w:rFonts w:ascii="宋体" w:hAnsi="宋体"/>
                <w:color w:val="000000"/>
                <w:kern w:val="0"/>
                <w:szCs w:val="21"/>
              </w:rPr>
              <w:t>学分</w:t>
            </w:r>
          </w:p>
        </w:tc>
        <w:tc>
          <w:tcPr>
            <w:tcW w:w="612" w:type="dxa"/>
            <w:tcBorders>
              <w:top w:val="single" w:color="000000" w:sz="4" w:space="0"/>
              <w:left w:val="nil"/>
              <w:bottom w:val="single" w:color="000000" w:sz="4" w:space="0"/>
              <w:right w:val="single" w:color="000000" w:sz="4" w:space="0"/>
            </w:tcBorders>
            <w:noWrap/>
            <w:vAlign w:val="center"/>
          </w:tcPr>
          <w:p w14:paraId="588C3AE2">
            <w:pPr>
              <w:jc w:val="center"/>
              <w:rPr>
                <w:rFonts w:ascii="宋体" w:hAnsi="宋体"/>
                <w:color w:val="000000"/>
                <w:szCs w:val="21"/>
              </w:rPr>
            </w:pPr>
            <w:r>
              <w:rPr>
                <w:rFonts w:ascii="宋体" w:hAnsi="宋体"/>
                <w:color w:val="000000"/>
                <w:szCs w:val="21"/>
              </w:rPr>
              <w:t>学时</w:t>
            </w:r>
          </w:p>
        </w:tc>
        <w:tc>
          <w:tcPr>
            <w:tcW w:w="719" w:type="dxa"/>
            <w:tcBorders>
              <w:top w:val="single" w:color="000000" w:sz="4" w:space="0"/>
              <w:left w:val="nil"/>
              <w:bottom w:val="single" w:color="000000" w:sz="4" w:space="0"/>
              <w:right w:val="single" w:color="000000" w:sz="4" w:space="0"/>
            </w:tcBorders>
            <w:noWrap/>
            <w:vAlign w:val="center"/>
          </w:tcPr>
          <w:p w14:paraId="5CE67CC4">
            <w:pPr>
              <w:widowControl/>
              <w:jc w:val="center"/>
              <w:rPr>
                <w:color w:val="000000"/>
                <w:kern w:val="0"/>
                <w:szCs w:val="21"/>
              </w:rPr>
            </w:pPr>
            <w:r>
              <w:rPr>
                <w:color w:val="000000"/>
                <w:kern w:val="0"/>
                <w:szCs w:val="21"/>
              </w:rPr>
              <w:t>选修学期</w:t>
            </w:r>
          </w:p>
        </w:tc>
        <w:tc>
          <w:tcPr>
            <w:tcW w:w="1365" w:type="dxa"/>
            <w:tcBorders>
              <w:top w:val="single" w:color="000000" w:sz="4" w:space="0"/>
              <w:left w:val="nil"/>
              <w:bottom w:val="single" w:color="000000" w:sz="4" w:space="0"/>
              <w:right w:val="single" w:color="000000" w:sz="4" w:space="0"/>
            </w:tcBorders>
            <w:noWrap/>
            <w:vAlign w:val="center"/>
          </w:tcPr>
          <w:p w14:paraId="5F227C82">
            <w:pPr>
              <w:jc w:val="center"/>
              <w:rPr>
                <w:color w:val="000000"/>
                <w:sz w:val="20"/>
                <w:szCs w:val="20"/>
              </w:rPr>
            </w:pPr>
            <w:r>
              <w:rPr>
                <w:color w:val="000000"/>
                <w:sz w:val="20"/>
                <w:szCs w:val="20"/>
              </w:rPr>
              <w:t>考核方式</w:t>
            </w:r>
          </w:p>
        </w:tc>
      </w:tr>
      <w:tr w14:paraId="4D0D3C15">
        <w:tblPrEx>
          <w:tblCellMar>
            <w:top w:w="0" w:type="dxa"/>
            <w:left w:w="108" w:type="dxa"/>
            <w:bottom w:w="0" w:type="dxa"/>
            <w:right w:w="108" w:type="dxa"/>
          </w:tblCellMar>
        </w:tblPrEx>
        <w:trPr>
          <w:cantSplit/>
          <w:trHeight w:val="983" w:hRule="atLeast"/>
          <w:jc w:val="center"/>
        </w:trPr>
        <w:tc>
          <w:tcPr>
            <w:tcW w:w="335" w:type="dxa"/>
            <w:vMerge w:val="restart"/>
            <w:tcBorders>
              <w:top w:val="single" w:color="000000" w:sz="4" w:space="0"/>
              <w:left w:val="single" w:color="000000" w:sz="4" w:space="0"/>
              <w:right w:val="single" w:color="000000" w:sz="4" w:space="0"/>
            </w:tcBorders>
            <w:vAlign w:val="center"/>
          </w:tcPr>
          <w:p w14:paraId="3F85515D">
            <w:pPr>
              <w:widowControl/>
              <w:jc w:val="center"/>
              <w:rPr>
                <w:rFonts w:ascii="宋体" w:hAnsi="宋体" w:cs="宋体"/>
                <w:color w:val="000000"/>
                <w:kern w:val="0"/>
                <w:sz w:val="20"/>
                <w:szCs w:val="20"/>
              </w:rPr>
            </w:pPr>
          </w:p>
          <w:p w14:paraId="7A83AD0E">
            <w:pPr>
              <w:jc w:val="center"/>
              <w:rPr>
                <w:rFonts w:ascii="宋体" w:hAnsi="宋体" w:cs="宋体"/>
                <w:color w:val="000000"/>
                <w:kern w:val="0"/>
                <w:sz w:val="20"/>
                <w:szCs w:val="20"/>
              </w:rPr>
            </w:pPr>
          </w:p>
          <w:p w14:paraId="7A2585B9">
            <w:pPr>
              <w:jc w:val="center"/>
              <w:rPr>
                <w:rFonts w:ascii="宋体" w:hAnsi="宋体" w:cs="宋体"/>
                <w:color w:val="000000"/>
                <w:kern w:val="0"/>
                <w:sz w:val="20"/>
                <w:szCs w:val="20"/>
              </w:rPr>
            </w:pPr>
            <w:r>
              <w:rPr>
                <w:rFonts w:hint="eastAsia" w:ascii="宋体" w:hAnsi="宋体" w:cs="宋体"/>
                <w:color w:val="000000"/>
                <w:kern w:val="0"/>
                <w:sz w:val="20"/>
                <w:szCs w:val="20"/>
              </w:rPr>
              <w:t>方向一数字内容</w:t>
            </w:r>
          </w:p>
        </w:tc>
        <w:tc>
          <w:tcPr>
            <w:tcW w:w="1570" w:type="dxa"/>
            <w:tcBorders>
              <w:top w:val="single" w:color="000000" w:sz="4" w:space="0"/>
              <w:left w:val="single" w:color="000000" w:sz="4" w:space="0"/>
              <w:bottom w:val="single" w:color="000000" w:sz="4" w:space="0"/>
              <w:right w:val="single" w:color="000000" w:sz="4" w:space="0"/>
            </w:tcBorders>
            <w:noWrap/>
            <w:vAlign w:val="center"/>
          </w:tcPr>
          <w:p w14:paraId="764862EB">
            <w:pPr>
              <w:widowControl/>
              <w:jc w:val="center"/>
              <w:rPr>
                <w:rFonts w:ascii="宋体" w:hAnsi="宋体"/>
                <w:color w:val="000000"/>
                <w:sz w:val="20"/>
                <w:szCs w:val="20"/>
              </w:rPr>
            </w:pPr>
            <w:r>
              <w:rPr>
                <w:rFonts w:hint="eastAsia" w:ascii="宋体" w:hAnsi="宋体"/>
                <w:color w:val="000000"/>
                <w:sz w:val="20"/>
                <w:szCs w:val="20"/>
              </w:rPr>
              <w:t>ZUC11224114</w:t>
            </w:r>
          </w:p>
        </w:tc>
        <w:tc>
          <w:tcPr>
            <w:tcW w:w="2790" w:type="dxa"/>
            <w:tcBorders>
              <w:top w:val="nil"/>
              <w:left w:val="nil"/>
              <w:bottom w:val="single" w:color="000000" w:sz="4" w:space="0"/>
              <w:right w:val="single" w:color="000000" w:sz="4" w:space="0"/>
            </w:tcBorders>
            <w:vAlign w:val="center"/>
          </w:tcPr>
          <w:p w14:paraId="23CAA435">
            <w:pPr>
              <w:widowControl/>
              <w:jc w:val="left"/>
              <w:rPr>
                <w:rFonts w:ascii="宋体" w:hAnsi="宋体"/>
                <w:color w:val="000000"/>
                <w:kern w:val="0"/>
                <w:szCs w:val="21"/>
              </w:rPr>
            </w:pPr>
            <w:r>
              <w:rPr>
                <w:rFonts w:hint="eastAsia" w:ascii="宋体" w:hAnsi="宋体"/>
                <w:color w:val="000000"/>
                <w:szCs w:val="21"/>
              </w:rPr>
              <w:t>数字短片制作</w:t>
            </w:r>
          </w:p>
        </w:tc>
        <w:tc>
          <w:tcPr>
            <w:tcW w:w="610" w:type="dxa"/>
            <w:tcBorders>
              <w:top w:val="nil"/>
              <w:left w:val="nil"/>
              <w:bottom w:val="single" w:color="000000" w:sz="4" w:space="0"/>
              <w:right w:val="single" w:color="000000" w:sz="4" w:space="0"/>
            </w:tcBorders>
            <w:noWrap/>
            <w:vAlign w:val="center"/>
          </w:tcPr>
          <w:p w14:paraId="0408F205">
            <w:pPr>
              <w:widowControl/>
              <w:jc w:val="center"/>
              <w:rPr>
                <w:rFonts w:ascii="宋体" w:hAnsi="宋体"/>
                <w:color w:val="000000"/>
                <w:kern w:val="0"/>
                <w:szCs w:val="21"/>
              </w:rPr>
            </w:pPr>
            <w:r>
              <w:rPr>
                <w:rFonts w:hint="eastAsia" w:ascii="宋体" w:hAnsi="宋体"/>
                <w:color w:val="000000"/>
                <w:szCs w:val="21"/>
              </w:rPr>
              <w:t>2</w:t>
            </w:r>
          </w:p>
        </w:tc>
        <w:tc>
          <w:tcPr>
            <w:tcW w:w="612" w:type="dxa"/>
            <w:tcBorders>
              <w:top w:val="nil"/>
              <w:left w:val="nil"/>
              <w:bottom w:val="single" w:color="000000" w:sz="4" w:space="0"/>
              <w:right w:val="single" w:color="000000" w:sz="4" w:space="0"/>
            </w:tcBorders>
            <w:noWrap/>
            <w:vAlign w:val="center"/>
          </w:tcPr>
          <w:p w14:paraId="03AF172A">
            <w:pPr>
              <w:jc w:val="center"/>
              <w:rPr>
                <w:rFonts w:ascii="宋体" w:hAnsi="宋体"/>
                <w:color w:val="000000"/>
                <w:szCs w:val="21"/>
              </w:rPr>
            </w:pPr>
            <w:r>
              <w:rPr>
                <w:rFonts w:hint="eastAsia" w:ascii="宋体" w:hAnsi="宋体"/>
                <w:color w:val="000000"/>
                <w:szCs w:val="21"/>
              </w:rPr>
              <w:t>32</w:t>
            </w:r>
          </w:p>
        </w:tc>
        <w:tc>
          <w:tcPr>
            <w:tcW w:w="719" w:type="dxa"/>
            <w:tcBorders>
              <w:top w:val="nil"/>
              <w:left w:val="nil"/>
              <w:bottom w:val="single" w:color="000000" w:sz="4" w:space="0"/>
              <w:right w:val="single" w:color="000000" w:sz="4" w:space="0"/>
            </w:tcBorders>
            <w:noWrap/>
            <w:vAlign w:val="center"/>
          </w:tcPr>
          <w:p w14:paraId="1B21F33A">
            <w:pPr>
              <w:widowControl/>
              <w:jc w:val="center"/>
              <w:rPr>
                <w:color w:val="000000"/>
                <w:kern w:val="0"/>
                <w:szCs w:val="21"/>
              </w:rPr>
            </w:pPr>
            <w:r>
              <w:rPr>
                <w:rFonts w:hint="eastAsia"/>
                <w:color w:val="000000"/>
                <w:szCs w:val="21"/>
              </w:rPr>
              <w:t>5</w:t>
            </w:r>
          </w:p>
        </w:tc>
        <w:tc>
          <w:tcPr>
            <w:tcW w:w="1365" w:type="dxa"/>
            <w:tcBorders>
              <w:top w:val="nil"/>
              <w:left w:val="nil"/>
              <w:bottom w:val="single" w:color="000000" w:sz="4" w:space="0"/>
              <w:right w:val="single" w:color="000000" w:sz="4" w:space="0"/>
            </w:tcBorders>
            <w:noWrap/>
            <w:vAlign w:val="center"/>
          </w:tcPr>
          <w:p w14:paraId="2806F742">
            <w:pPr>
              <w:jc w:val="center"/>
              <w:rPr>
                <w:color w:val="000000"/>
                <w:sz w:val="20"/>
                <w:szCs w:val="20"/>
              </w:rPr>
            </w:pPr>
            <w:r>
              <w:rPr>
                <w:rFonts w:hint="eastAsia"/>
                <w:color w:val="000000"/>
                <w:sz w:val="20"/>
                <w:szCs w:val="20"/>
              </w:rPr>
              <w:t>考查</w:t>
            </w:r>
          </w:p>
        </w:tc>
      </w:tr>
      <w:tr w14:paraId="7D9E21E4">
        <w:tblPrEx>
          <w:tblCellMar>
            <w:top w:w="0" w:type="dxa"/>
            <w:left w:w="108" w:type="dxa"/>
            <w:bottom w:w="0" w:type="dxa"/>
            <w:right w:w="108" w:type="dxa"/>
          </w:tblCellMar>
        </w:tblPrEx>
        <w:trPr>
          <w:cantSplit/>
          <w:trHeight w:val="567" w:hRule="atLeast"/>
          <w:jc w:val="center"/>
        </w:trPr>
        <w:tc>
          <w:tcPr>
            <w:tcW w:w="335" w:type="dxa"/>
            <w:vMerge w:val="continue"/>
            <w:tcBorders>
              <w:left w:val="single" w:color="000000" w:sz="4" w:space="0"/>
              <w:right w:val="single" w:color="000000" w:sz="4" w:space="0"/>
            </w:tcBorders>
            <w:vAlign w:val="center"/>
          </w:tcPr>
          <w:p w14:paraId="422F19A0">
            <w:pPr>
              <w:widowControl/>
              <w:jc w:val="left"/>
              <w:rPr>
                <w:rFonts w:ascii="宋体" w:hAnsi="宋体" w:cs="宋体"/>
                <w:color w:val="000000"/>
                <w:kern w:val="0"/>
                <w:sz w:val="20"/>
                <w:szCs w:val="20"/>
              </w:rPr>
            </w:pPr>
          </w:p>
        </w:tc>
        <w:tc>
          <w:tcPr>
            <w:tcW w:w="1570" w:type="dxa"/>
            <w:tcBorders>
              <w:top w:val="nil"/>
              <w:left w:val="single" w:color="000000" w:sz="4" w:space="0"/>
              <w:bottom w:val="single" w:color="000000" w:sz="4" w:space="0"/>
              <w:right w:val="single" w:color="000000" w:sz="4" w:space="0"/>
            </w:tcBorders>
            <w:noWrap/>
            <w:vAlign w:val="center"/>
          </w:tcPr>
          <w:p w14:paraId="1BA164AD">
            <w:pPr>
              <w:jc w:val="center"/>
              <w:rPr>
                <w:rFonts w:ascii="宋体" w:hAnsi="宋体"/>
                <w:color w:val="000000"/>
                <w:sz w:val="20"/>
                <w:szCs w:val="20"/>
              </w:rPr>
            </w:pPr>
            <w:r>
              <w:rPr>
                <w:rFonts w:hint="eastAsia" w:ascii="宋体" w:hAnsi="宋体"/>
                <w:color w:val="000000"/>
                <w:sz w:val="20"/>
                <w:szCs w:val="20"/>
              </w:rPr>
              <w:t>ZUC11224115</w:t>
            </w:r>
          </w:p>
        </w:tc>
        <w:tc>
          <w:tcPr>
            <w:tcW w:w="2790" w:type="dxa"/>
            <w:tcBorders>
              <w:top w:val="nil"/>
              <w:left w:val="nil"/>
              <w:bottom w:val="single" w:color="000000" w:sz="4" w:space="0"/>
              <w:right w:val="single" w:color="000000" w:sz="4" w:space="0"/>
            </w:tcBorders>
            <w:vAlign w:val="center"/>
          </w:tcPr>
          <w:p w14:paraId="055A753A">
            <w:pPr>
              <w:jc w:val="left"/>
              <w:rPr>
                <w:rFonts w:ascii="宋体" w:hAnsi="宋体"/>
                <w:color w:val="000000"/>
                <w:szCs w:val="21"/>
              </w:rPr>
            </w:pPr>
            <w:r>
              <w:rPr>
                <w:rFonts w:hint="eastAsia" w:ascii="宋体" w:hAnsi="宋体"/>
                <w:color w:val="000000"/>
                <w:szCs w:val="21"/>
              </w:rPr>
              <w:t>访谈节目制作</w:t>
            </w:r>
          </w:p>
        </w:tc>
        <w:tc>
          <w:tcPr>
            <w:tcW w:w="610" w:type="dxa"/>
            <w:tcBorders>
              <w:top w:val="nil"/>
              <w:left w:val="nil"/>
              <w:bottom w:val="single" w:color="000000" w:sz="4" w:space="0"/>
              <w:right w:val="single" w:color="000000" w:sz="4" w:space="0"/>
            </w:tcBorders>
            <w:noWrap/>
            <w:vAlign w:val="center"/>
          </w:tcPr>
          <w:p w14:paraId="0D282874">
            <w:pPr>
              <w:jc w:val="center"/>
              <w:rPr>
                <w:rFonts w:ascii="宋体" w:hAnsi="宋体"/>
                <w:color w:val="000000"/>
                <w:szCs w:val="21"/>
              </w:rPr>
            </w:pPr>
            <w:r>
              <w:rPr>
                <w:rFonts w:hint="eastAsia" w:ascii="宋体" w:hAnsi="宋体"/>
                <w:color w:val="000000"/>
                <w:szCs w:val="21"/>
              </w:rPr>
              <w:t>2</w:t>
            </w:r>
          </w:p>
        </w:tc>
        <w:tc>
          <w:tcPr>
            <w:tcW w:w="612" w:type="dxa"/>
            <w:tcBorders>
              <w:top w:val="nil"/>
              <w:left w:val="nil"/>
              <w:bottom w:val="single" w:color="000000" w:sz="4" w:space="0"/>
              <w:right w:val="single" w:color="000000" w:sz="4" w:space="0"/>
            </w:tcBorders>
            <w:noWrap/>
            <w:vAlign w:val="center"/>
          </w:tcPr>
          <w:p w14:paraId="6FB4FD2E">
            <w:pPr>
              <w:jc w:val="center"/>
              <w:rPr>
                <w:rFonts w:ascii="宋体" w:hAnsi="宋体"/>
                <w:color w:val="000000"/>
                <w:szCs w:val="21"/>
              </w:rPr>
            </w:pPr>
            <w:r>
              <w:rPr>
                <w:rFonts w:hint="eastAsia" w:ascii="宋体" w:hAnsi="宋体"/>
                <w:color w:val="000000"/>
                <w:szCs w:val="21"/>
              </w:rPr>
              <w:t>32</w:t>
            </w:r>
          </w:p>
        </w:tc>
        <w:tc>
          <w:tcPr>
            <w:tcW w:w="719" w:type="dxa"/>
            <w:tcBorders>
              <w:top w:val="nil"/>
              <w:left w:val="nil"/>
              <w:bottom w:val="single" w:color="000000" w:sz="4" w:space="0"/>
              <w:right w:val="single" w:color="000000" w:sz="4" w:space="0"/>
            </w:tcBorders>
            <w:noWrap/>
            <w:vAlign w:val="center"/>
          </w:tcPr>
          <w:p w14:paraId="2A92043E">
            <w:pPr>
              <w:jc w:val="center"/>
              <w:rPr>
                <w:color w:val="000000"/>
                <w:szCs w:val="21"/>
              </w:rPr>
            </w:pPr>
            <w:r>
              <w:rPr>
                <w:rFonts w:hint="eastAsia"/>
                <w:color w:val="000000"/>
                <w:szCs w:val="21"/>
              </w:rPr>
              <w:t>6</w:t>
            </w:r>
          </w:p>
        </w:tc>
        <w:tc>
          <w:tcPr>
            <w:tcW w:w="1365" w:type="dxa"/>
            <w:tcBorders>
              <w:top w:val="nil"/>
              <w:left w:val="nil"/>
              <w:bottom w:val="single" w:color="000000" w:sz="4" w:space="0"/>
              <w:right w:val="single" w:color="000000" w:sz="4" w:space="0"/>
            </w:tcBorders>
            <w:noWrap/>
            <w:vAlign w:val="center"/>
          </w:tcPr>
          <w:p w14:paraId="291B29B9">
            <w:pPr>
              <w:jc w:val="center"/>
              <w:rPr>
                <w:color w:val="000000"/>
                <w:sz w:val="20"/>
                <w:szCs w:val="20"/>
              </w:rPr>
            </w:pPr>
            <w:r>
              <w:rPr>
                <w:rFonts w:hint="eastAsia"/>
                <w:color w:val="000000"/>
                <w:sz w:val="20"/>
                <w:szCs w:val="20"/>
              </w:rPr>
              <w:t>考查</w:t>
            </w:r>
          </w:p>
        </w:tc>
      </w:tr>
      <w:tr w14:paraId="73276302">
        <w:tblPrEx>
          <w:tblCellMar>
            <w:top w:w="0" w:type="dxa"/>
            <w:left w:w="108" w:type="dxa"/>
            <w:bottom w:w="0" w:type="dxa"/>
            <w:right w:w="108" w:type="dxa"/>
          </w:tblCellMar>
        </w:tblPrEx>
        <w:trPr>
          <w:cantSplit/>
          <w:trHeight w:val="825" w:hRule="atLeast"/>
          <w:jc w:val="center"/>
        </w:trPr>
        <w:tc>
          <w:tcPr>
            <w:tcW w:w="335" w:type="dxa"/>
            <w:vMerge w:val="continue"/>
            <w:tcBorders>
              <w:left w:val="single" w:color="000000" w:sz="4" w:space="0"/>
              <w:bottom w:val="nil"/>
              <w:right w:val="single" w:color="000000" w:sz="4" w:space="0"/>
            </w:tcBorders>
            <w:vAlign w:val="center"/>
          </w:tcPr>
          <w:p w14:paraId="00F7D498">
            <w:pPr>
              <w:widowControl/>
              <w:jc w:val="left"/>
              <w:rPr>
                <w:rFonts w:ascii="宋体" w:hAnsi="宋体" w:cs="宋体"/>
                <w:color w:val="000000"/>
                <w:kern w:val="0"/>
                <w:sz w:val="20"/>
                <w:szCs w:val="20"/>
              </w:rPr>
            </w:pPr>
          </w:p>
        </w:tc>
        <w:tc>
          <w:tcPr>
            <w:tcW w:w="1570" w:type="dxa"/>
            <w:tcBorders>
              <w:top w:val="nil"/>
              <w:left w:val="single" w:color="000000" w:sz="4" w:space="0"/>
              <w:bottom w:val="single" w:color="000000" w:sz="4" w:space="0"/>
              <w:right w:val="single" w:color="000000" w:sz="4" w:space="0"/>
            </w:tcBorders>
            <w:noWrap/>
            <w:vAlign w:val="center"/>
          </w:tcPr>
          <w:p w14:paraId="78444DB5">
            <w:pPr>
              <w:jc w:val="center"/>
              <w:rPr>
                <w:rFonts w:ascii="宋体" w:hAnsi="宋体"/>
                <w:color w:val="000000"/>
                <w:sz w:val="20"/>
                <w:szCs w:val="20"/>
              </w:rPr>
            </w:pPr>
            <w:r>
              <w:rPr>
                <w:rFonts w:hint="eastAsia" w:ascii="宋体" w:hAnsi="宋体"/>
                <w:color w:val="000000"/>
                <w:sz w:val="20"/>
                <w:szCs w:val="20"/>
              </w:rPr>
              <w:t>ZUC11224116</w:t>
            </w:r>
          </w:p>
        </w:tc>
        <w:tc>
          <w:tcPr>
            <w:tcW w:w="2790" w:type="dxa"/>
            <w:tcBorders>
              <w:top w:val="nil"/>
              <w:left w:val="nil"/>
              <w:bottom w:val="single" w:color="000000" w:sz="4" w:space="0"/>
              <w:right w:val="single" w:color="000000" w:sz="4" w:space="0"/>
            </w:tcBorders>
            <w:vAlign w:val="center"/>
          </w:tcPr>
          <w:p w14:paraId="6783ACF7">
            <w:pPr>
              <w:jc w:val="left"/>
              <w:rPr>
                <w:rFonts w:ascii="宋体" w:hAnsi="宋体"/>
                <w:color w:val="000000"/>
                <w:szCs w:val="21"/>
              </w:rPr>
            </w:pPr>
            <w:r>
              <w:rPr>
                <w:rFonts w:hint="eastAsia" w:ascii="宋体" w:hAnsi="宋体"/>
                <w:color w:val="000000"/>
                <w:szCs w:val="21"/>
              </w:rPr>
              <w:t>直播节目制作</w:t>
            </w:r>
          </w:p>
        </w:tc>
        <w:tc>
          <w:tcPr>
            <w:tcW w:w="610" w:type="dxa"/>
            <w:tcBorders>
              <w:top w:val="nil"/>
              <w:left w:val="nil"/>
              <w:bottom w:val="single" w:color="000000" w:sz="4" w:space="0"/>
              <w:right w:val="single" w:color="000000" w:sz="4" w:space="0"/>
            </w:tcBorders>
            <w:noWrap/>
            <w:vAlign w:val="center"/>
          </w:tcPr>
          <w:p w14:paraId="0C066D99">
            <w:pPr>
              <w:jc w:val="center"/>
              <w:rPr>
                <w:rFonts w:ascii="宋体" w:hAnsi="宋体"/>
                <w:color w:val="000000"/>
                <w:szCs w:val="21"/>
              </w:rPr>
            </w:pPr>
            <w:r>
              <w:rPr>
                <w:rFonts w:hint="eastAsia" w:ascii="宋体" w:hAnsi="宋体"/>
                <w:color w:val="000000"/>
                <w:szCs w:val="21"/>
              </w:rPr>
              <w:t>2</w:t>
            </w:r>
          </w:p>
        </w:tc>
        <w:tc>
          <w:tcPr>
            <w:tcW w:w="612" w:type="dxa"/>
            <w:tcBorders>
              <w:top w:val="nil"/>
              <w:left w:val="nil"/>
              <w:bottom w:val="single" w:color="000000" w:sz="4" w:space="0"/>
              <w:right w:val="single" w:color="000000" w:sz="4" w:space="0"/>
            </w:tcBorders>
            <w:noWrap/>
            <w:vAlign w:val="center"/>
          </w:tcPr>
          <w:p w14:paraId="67F0913D">
            <w:pPr>
              <w:jc w:val="center"/>
              <w:rPr>
                <w:rFonts w:ascii="宋体" w:hAnsi="宋体"/>
                <w:color w:val="000000"/>
                <w:szCs w:val="21"/>
              </w:rPr>
            </w:pPr>
            <w:r>
              <w:rPr>
                <w:rFonts w:hint="eastAsia" w:ascii="宋体" w:hAnsi="宋体"/>
                <w:color w:val="000000"/>
                <w:szCs w:val="21"/>
              </w:rPr>
              <w:t>32</w:t>
            </w:r>
          </w:p>
        </w:tc>
        <w:tc>
          <w:tcPr>
            <w:tcW w:w="719" w:type="dxa"/>
            <w:tcBorders>
              <w:top w:val="nil"/>
              <w:left w:val="nil"/>
              <w:bottom w:val="single" w:color="000000" w:sz="4" w:space="0"/>
              <w:right w:val="single" w:color="000000" w:sz="4" w:space="0"/>
            </w:tcBorders>
            <w:noWrap/>
            <w:vAlign w:val="center"/>
          </w:tcPr>
          <w:p w14:paraId="0765C00F">
            <w:pPr>
              <w:jc w:val="center"/>
              <w:rPr>
                <w:color w:val="000000"/>
                <w:szCs w:val="21"/>
              </w:rPr>
            </w:pPr>
            <w:r>
              <w:rPr>
                <w:rFonts w:hint="eastAsia"/>
                <w:color w:val="000000"/>
                <w:szCs w:val="21"/>
              </w:rPr>
              <w:t>7</w:t>
            </w:r>
          </w:p>
        </w:tc>
        <w:tc>
          <w:tcPr>
            <w:tcW w:w="1365" w:type="dxa"/>
            <w:tcBorders>
              <w:top w:val="single" w:color="000000" w:sz="4" w:space="0"/>
              <w:left w:val="nil"/>
              <w:bottom w:val="single" w:color="000000" w:sz="4" w:space="0"/>
              <w:right w:val="single" w:color="000000" w:sz="4" w:space="0"/>
            </w:tcBorders>
            <w:noWrap/>
            <w:vAlign w:val="center"/>
          </w:tcPr>
          <w:p w14:paraId="526C671A">
            <w:pPr>
              <w:jc w:val="center"/>
              <w:rPr>
                <w:color w:val="000000"/>
                <w:sz w:val="20"/>
                <w:szCs w:val="20"/>
              </w:rPr>
            </w:pPr>
            <w:r>
              <w:rPr>
                <w:rFonts w:hint="eastAsia"/>
                <w:color w:val="000000"/>
                <w:sz w:val="20"/>
                <w:szCs w:val="20"/>
              </w:rPr>
              <w:t>考查</w:t>
            </w:r>
          </w:p>
        </w:tc>
      </w:tr>
      <w:tr w14:paraId="54F54A64">
        <w:tblPrEx>
          <w:tblCellMar>
            <w:top w:w="0" w:type="dxa"/>
            <w:left w:w="108" w:type="dxa"/>
            <w:bottom w:w="0" w:type="dxa"/>
            <w:right w:w="108" w:type="dxa"/>
          </w:tblCellMar>
        </w:tblPrEx>
        <w:trPr>
          <w:cantSplit/>
          <w:trHeight w:val="567" w:hRule="atLeast"/>
          <w:jc w:val="center"/>
        </w:trPr>
        <w:tc>
          <w:tcPr>
            <w:tcW w:w="335" w:type="dxa"/>
            <w:tcBorders>
              <w:left w:val="single" w:color="000000" w:sz="4" w:space="0"/>
              <w:bottom w:val="nil"/>
              <w:right w:val="single" w:color="auto" w:sz="4" w:space="0"/>
            </w:tcBorders>
            <w:vAlign w:val="center"/>
          </w:tcPr>
          <w:p w14:paraId="74E78744">
            <w:pPr>
              <w:widowControl/>
              <w:jc w:val="left"/>
              <w:rPr>
                <w:rFonts w:ascii="宋体" w:hAnsi="宋体" w:cs="宋体"/>
                <w:color w:val="000000"/>
                <w:kern w:val="0"/>
                <w:sz w:val="20"/>
                <w:szCs w:val="20"/>
              </w:rPr>
            </w:pPr>
          </w:p>
        </w:tc>
        <w:tc>
          <w:tcPr>
            <w:tcW w:w="1570" w:type="dxa"/>
            <w:tcBorders>
              <w:top w:val="nil"/>
              <w:left w:val="nil"/>
              <w:bottom w:val="single" w:color="000000" w:sz="4" w:space="0"/>
              <w:right w:val="single" w:color="000000" w:sz="4" w:space="0"/>
            </w:tcBorders>
            <w:noWrap/>
            <w:vAlign w:val="center"/>
          </w:tcPr>
          <w:p w14:paraId="66F25623">
            <w:pPr>
              <w:jc w:val="center"/>
              <w:rPr>
                <w:rFonts w:ascii="宋体" w:hAnsi="宋体"/>
                <w:color w:val="000000"/>
                <w:sz w:val="20"/>
                <w:szCs w:val="20"/>
              </w:rPr>
            </w:pPr>
            <w:r>
              <w:rPr>
                <w:rFonts w:hint="eastAsia" w:ascii="宋体" w:hAnsi="宋体"/>
                <w:color w:val="000000"/>
                <w:sz w:val="20"/>
                <w:szCs w:val="20"/>
              </w:rPr>
              <w:t>ZUC11224117</w:t>
            </w:r>
          </w:p>
        </w:tc>
        <w:tc>
          <w:tcPr>
            <w:tcW w:w="2790" w:type="dxa"/>
            <w:tcBorders>
              <w:top w:val="nil"/>
              <w:left w:val="nil"/>
              <w:bottom w:val="single" w:color="000000" w:sz="4" w:space="0"/>
              <w:right w:val="single" w:color="000000" w:sz="4" w:space="0"/>
            </w:tcBorders>
            <w:vAlign w:val="center"/>
          </w:tcPr>
          <w:p w14:paraId="392A6F20">
            <w:pPr>
              <w:jc w:val="left"/>
              <w:rPr>
                <w:rFonts w:ascii="宋体" w:hAnsi="宋体" w:cs="宋体"/>
                <w:color w:val="000000"/>
                <w:kern w:val="0"/>
                <w:sz w:val="20"/>
                <w:szCs w:val="20"/>
              </w:rPr>
            </w:pPr>
            <w:r>
              <w:rPr>
                <w:rFonts w:hint="eastAsia" w:ascii="宋体" w:hAnsi="宋体" w:cs="宋体"/>
                <w:color w:val="000000"/>
                <w:kern w:val="0"/>
                <w:sz w:val="20"/>
                <w:szCs w:val="20"/>
              </w:rPr>
              <w:t>信息可视化</w:t>
            </w:r>
          </w:p>
        </w:tc>
        <w:tc>
          <w:tcPr>
            <w:tcW w:w="610" w:type="dxa"/>
            <w:tcBorders>
              <w:top w:val="nil"/>
              <w:left w:val="nil"/>
              <w:bottom w:val="single" w:color="000000" w:sz="4" w:space="0"/>
              <w:right w:val="single" w:color="000000" w:sz="4" w:space="0"/>
            </w:tcBorders>
            <w:noWrap/>
            <w:vAlign w:val="center"/>
          </w:tcPr>
          <w:p w14:paraId="7BB94B1C">
            <w:pPr>
              <w:jc w:val="center"/>
              <w:rPr>
                <w:rFonts w:ascii="宋体" w:hAnsi="宋体"/>
                <w:color w:val="000000"/>
                <w:szCs w:val="21"/>
              </w:rPr>
            </w:pPr>
            <w:r>
              <w:rPr>
                <w:rFonts w:hint="eastAsia" w:ascii="宋体" w:hAnsi="宋体"/>
                <w:color w:val="000000"/>
                <w:szCs w:val="21"/>
              </w:rPr>
              <w:t>2</w:t>
            </w:r>
          </w:p>
        </w:tc>
        <w:tc>
          <w:tcPr>
            <w:tcW w:w="612" w:type="dxa"/>
            <w:tcBorders>
              <w:top w:val="nil"/>
              <w:left w:val="nil"/>
              <w:bottom w:val="single" w:color="000000" w:sz="4" w:space="0"/>
              <w:right w:val="single" w:color="000000" w:sz="4" w:space="0"/>
            </w:tcBorders>
            <w:noWrap/>
            <w:vAlign w:val="center"/>
          </w:tcPr>
          <w:p w14:paraId="0C04B0BF">
            <w:pPr>
              <w:jc w:val="center"/>
              <w:rPr>
                <w:rFonts w:ascii="宋体" w:hAnsi="宋体"/>
                <w:color w:val="000000"/>
                <w:szCs w:val="21"/>
              </w:rPr>
            </w:pPr>
            <w:r>
              <w:rPr>
                <w:rFonts w:hint="eastAsia" w:ascii="宋体" w:hAnsi="宋体"/>
                <w:color w:val="000000"/>
                <w:szCs w:val="21"/>
              </w:rPr>
              <w:t>32</w:t>
            </w:r>
          </w:p>
        </w:tc>
        <w:tc>
          <w:tcPr>
            <w:tcW w:w="719" w:type="dxa"/>
            <w:tcBorders>
              <w:top w:val="nil"/>
              <w:left w:val="nil"/>
              <w:bottom w:val="single" w:color="000000" w:sz="4" w:space="0"/>
              <w:right w:val="single" w:color="000000" w:sz="4" w:space="0"/>
            </w:tcBorders>
            <w:noWrap/>
            <w:vAlign w:val="center"/>
          </w:tcPr>
          <w:p w14:paraId="58ADA103">
            <w:pPr>
              <w:jc w:val="center"/>
              <w:rPr>
                <w:color w:val="000000"/>
                <w:szCs w:val="21"/>
              </w:rPr>
            </w:pPr>
            <w:r>
              <w:rPr>
                <w:rFonts w:hint="eastAsia"/>
                <w:color w:val="000000"/>
                <w:szCs w:val="21"/>
              </w:rPr>
              <w:t>6</w:t>
            </w:r>
          </w:p>
        </w:tc>
        <w:tc>
          <w:tcPr>
            <w:tcW w:w="1365" w:type="dxa"/>
            <w:tcBorders>
              <w:top w:val="single" w:color="000000" w:sz="4" w:space="0"/>
              <w:left w:val="nil"/>
              <w:bottom w:val="single" w:color="000000" w:sz="4" w:space="0"/>
              <w:right w:val="single" w:color="000000" w:sz="4" w:space="0"/>
            </w:tcBorders>
            <w:noWrap/>
            <w:vAlign w:val="center"/>
          </w:tcPr>
          <w:p w14:paraId="441BB23B">
            <w:pPr>
              <w:jc w:val="center"/>
              <w:rPr>
                <w:color w:val="000000"/>
                <w:sz w:val="20"/>
                <w:szCs w:val="20"/>
              </w:rPr>
            </w:pPr>
            <w:r>
              <w:rPr>
                <w:rFonts w:hint="eastAsia"/>
                <w:color w:val="000000"/>
                <w:sz w:val="20"/>
                <w:szCs w:val="20"/>
              </w:rPr>
              <w:t>考查</w:t>
            </w:r>
          </w:p>
        </w:tc>
      </w:tr>
      <w:tr w14:paraId="7DBB7BFF">
        <w:tblPrEx>
          <w:tblCellMar>
            <w:top w:w="0" w:type="dxa"/>
            <w:left w:w="108" w:type="dxa"/>
            <w:bottom w:w="0" w:type="dxa"/>
            <w:right w:w="108" w:type="dxa"/>
          </w:tblCellMar>
        </w:tblPrEx>
        <w:trPr>
          <w:cantSplit/>
          <w:trHeight w:val="567" w:hRule="atLeast"/>
          <w:jc w:val="center"/>
        </w:trPr>
        <w:tc>
          <w:tcPr>
            <w:tcW w:w="335" w:type="dxa"/>
            <w:tcBorders>
              <w:left w:val="single" w:color="000000" w:sz="4" w:space="0"/>
              <w:bottom w:val="nil"/>
              <w:right w:val="single" w:color="auto" w:sz="4" w:space="0"/>
            </w:tcBorders>
            <w:vAlign w:val="center"/>
          </w:tcPr>
          <w:p w14:paraId="60DE78A9">
            <w:pPr>
              <w:widowControl/>
              <w:jc w:val="left"/>
              <w:rPr>
                <w:rFonts w:ascii="宋体" w:hAnsi="宋体" w:cs="宋体"/>
                <w:color w:val="000000"/>
                <w:kern w:val="0"/>
                <w:sz w:val="20"/>
                <w:szCs w:val="20"/>
              </w:rPr>
            </w:pPr>
          </w:p>
        </w:tc>
        <w:tc>
          <w:tcPr>
            <w:tcW w:w="1570" w:type="dxa"/>
            <w:tcBorders>
              <w:top w:val="nil"/>
              <w:left w:val="nil"/>
              <w:bottom w:val="single" w:color="000000" w:sz="4" w:space="0"/>
              <w:right w:val="single" w:color="000000" w:sz="4" w:space="0"/>
            </w:tcBorders>
            <w:noWrap/>
            <w:vAlign w:val="center"/>
          </w:tcPr>
          <w:p w14:paraId="4C7D0BBB">
            <w:pPr>
              <w:jc w:val="center"/>
              <w:rPr>
                <w:rFonts w:ascii="宋体" w:hAnsi="宋体"/>
                <w:color w:val="000000"/>
                <w:sz w:val="20"/>
                <w:szCs w:val="20"/>
              </w:rPr>
            </w:pPr>
            <w:r>
              <w:rPr>
                <w:rFonts w:hint="eastAsia" w:ascii="宋体" w:hAnsi="宋体"/>
                <w:color w:val="000000"/>
                <w:sz w:val="20"/>
                <w:szCs w:val="20"/>
              </w:rPr>
              <w:t>ZUC11224118</w:t>
            </w:r>
          </w:p>
        </w:tc>
        <w:tc>
          <w:tcPr>
            <w:tcW w:w="2790" w:type="dxa"/>
            <w:tcBorders>
              <w:top w:val="nil"/>
              <w:left w:val="nil"/>
              <w:bottom w:val="single" w:color="000000" w:sz="4" w:space="0"/>
              <w:right w:val="single" w:color="000000" w:sz="4" w:space="0"/>
            </w:tcBorders>
            <w:vAlign w:val="center"/>
          </w:tcPr>
          <w:p w14:paraId="6DE446D5">
            <w:pPr>
              <w:jc w:val="left"/>
              <w:rPr>
                <w:rFonts w:ascii="宋体" w:hAnsi="宋体" w:cs="宋体"/>
                <w:color w:val="000000"/>
                <w:kern w:val="0"/>
                <w:sz w:val="20"/>
                <w:szCs w:val="20"/>
              </w:rPr>
            </w:pPr>
            <w:r>
              <w:rPr>
                <w:rFonts w:hint="eastAsia" w:ascii="宋体" w:hAnsi="宋体" w:cs="宋体"/>
                <w:color w:val="000000"/>
                <w:kern w:val="0"/>
                <w:sz w:val="20"/>
                <w:szCs w:val="20"/>
              </w:rPr>
              <w:t>数字音频制作</w:t>
            </w:r>
          </w:p>
        </w:tc>
        <w:tc>
          <w:tcPr>
            <w:tcW w:w="610" w:type="dxa"/>
            <w:tcBorders>
              <w:top w:val="nil"/>
              <w:left w:val="nil"/>
              <w:bottom w:val="single" w:color="000000" w:sz="4" w:space="0"/>
              <w:right w:val="single" w:color="000000" w:sz="4" w:space="0"/>
            </w:tcBorders>
            <w:noWrap/>
            <w:vAlign w:val="center"/>
          </w:tcPr>
          <w:p w14:paraId="0B1C0256">
            <w:pPr>
              <w:jc w:val="center"/>
              <w:rPr>
                <w:rFonts w:ascii="宋体" w:hAnsi="宋体"/>
                <w:color w:val="000000"/>
                <w:szCs w:val="21"/>
              </w:rPr>
            </w:pPr>
            <w:r>
              <w:rPr>
                <w:rFonts w:hint="eastAsia" w:ascii="宋体" w:hAnsi="宋体"/>
                <w:color w:val="000000"/>
                <w:szCs w:val="21"/>
              </w:rPr>
              <w:t>2</w:t>
            </w:r>
          </w:p>
        </w:tc>
        <w:tc>
          <w:tcPr>
            <w:tcW w:w="612" w:type="dxa"/>
            <w:tcBorders>
              <w:top w:val="nil"/>
              <w:left w:val="nil"/>
              <w:bottom w:val="single" w:color="000000" w:sz="4" w:space="0"/>
              <w:right w:val="single" w:color="000000" w:sz="4" w:space="0"/>
            </w:tcBorders>
            <w:noWrap/>
            <w:vAlign w:val="center"/>
          </w:tcPr>
          <w:p w14:paraId="085C6D49">
            <w:pPr>
              <w:jc w:val="center"/>
              <w:rPr>
                <w:rFonts w:ascii="宋体" w:hAnsi="宋体"/>
                <w:color w:val="000000"/>
                <w:szCs w:val="21"/>
              </w:rPr>
            </w:pPr>
            <w:r>
              <w:rPr>
                <w:rFonts w:hint="eastAsia" w:ascii="宋体" w:hAnsi="宋体"/>
                <w:color w:val="000000"/>
                <w:szCs w:val="21"/>
              </w:rPr>
              <w:t>32</w:t>
            </w:r>
          </w:p>
        </w:tc>
        <w:tc>
          <w:tcPr>
            <w:tcW w:w="719" w:type="dxa"/>
            <w:tcBorders>
              <w:top w:val="nil"/>
              <w:left w:val="nil"/>
              <w:bottom w:val="single" w:color="000000" w:sz="4" w:space="0"/>
              <w:right w:val="single" w:color="000000" w:sz="4" w:space="0"/>
            </w:tcBorders>
            <w:noWrap/>
            <w:vAlign w:val="center"/>
          </w:tcPr>
          <w:p w14:paraId="7EADE2BC">
            <w:pPr>
              <w:jc w:val="center"/>
              <w:rPr>
                <w:color w:val="000000"/>
                <w:szCs w:val="21"/>
              </w:rPr>
            </w:pPr>
            <w:r>
              <w:rPr>
                <w:rFonts w:hint="eastAsia"/>
                <w:color w:val="000000"/>
                <w:szCs w:val="21"/>
              </w:rPr>
              <w:t>7</w:t>
            </w:r>
          </w:p>
        </w:tc>
        <w:tc>
          <w:tcPr>
            <w:tcW w:w="1365" w:type="dxa"/>
            <w:tcBorders>
              <w:top w:val="nil"/>
              <w:left w:val="nil"/>
              <w:bottom w:val="single" w:color="000000" w:sz="4" w:space="0"/>
              <w:right w:val="single" w:color="000000" w:sz="4" w:space="0"/>
            </w:tcBorders>
            <w:noWrap/>
            <w:vAlign w:val="center"/>
          </w:tcPr>
          <w:p w14:paraId="04A9BC62">
            <w:pPr>
              <w:jc w:val="center"/>
              <w:rPr>
                <w:color w:val="000000"/>
                <w:sz w:val="20"/>
                <w:szCs w:val="20"/>
              </w:rPr>
            </w:pPr>
            <w:r>
              <w:rPr>
                <w:rFonts w:hint="eastAsia"/>
                <w:color w:val="000000"/>
                <w:sz w:val="20"/>
                <w:szCs w:val="20"/>
              </w:rPr>
              <w:t>考查</w:t>
            </w:r>
          </w:p>
        </w:tc>
      </w:tr>
      <w:tr w14:paraId="0F05570A">
        <w:tblPrEx>
          <w:tblCellMar>
            <w:top w:w="0" w:type="dxa"/>
            <w:left w:w="108" w:type="dxa"/>
            <w:bottom w:w="0" w:type="dxa"/>
            <w:right w:w="108" w:type="dxa"/>
          </w:tblCellMar>
        </w:tblPrEx>
        <w:trPr>
          <w:cantSplit/>
          <w:trHeight w:val="567" w:hRule="atLeast"/>
          <w:jc w:val="center"/>
        </w:trPr>
        <w:tc>
          <w:tcPr>
            <w:tcW w:w="335" w:type="dxa"/>
            <w:vMerge w:val="restart"/>
            <w:tcBorders>
              <w:top w:val="single" w:color="000000" w:sz="4" w:space="0"/>
              <w:left w:val="single" w:color="000000" w:sz="4" w:space="0"/>
              <w:right w:val="single" w:color="auto" w:sz="4" w:space="0"/>
            </w:tcBorders>
            <w:vAlign w:val="center"/>
          </w:tcPr>
          <w:p w14:paraId="0844341F">
            <w:pPr>
              <w:jc w:val="center"/>
              <w:rPr>
                <w:rFonts w:ascii="宋体" w:hAnsi="宋体" w:cs="宋体"/>
                <w:color w:val="000000"/>
                <w:kern w:val="0"/>
                <w:sz w:val="20"/>
                <w:szCs w:val="20"/>
              </w:rPr>
            </w:pPr>
          </w:p>
          <w:p w14:paraId="44E9C562">
            <w:pPr>
              <w:jc w:val="center"/>
              <w:rPr>
                <w:rFonts w:ascii="宋体" w:hAnsi="宋体" w:cs="宋体"/>
                <w:color w:val="000000"/>
                <w:kern w:val="0"/>
                <w:sz w:val="20"/>
                <w:szCs w:val="20"/>
              </w:rPr>
            </w:pPr>
          </w:p>
          <w:p w14:paraId="0879A792">
            <w:pPr>
              <w:jc w:val="center"/>
              <w:rPr>
                <w:rFonts w:ascii="宋体" w:hAnsi="宋体" w:cs="宋体"/>
                <w:color w:val="000000"/>
                <w:kern w:val="0"/>
                <w:sz w:val="20"/>
                <w:szCs w:val="20"/>
              </w:rPr>
            </w:pPr>
            <w:r>
              <w:rPr>
                <w:rFonts w:hint="eastAsia" w:ascii="宋体" w:hAnsi="宋体" w:cs="宋体"/>
                <w:color w:val="000000"/>
                <w:kern w:val="0"/>
                <w:sz w:val="20"/>
                <w:szCs w:val="20"/>
              </w:rPr>
              <w:t>方向二数字运营</w:t>
            </w:r>
          </w:p>
          <w:p w14:paraId="716D5E98">
            <w:pPr>
              <w:jc w:val="center"/>
              <w:rPr>
                <w:rFonts w:ascii="宋体" w:hAnsi="宋体" w:cs="宋体"/>
                <w:color w:val="000000"/>
                <w:kern w:val="0"/>
                <w:sz w:val="20"/>
                <w:szCs w:val="20"/>
              </w:rPr>
            </w:pPr>
          </w:p>
        </w:tc>
        <w:tc>
          <w:tcPr>
            <w:tcW w:w="1570" w:type="dxa"/>
            <w:tcBorders>
              <w:top w:val="nil"/>
              <w:left w:val="nil"/>
              <w:bottom w:val="single" w:color="000000" w:sz="4" w:space="0"/>
              <w:right w:val="single" w:color="000000" w:sz="4" w:space="0"/>
            </w:tcBorders>
            <w:noWrap/>
            <w:vAlign w:val="center"/>
          </w:tcPr>
          <w:p w14:paraId="3F9773E4">
            <w:pPr>
              <w:jc w:val="center"/>
              <w:rPr>
                <w:rFonts w:ascii="宋体" w:hAnsi="宋体"/>
                <w:color w:val="000000"/>
                <w:sz w:val="20"/>
                <w:szCs w:val="20"/>
              </w:rPr>
            </w:pPr>
            <w:r>
              <w:rPr>
                <w:rFonts w:hint="eastAsia" w:ascii="宋体" w:hAnsi="宋体"/>
                <w:color w:val="000000"/>
                <w:sz w:val="20"/>
                <w:szCs w:val="20"/>
              </w:rPr>
              <w:t>ZUC1122411</w:t>
            </w:r>
            <w:r>
              <w:rPr>
                <w:rFonts w:ascii="宋体" w:hAnsi="宋体"/>
                <w:color w:val="000000"/>
                <w:sz w:val="20"/>
                <w:szCs w:val="20"/>
              </w:rPr>
              <w:t>9</w:t>
            </w:r>
          </w:p>
        </w:tc>
        <w:tc>
          <w:tcPr>
            <w:tcW w:w="2790" w:type="dxa"/>
            <w:tcBorders>
              <w:top w:val="nil"/>
              <w:left w:val="nil"/>
              <w:bottom w:val="single" w:color="000000" w:sz="4" w:space="0"/>
              <w:right w:val="single" w:color="000000" w:sz="4" w:space="0"/>
            </w:tcBorders>
            <w:vAlign w:val="center"/>
          </w:tcPr>
          <w:p w14:paraId="6A4CF5D8">
            <w:pPr>
              <w:jc w:val="left"/>
              <w:rPr>
                <w:rFonts w:ascii="宋体" w:hAnsi="宋体"/>
                <w:color w:val="000000"/>
                <w:szCs w:val="21"/>
              </w:rPr>
            </w:pPr>
            <w:r>
              <w:rPr>
                <w:rFonts w:hint="eastAsia" w:ascii="宋体" w:hAnsi="宋体"/>
                <w:color w:val="000000"/>
                <w:szCs w:val="21"/>
              </w:rPr>
              <w:t>数字营销</w:t>
            </w:r>
          </w:p>
        </w:tc>
        <w:tc>
          <w:tcPr>
            <w:tcW w:w="610" w:type="dxa"/>
            <w:tcBorders>
              <w:top w:val="nil"/>
              <w:left w:val="nil"/>
              <w:bottom w:val="single" w:color="000000" w:sz="4" w:space="0"/>
              <w:right w:val="single" w:color="000000" w:sz="4" w:space="0"/>
            </w:tcBorders>
            <w:noWrap/>
            <w:vAlign w:val="center"/>
          </w:tcPr>
          <w:p w14:paraId="6C83D802">
            <w:pPr>
              <w:jc w:val="center"/>
              <w:rPr>
                <w:rFonts w:ascii="宋体" w:hAnsi="宋体"/>
                <w:color w:val="000000"/>
                <w:szCs w:val="21"/>
              </w:rPr>
            </w:pPr>
            <w:r>
              <w:rPr>
                <w:rFonts w:hint="eastAsia" w:ascii="宋体" w:hAnsi="宋体"/>
                <w:color w:val="000000"/>
                <w:szCs w:val="21"/>
              </w:rPr>
              <w:t>2</w:t>
            </w:r>
          </w:p>
        </w:tc>
        <w:tc>
          <w:tcPr>
            <w:tcW w:w="612" w:type="dxa"/>
            <w:tcBorders>
              <w:top w:val="nil"/>
              <w:left w:val="nil"/>
              <w:bottom w:val="single" w:color="000000" w:sz="4" w:space="0"/>
              <w:right w:val="single" w:color="000000" w:sz="4" w:space="0"/>
            </w:tcBorders>
            <w:noWrap/>
            <w:vAlign w:val="center"/>
          </w:tcPr>
          <w:p w14:paraId="005AFCF7">
            <w:pPr>
              <w:jc w:val="center"/>
              <w:rPr>
                <w:rFonts w:ascii="宋体" w:hAnsi="宋体"/>
                <w:color w:val="000000"/>
                <w:szCs w:val="21"/>
              </w:rPr>
            </w:pPr>
            <w:r>
              <w:rPr>
                <w:rFonts w:hint="eastAsia" w:ascii="宋体" w:hAnsi="宋体"/>
                <w:color w:val="000000"/>
                <w:szCs w:val="21"/>
              </w:rPr>
              <w:t>32</w:t>
            </w:r>
          </w:p>
        </w:tc>
        <w:tc>
          <w:tcPr>
            <w:tcW w:w="719" w:type="dxa"/>
            <w:tcBorders>
              <w:top w:val="nil"/>
              <w:left w:val="nil"/>
              <w:bottom w:val="single" w:color="000000" w:sz="4" w:space="0"/>
              <w:right w:val="single" w:color="000000" w:sz="4" w:space="0"/>
            </w:tcBorders>
            <w:noWrap/>
            <w:vAlign w:val="center"/>
          </w:tcPr>
          <w:p w14:paraId="61887A63">
            <w:pPr>
              <w:jc w:val="center"/>
              <w:rPr>
                <w:color w:val="000000"/>
                <w:szCs w:val="21"/>
              </w:rPr>
            </w:pPr>
            <w:r>
              <w:rPr>
                <w:rFonts w:hint="eastAsia"/>
                <w:color w:val="000000"/>
                <w:szCs w:val="21"/>
              </w:rPr>
              <w:t>4</w:t>
            </w:r>
          </w:p>
        </w:tc>
        <w:tc>
          <w:tcPr>
            <w:tcW w:w="1365" w:type="dxa"/>
            <w:tcBorders>
              <w:top w:val="nil"/>
              <w:left w:val="nil"/>
              <w:bottom w:val="single" w:color="000000" w:sz="4" w:space="0"/>
              <w:right w:val="single" w:color="000000" w:sz="4" w:space="0"/>
            </w:tcBorders>
            <w:noWrap/>
            <w:vAlign w:val="center"/>
          </w:tcPr>
          <w:p w14:paraId="02C91DCF">
            <w:pPr>
              <w:jc w:val="center"/>
              <w:rPr>
                <w:color w:val="000000"/>
                <w:sz w:val="20"/>
                <w:szCs w:val="20"/>
              </w:rPr>
            </w:pPr>
            <w:r>
              <w:rPr>
                <w:rFonts w:hint="eastAsia"/>
                <w:color w:val="000000"/>
                <w:sz w:val="20"/>
                <w:szCs w:val="20"/>
              </w:rPr>
              <w:t>考查</w:t>
            </w:r>
          </w:p>
        </w:tc>
      </w:tr>
      <w:tr w14:paraId="4576DA56">
        <w:tblPrEx>
          <w:tblCellMar>
            <w:top w:w="0" w:type="dxa"/>
            <w:left w:w="108" w:type="dxa"/>
            <w:bottom w:w="0" w:type="dxa"/>
            <w:right w:w="108" w:type="dxa"/>
          </w:tblCellMar>
        </w:tblPrEx>
        <w:trPr>
          <w:cantSplit/>
          <w:trHeight w:val="567" w:hRule="atLeast"/>
          <w:jc w:val="center"/>
        </w:trPr>
        <w:tc>
          <w:tcPr>
            <w:tcW w:w="335" w:type="dxa"/>
            <w:vMerge w:val="continue"/>
            <w:tcBorders>
              <w:left w:val="single" w:color="000000" w:sz="4" w:space="0"/>
              <w:right w:val="single" w:color="auto" w:sz="4" w:space="0"/>
            </w:tcBorders>
            <w:vAlign w:val="center"/>
          </w:tcPr>
          <w:p w14:paraId="00E355AC">
            <w:pPr>
              <w:jc w:val="center"/>
              <w:rPr>
                <w:rFonts w:ascii="宋体" w:hAnsi="宋体" w:cs="宋体"/>
                <w:color w:val="000000"/>
                <w:kern w:val="0"/>
                <w:sz w:val="20"/>
                <w:szCs w:val="20"/>
              </w:rPr>
            </w:pPr>
          </w:p>
        </w:tc>
        <w:tc>
          <w:tcPr>
            <w:tcW w:w="1570" w:type="dxa"/>
            <w:tcBorders>
              <w:top w:val="nil"/>
              <w:left w:val="nil"/>
              <w:bottom w:val="single" w:color="000000" w:sz="4" w:space="0"/>
              <w:right w:val="single" w:color="000000" w:sz="4" w:space="0"/>
            </w:tcBorders>
            <w:noWrap/>
            <w:vAlign w:val="center"/>
          </w:tcPr>
          <w:p w14:paraId="2DFABA99">
            <w:pPr>
              <w:jc w:val="center"/>
              <w:rPr>
                <w:rFonts w:ascii="宋体" w:hAnsi="宋体"/>
                <w:color w:val="000000"/>
                <w:sz w:val="20"/>
                <w:szCs w:val="20"/>
              </w:rPr>
            </w:pPr>
            <w:r>
              <w:rPr>
                <w:rFonts w:hint="eastAsia" w:ascii="宋体" w:hAnsi="宋体"/>
                <w:color w:val="000000"/>
                <w:sz w:val="20"/>
                <w:szCs w:val="20"/>
              </w:rPr>
              <w:t>ZUC112241</w:t>
            </w:r>
            <w:r>
              <w:rPr>
                <w:rFonts w:ascii="宋体" w:hAnsi="宋体"/>
                <w:color w:val="000000"/>
                <w:sz w:val="20"/>
                <w:szCs w:val="20"/>
              </w:rPr>
              <w:t>20</w:t>
            </w:r>
          </w:p>
        </w:tc>
        <w:tc>
          <w:tcPr>
            <w:tcW w:w="2790" w:type="dxa"/>
            <w:tcBorders>
              <w:top w:val="nil"/>
              <w:left w:val="nil"/>
              <w:bottom w:val="single" w:color="000000" w:sz="4" w:space="0"/>
              <w:right w:val="single" w:color="000000" w:sz="4" w:space="0"/>
            </w:tcBorders>
            <w:vAlign w:val="center"/>
          </w:tcPr>
          <w:p w14:paraId="4363636D">
            <w:pPr>
              <w:jc w:val="left"/>
              <w:rPr>
                <w:rFonts w:ascii="宋体" w:hAnsi="宋体"/>
                <w:color w:val="000000"/>
                <w:szCs w:val="21"/>
              </w:rPr>
            </w:pPr>
            <w:r>
              <w:rPr>
                <w:rFonts w:hint="eastAsia" w:ascii="宋体" w:hAnsi="宋体"/>
                <w:color w:val="000000"/>
                <w:szCs w:val="21"/>
              </w:rPr>
              <w:t>网络舆情分析</w:t>
            </w:r>
          </w:p>
        </w:tc>
        <w:tc>
          <w:tcPr>
            <w:tcW w:w="610" w:type="dxa"/>
            <w:tcBorders>
              <w:top w:val="nil"/>
              <w:left w:val="nil"/>
              <w:bottom w:val="single" w:color="000000" w:sz="4" w:space="0"/>
              <w:right w:val="single" w:color="000000" w:sz="4" w:space="0"/>
            </w:tcBorders>
            <w:noWrap/>
            <w:vAlign w:val="center"/>
          </w:tcPr>
          <w:p w14:paraId="3FB9FB39">
            <w:pPr>
              <w:jc w:val="center"/>
              <w:rPr>
                <w:rFonts w:ascii="宋体" w:hAnsi="宋体"/>
                <w:color w:val="000000"/>
                <w:szCs w:val="21"/>
              </w:rPr>
            </w:pPr>
            <w:r>
              <w:rPr>
                <w:rFonts w:hint="eastAsia" w:ascii="宋体" w:hAnsi="宋体"/>
                <w:color w:val="000000"/>
                <w:szCs w:val="21"/>
              </w:rPr>
              <w:t>2</w:t>
            </w:r>
          </w:p>
        </w:tc>
        <w:tc>
          <w:tcPr>
            <w:tcW w:w="612" w:type="dxa"/>
            <w:tcBorders>
              <w:top w:val="nil"/>
              <w:left w:val="nil"/>
              <w:bottom w:val="single" w:color="000000" w:sz="4" w:space="0"/>
              <w:right w:val="single" w:color="000000" w:sz="4" w:space="0"/>
            </w:tcBorders>
            <w:noWrap/>
            <w:vAlign w:val="center"/>
          </w:tcPr>
          <w:p w14:paraId="7F33E0C7">
            <w:pPr>
              <w:jc w:val="center"/>
              <w:rPr>
                <w:rFonts w:ascii="宋体" w:hAnsi="宋体"/>
                <w:color w:val="000000"/>
                <w:szCs w:val="21"/>
              </w:rPr>
            </w:pPr>
            <w:r>
              <w:rPr>
                <w:rFonts w:hint="eastAsia" w:ascii="宋体" w:hAnsi="宋体"/>
                <w:color w:val="000000"/>
                <w:szCs w:val="21"/>
              </w:rPr>
              <w:t>32</w:t>
            </w:r>
          </w:p>
        </w:tc>
        <w:tc>
          <w:tcPr>
            <w:tcW w:w="719" w:type="dxa"/>
            <w:tcBorders>
              <w:top w:val="nil"/>
              <w:left w:val="nil"/>
              <w:bottom w:val="single" w:color="000000" w:sz="4" w:space="0"/>
              <w:right w:val="single" w:color="000000" w:sz="4" w:space="0"/>
            </w:tcBorders>
            <w:noWrap/>
            <w:vAlign w:val="center"/>
          </w:tcPr>
          <w:p w14:paraId="6E426F57">
            <w:pPr>
              <w:jc w:val="center"/>
              <w:rPr>
                <w:color w:val="000000"/>
                <w:szCs w:val="21"/>
              </w:rPr>
            </w:pPr>
            <w:r>
              <w:rPr>
                <w:rFonts w:hint="eastAsia"/>
                <w:color w:val="000000"/>
                <w:szCs w:val="21"/>
              </w:rPr>
              <w:t>5</w:t>
            </w:r>
          </w:p>
        </w:tc>
        <w:tc>
          <w:tcPr>
            <w:tcW w:w="1365" w:type="dxa"/>
            <w:tcBorders>
              <w:top w:val="nil"/>
              <w:left w:val="nil"/>
              <w:bottom w:val="single" w:color="000000" w:sz="4" w:space="0"/>
              <w:right w:val="single" w:color="000000" w:sz="4" w:space="0"/>
            </w:tcBorders>
            <w:noWrap/>
            <w:vAlign w:val="center"/>
          </w:tcPr>
          <w:p w14:paraId="1411419B">
            <w:pPr>
              <w:jc w:val="center"/>
              <w:rPr>
                <w:color w:val="000000"/>
                <w:sz w:val="20"/>
                <w:szCs w:val="20"/>
              </w:rPr>
            </w:pPr>
            <w:r>
              <w:rPr>
                <w:rFonts w:hint="eastAsia"/>
                <w:color w:val="000000"/>
                <w:sz w:val="20"/>
                <w:szCs w:val="20"/>
              </w:rPr>
              <w:t>考查</w:t>
            </w:r>
          </w:p>
        </w:tc>
      </w:tr>
      <w:tr w14:paraId="550A30DE">
        <w:tblPrEx>
          <w:tblCellMar>
            <w:top w:w="0" w:type="dxa"/>
            <w:left w:w="108" w:type="dxa"/>
            <w:bottom w:w="0" w:type="dxa"/>
            <w:right w:w="108" w:type="dxa"/>
          </w:tblCellMar>
        </w:tblPrEx>
        <w:trPr>
          <w:cantSplit/>
          <w:trHeight w:val="567" w:hRule="atLeast"/>
          <w:jc w:val="center"/>
        </w:trPr>
        <w:tc>
          <w:tcPr>
            <w:tcW w:w="335" w:type="dxa"/>
            <w:vMerge w:val="continue"/>
            <w:tcBorders>
              <w:left w:val="single" w:color="000000" w:sz="4" w:space="0"/>
              <w:right w:val="single" w:color="auto" w:sz="4" w:space="0"/>
            </w:tcBorders>
            <w:vAlign w:val="center"/>
          </w:tcPr>
          <w:p w14:paraId="06DFFD30">
            <w:pPr>
              <w:jc w:val="center"/>
              <w:rPr>
                <w:rFonts w:ascii="宋体" w:hAnsi="宋体" w:cs="宋体"/>
                <w:color w:val="000000"/>
                <w:kern w:val="0"/>
                <w:sz w:val="20"/>
                <w:szCs w:val="20"/>
              </w:rPr>
            </w:pPr>
          </w:p>
        </w:tc>
        <w:tc>
          <w:tcPr>
            <w:tcW w:w="1570" w:type="dxa"/>
            <w:tcBorders>
              <w:top w:val="single" w:color="000000" w:sz="4" w:space="0"/>
              <w:left w:val="nil"/>
              <w:bottom w:val="single" w:color="000000" w:sz="4" w:space="0"/>
              <w:right w:val="single" w:color="000000" w:sz="4" w:space="0"/>
            </w:tcBorders>
            <w:noWrap/>
            <w:vAlign w:val="center"/>
          </w:tcPr>
          <w:p w14:paraId="64F5A332">
            <w:pPr>
              <w:jc w:val="center"/>
              <w:rPr>
                <w:rFonts w:ascii="宋体" w:hAnsi="宋体"/>
                <w:color w:val="000000"/>
                <w:sz w:val="20"/>
                <w:szCs w:val="20"/>
              </w:rPr>
            </w:pPr>
            <w:r>
              <w:rPr>
                <w:rFonts w:hint="eastAsia" w:ascii="宋体" w:hAnsi="宋体"/>
                <w:color w:val="000000"/>
                <w:sz w:val="20"/>
                <w:szCs w:val="20"/>
              </w:rPr>
              <w:t>ZUC112241</w:t>
            </w:r>
            <w:r>
              <w:rPr>
                <w:rFonts w:ascii="宋体" w:hAnsi="宋体"/>
                <w:color w:val="000000"/>
                <w:sz w:val="20"/>
                <w:szCs w:val="20"/>
              </w:rPr>
              <w:t>21</w:t>
            </w:r>
          </w:p>
        </w:tc>
        <w:tc>
          <w:tcPr>
            <w:tcW w:w="2790" w:type="dxa"/>
            <w:tcBorders>
              <w:top w:val="single" w:color="000000" w:sz="4" w:space="0"/>
              <w:left w:val="nil"/>
              <w:bottom w:val="single" w:color="000000" w:sz="4" w:space="0"/>
              <w:right w:val="single" w:color="000000" w:sz="4" w:space="0"/>
            </w:tcBorders>
            <w:vAlign w:val="center"/>
          </w:tcPr>
          <w:p w14:paraId="5DA74A35">
            <w:pPr>
              <w:jc w:val="left"/>
              <w:rPr>
                <w:rFonts w:ascii="宋体" w:hAnsi="宋体"/>
                <w:color w:val="000000"/>
                <w:szCs w:val="21"/>
              </w:rPr>
            </w:pPr>
            <w:r>
              <w:rPr>
                <w:rFonts w:hint="eastAsia" w:ascii="宋体" w:hAnsi="宋体"/>
                <w:color w:val="000000"/>
                <w:szCs w:val="21"/>
              </w:rPr>
              <w:t>新媒体产品设计与运营</w:t>
            </w:r>
          </w:p>
        </w:tc>
        <w:tc>
          <w:tcPr>
            <w:tcW w:w="610" w:type="dxa"/>
            <w:tcBorders>
              <w:top w:val="single" w:color="000000" w:sz="4" w:space="0"/>
              <w:left w:val="nil"/>
              <w:bottom w:val="single" w:color="000000" w:sz="4" w:space="0"/>
              <w:right w:val="single" w:color="000000" w:sz="4" w:space="0"/>
            </w:tcBorders>
            <w:noWrap/>
            <w:vAlign w:val="center"/>
          </w:tcPr>
          <w:p w14:paraId="32AAFA3D">
            <w:pPr>
              <w:jc w:val="center"/>
              <w:rPr>
                <w:rFonts w:ascii="宋体" w:hAnsi="宋体"/>
                <w:color w:val="000000"/>
                <w:szCs w:val="21"/>
              </w:rPr>
            </w:pPr>
            <w:r>
              <w:rPr>
                <w:rFonts w:hint="eastAsia" w:ascii="宋体" w:hAnsi="宋体"/>
                <w:color w:val="000000"/>
                <w:szCs w:val="21"/>
              </w:rPr>
              <w:t>2</w:t>
            </w:r>
          </w:p>
        </w:tc>
        <w:tc>
          <w:tcPr>
            <w:tcW w:w="612" w:type="dxa"/>
            <w:tcBorders>
              <w:top w:val="single" w:color="000000" w:sz="4" w:space="0"/>
              <w:left w:val="nil"/>
              <w:bottom w:val="single" w:color="000000" w:sz="4" w:space="0"/>
              <w:right w:val="single" w:color="000000" w:sz="4" w:space="0"/>
            </w:tcBorders>
            <w:noWrap/>
            <w:vAlign w:val="center"/>
          </w:tcPr>
          <w:p w14:paraId="54C33CB2">
            <w:pPr>
              <w:jc w:val="center"/>
              <w:rPr>
                <w:rFonts w:ascii="宋体" w:hAnsi="宋体"/>
                <w:color w:val="000000"/>
                <w:szCs w:val="21"/>
              </w:rPr>
            </w:pPr>
            <w:r>
              <w:rPr>
                <w:rFonts w:hint="eastAsia" w:ascii="宋体" w:hAnsi="宋体"/>
                <w:color w:val="000000"/>
                <w:szCs w:val="21"/>
              </w:rPr>
              <w:t>32</w:t>
            </w:r>
          </w:p>
        </w:tc>
        <w:tc>
          <w:tcPr>
            <w:tcW w:w="719" w:type="dxa"/>
            <w:tcBorders>
              <w:top w:val="single" w:color="000000" w:sz="4" w:space="0"/>
              <w:left w:val="nil"/>
              <w:bottom w:val="single" w:color="000000" w:sz="4" w:space="0"/>
              <w:right w:val="single" w:color="000000" w:sz="4" w:space="0"/>
            </w:tcBorders>
            <w:noWrap/>
            <w:vAlign w:val="center"/>
          </w:tcPr>
          <w:p w14:paraId="10C1BD57">
            <w:pPr>
              <w:jc w:val="center"/>
              <w:rPr>
                <w:color w:val="000000"/>
                <w:sz w:val="20"/>
                <w:szCs w:val="20"/>
              </w:rPr>
            </w:pPr>
            <w:r>
              <w:rPr>
                <w:rFonts w:hint="eastAsia"/>
                <w:color w:val="000000"/>
                <w:sz w:val="20"/>
                <w:szCs w:val="20"/>
              </w:rPr>
              <w:t>6</w:t>
            </w:r>
          </w:p>
        </w:tc>
        <w:tc>
          <w:tcPr>
            <w:tcW w:w="1365" w:type="dxa"/>
            <w:tcBorders>
              <w:top w:val="single" w:color="000000" w:sz="4" w:space="0"/>
              <w:left w:val="nil"/>
              <w:bottom w:val="single" w:color="000000" w:sz="4" w:space="0"/>
              <w:right w:val="single" w:color="000000" w:sz="4" w:space="0"/>
            </w:tcBorders>
            <w:noWrap/>
            <w:vAlign w:val="center"/>
          </w:tcPr>
          <w:p w14:paraId="71DACE0D">
            <w:pPr>
              <w:jc w:val="center"/>
              <w:rPr>
                <w:color w:val="000000"/>
                <w:sz w:val="20"/>
                <w:szCs w:val="20"/>
              </w:rPr>
            </w:pPr>
            <w:r>
              <w:rPr>
                <w:rFonts w:hint="eastAsia"/>
                <w:color w:val="000000"/>
                <w:sz w:val="20"/>
                <w:szCs w:val="20"/>
              </w:rPr>
              <w:t>考查</w:t>
            </w:r>
          </w:p>
        </w:tc>
      </w:tr>
      <w:tr w14:paraId="56490018">
        <w:tblPrEx>
          <w:tblCellMar>
            <w:top w:w="0" w:type="dxa"/>
            <w:left w:w="108" w:type="dxa"/>
            <w:bottom w:w="0" w:type="dxa"/>
            <w:right w:w="108" w:type="dxa"/>
          </w:tblCellMar>
        </w:tblPrEx>
        <w:trPr>
          <w:cantSplit/>
          <w:trHeight w:val="567" w:hRule="atLeast"/>
          <w:jc w:val="center"/>
        </w:trPr>
        <w:tc>
          <w:tcPr>
            <w:tcW w:w="335" w:type="dxa"/>
            <w:vMerge w:val="continue"/>
            <w:tcBorders>
              <w:left w:val="single" w:color="000000" w:sz="4" w:space="0"/>
              <w:right w:val="single" w:color="auto" w:sz="4" w:space="0"/>
            </w:tcBorders>
            <w:vAlign w:val="center"/>
          </w:tcPr>
          <w:p w14:paraId="637C8450">
            <w:pPr>
              <w:widowControl/>
              <w:jc w:val="center"/>
              <w:rPr>
                <w:rFonts w:ascii="宋体" w:hAnsi="宋体" w:cs="宋体"/>
                <w:color w:val="000000"/>
                <w:kern w:val="0"/>
                <w:sz w:val="20"/>
                <w:szCs w:val="20"/>
              </w:rPr>
            </w:pPr>
          </w:p>
        </w:tc>
        <w:tc>
          <w:tcPr>
            <w:tcW w:w="1570" w:type="dxa"/>
            <w:tcBorders>
              <w:top w:val="nil"/>
              <w:left w:val="nil"/>
              <w:bottom w:val="single" w:color="000000" w:sz="4" w:space="0"/>
              <w:right w:val="single" w:color="000000" w:sz="4" w:space="0"/>
            </w:tcBorders>
            <w:noWrap/>
            <w:vAlign w:val="center"/>
          </w:tcPr>
          <w:p w14:paraId="44F5A910">
            <w:pPr>
              <w:jc w:val="center"/>
              <w:rPr>
                <w:rFonts w:ascii="宋体" w:hAnsi="宋体"/>
                <w:color w:val="000000"/>
                <w:sz w:val="20"/>
                <w:szCs w:val="20"/>
              </w:rPr>
            </w:pPr>
            <w:r>
              <w:rPr>
                <w:rFonts w:hint="eastAsia" w:ascii="宋体" w:hAnsi="宋体"/>
                <w:color w:val="000000"/>
                <w:sz w:val="20"/>
                <w:szCs w:val="20"/>
              </w:rPr>
              <w:t>ZUC112241</w:t>
            </w:r>
            <w:r>
              <w:rPr>
                <w:rFonts w:ascii="宋体" w:hAnsi="宋体"/>
                <w:color w:val="000000"/>
                <w:sz w:val="20"/>
                <w:szCs w:val="20"/>
              </w:rPr>
              <w:t>22</w:t>
            </w:r>
          </w:p>
        </w:tc>
        <w:tc>
          <w:tcPr>
            <w:tcW w:w="2790" w:type="dxa"/>
            <w:tcBorders>
              <w:top w:val="nil"/>
              <w:left w:val="nil"/>
              <w:bottom w:val="single" w:color="000000" w:sz="4" w:space="0"/>
              <w:right w:val="single" w:color="000000" w:sz="4" w:space="0"/>
            </w:tcBorders>
            <w:vAlign w:val="center"/>
          </w:tcPr>
          <w:p w14:paraId="29BDF63C">
            <w:pPr>
              <w:jc w:val="left"/>
              <w:rPr>
                <w:rFonts w:ascii="宋体" w:hAnsi="宋体" w:cs="宋体"/>
                <w:color w:val="000000"/>
                <w:kern w:val="0"/>
                <w:sz w:val="20"/>
                <w:szCs w:val="20"/>
              </w:rPr>
            </w:pPr>
            <w:r>
              <w:rPr>
                <w:rFonts w:hint="eastAsia" w:ascii="宋体" w:hAnsi="宋体" w:cs="宋体"/>
                <w:color w:val="000000"/>
                <w:kern w:val="0"/>
                <w:sz w:val="20"/>
                <w:szCs w:val="20"/>
              </w:rPr>
              <w:t>网络信息安全</w:t>
            </w:r>
          </w:p>
        </w:tc>
        <w:tc>
          <w:tcPr>
            <w:tcW w:w="610" w:type="dxa"/>
            <w:tcBorders>
              <w:top w:val="nil"/>
              <w:left w:val="nil"/>
              <w:bottom w:val="single" w:color="000000" w:sz="4" w:space="0"/>
              <w:right w:val="single" w:color="000000" w:sz="4" w:space="0"/>
            </w:tcBorders>
            <w:noWrap/>
            <w:vAlign w:val="center"/>
          </w:tcPr>
          <w:p w14:paraId="568C7F32">
            <w:pPr>
              <w:jc w:val="center"/>
              <w:rPr>
                <w:rFonts w:ascii="宋体" w:hAnsi="宋体"/>
                <w:color w:val="000000"/>
                <w:szCs w:val="21"/>
              </w:rPr>
            </w:pPr>
            <w:r>
              <w:rPr>
                <w:rFonts w:hint="eastAsia" w:ascii="宋体" w:hAnsi="宋体"/>
                <w:color w:val="000000"/>
                <w:szCs w:val="21"/>
              </w:rPr>
              <w:t>2</w:t>
            </w:r>
          </w:p>
        </w:tc>
        <w:tc>
          <w:tcPr>
            <w:tcW w:w="612" w:type="dxa"/>
            <w:tcBorders>
              <w:top w:val="nil"/>
              <w:left w:val="nil"/>
              <w:bottom w:val="single" w:color="000000" w:sz="4" w:space="0"/>
              <w:right w:val="single" w:color="000000" w:sz="4" w:space="0"/>
            </w:tcBorders>
            <w:noWrap/>
            <w:vAlign w:val="center"/>
          </w:tcPr>
          <w:p w14:paraId="1A386103">
            <w:pPr>
              <w:jc w:val="center"/>
              <w:rPr>
                <w:rFonts w:ascii="宋体" w:hAnsi="宋体"/>
                <w:color w:val="000000"/>
                <w:szCs w:val="21"/>
              </w:rPr>
            </w:pPr>
            <w:r>
              <w:rPr>
                <w:rFonts w:hint="eastAsia" w:ascii="宋体" w:hAnsi="宋体"/>
                <w:color w:val="000000"/>
                <w:szCs w:val="21"/>
              </w:rPr>
              <w:t>32</w:t>
            </w:r>
          </w:p>
        </w:tc>
        <w:tc>
          <w:tcPr>
            <w:tcW w:w="719" w:type="dxa"/>
            <w:tcBorders>
              <w:top w:val="nil"/>
              <w:left w:val="nil"/>
              <w:bottom w:val="single" w:color="000000" w:sz="4" w:space="0"/>
              <w:right w:val="single" w:color="000000" w:sz="4" w:space="0"/>
            </w:tcBorders>
            <w:noWrap/>
            <w:vAlign w:val="center"/>
          </w:tcPr>
          <w:p w14:paraId="1F1E84E9">
            <w:pPr>
              <w:jc w:val="center"/>
              <w:rPr>
                <w:color w:val="000000"/>
                <w:szCs w:val="21"/>
              </w:rPr>
            </w:pPr>
            <w:r>
              <w:rPr>
                <w:rFonts w:hint="eastAsia"/>
                <w:color w:val="000000"/>
                <w:szCs w:val="21"/>
              </w:rPr>
              <w:t>5</w:t>
            </w:r>
          </w:p>
        </w:tc>
        <w:tc>
          <w:tcPr>
            <w:tcW w:w="1365" w:type="dxa"/>
            <w:tcBorders>
              <w:top w:val="nil"/>
              <w:left w:val="nil"/>
              <w:bottom w:val="single" w:color="000000" w:sz="4" w:space="0"/>
              <w:right w:val="single" w:color="000000" w:sz="4" w:space="0"/>
            </w:tcBorders>
            <w:noWrap/>
            <w:vAlign w:val="center"/>
          </w:tcPr>
          <w:p w14:paraId="13EE7404">
            <w:pPr>
              <w:jc w:val="center"/>
              <w:rPr>
                <w:color w:val="000000"/>
                <w:sz w:val="20"/>
                <w:szCs w:val="20"/>
              </w:rPr>
            </w:pPr>
            <w:r>
              <w:rPr>
                <w:rFonts w:hint="eastAsia"/>
                <w:color w:val="000000"/>
                <w:sz w:val="20"/>
                <w:szCs w:val="20"/>
              </w:rPr>
              <w:t>考查</w:t>
            </w:r>
          </w:p>
        </w:tc>
      </w:tr>
      <w:tr w14:paraId="2303567D">
        <w:tblPrEx>
          <w:tblCellMar>
            <w:top w:w="0" w:type="dxa"/>
            <w:left w:w="108" w:type="dxa"/>
            <w:bottom w:w="0" w:type="dxa"/>
            <w:right w:w="108" w:type="dxa"/>
          </w:tblCellMar>
        </w:tblPrEx>
        <w:trPr>
          <w:cantSplit/>
          <w:trHeight w:val="567" w:hRule="atLeast"/>
          <w:jc w:val="center"/>
        </w:trPr>
        <w:tc>
          <w:tcPr>
            <w:tcW w:w="335" w:type="dxa"/>
            <w:vMerge w:val="continue"/>
            <w:tcBorders>
              <w:left w:val="single" w:color="000000" w:sz="4" w:space="0"/>
              <w:bottom w:val="single" w:color="000000" w:sz="4" w:space="0"/>
              <w:right w:val="single" w:color="auto" w:sz="4" w:space="0"/>
            </w:tcBorders>
            <w:vAlign w:val="center"/>
          </w:tcPr>
          <w:p w14:paraId="0A9ACCE1">
            <w:pPr>
              <w:widowControl/>
              <w:jc w:val="center"/>
              <w:rPr>
                <w:rFonts w:ascii="宋体" w:hAnsi="宋体" w:cs="宋体"/>
                <w:color w:val="000000"/>
                <w:kern w:val="0"/>
                <w:sz w:val="20"/>
                <w:szCs w:val="20"/>
              </w:rPr>
            </w:pPr>
          </w:p>
        </w:tc>
        <w:tc>
          <w:tcPr>
            <w:tcW w:w="1570" w:type="dxa"/>
            <w:tcBorders>
              <w:top w:val="nil"/>
              <w:left w:val="nil"/>
              <w:bottom w:val="single" w:color="000000" w:sz="4" w:space="0"/>
              <w:right w:val="single" w:color="000000" w:sz="4" w:space="0"/>
            </w:tcBorders>
            <w:noWrap/>
            <w:vAlign w:val="center"/>
          </w:tcPr>
          <w:p w14:paraId="14099C0B">
            <w:pPr>
              <w:jc w:val="center"/>
              <w:rPr>
                <w:rFonts w:ascii="宋体" w:hAnsi="宋体"/>
                <w:color w:val="000000"/>
                <w:sz w:val="20"/>
                <w:szCs w:val="20"/>
              </w:rPr>
            </w:pPr>
            <w:r>
              <w:rPr>
                <w:rFonts w:hint="eastAsia" w:ascii="宋体" w:hAnsi="宋体"/>
                <w:color w:val="000000"/>
                <w:sz w:val="20"/>
                <w:szCs w:val="20"/>
              </w:rPr>
              <w:t>ZUC112241</w:t>
            </w:r>
            <w:r>
              <w:rPr>
                <w:rFonts w:ascii="宋体" w:hAnsi="宋体"/>
                <w:color w:val="000000"/>
                <w:sz w:val="20"/>
                <w:szCs w:val="20"/>
              </w:rPr>
              <w:t>23</w:t>
            </w:r>
          </w:p>
        </w:tc>
        <w:tc>
          <w:tcPr>
            <w:tcW w:w="2790" w:type="dxa"/>
            <w:tcBorders>
              <w:top w:val="nil"/>
              <w:left w:val="nil"/>
              <w:bottom w:val="single" w:color="000000" w:sz="4" w:space="0"/>
              <w:right w:val="single" w:color="000000" w:sz="4" w:space="0"/>
            </w:tcBorders>
            <w:vAlign w:val="center"/>
          </w:tcPr>
          <w:p w14:paraId="1E72CA78">
            <w:pPr>
              <w:jc w:val="left"/>
              <w:rPr>
                <w:rFonts w:ascii="宋体" w:hAnsi="宋体" w:cs="宋体"/>
                <w:color w:val="000000"/>
                <w:kern w:val="0"/>
                <w:sz w:val="20"/>
                <w:szCs w:val="20"/>
              </w:rPr>
            </w:pPr>
            <w:r>
              <w:rPr>
                <w:rFonts w:ascii="宋体" w:hAnsi="宋体" w:cs="宋体"/>
                <w:color w:val="000000"/>
                <w:kern w:val="0"/>
                <w:sz w:val="20"/>
                <w:szCs w:val="20"/>
              </w:rPr>
              <w:t>心理学与危机公关</w:t>
            </w:r>
          </w:p>
        </w:tc>
        <w:tc>
          <w:tcPr>
            <w:tcW w:w="610" w:type="dxa"/>
            <w:tcBorders>
              <w:top w:val="nil"/>
              <w:left w:val="nil"/>
              <w:bottom w:val="single" w:color="000000" w:sz="4" w:space="0"/>
              <w:right w:val="single" w:color="000000" w:sz="4" w:space="0"/>
            </w:tcBorders>
            <w:noWrap/>
            <w:vAlign w:val="center"/>
          </w:tcPr>
          <w:p w14:paraId="17DD57C3">
            <w:pPr>
              <w:jc w:val="center"/>
              <w:rPr>
                <w:rFonts w:ascii="宋体" w:hAnsi="宋体"/>
                <w:color w:val="000000"/>
                <w:szCs w:val="21"/>
              </w:rPr>
            </w:pPr>
            <w:r>
              <w:rPr>
                <w:rFonts w:hint="eastAsia" w:ascii="宋体" w:hAnsi="宋体"/>
                <w:color w:val="000000"/>
                <w:szCs w:val="21"/>
              </w:rPr>
              <w:t>2</w:t>
            </w:r>
          </w:p>
        </w:tc>
        <w:tc>
          <w:tcPr>
            <w:tcW w:w="612" w:type="dxa"/>
            <w:tcBorders>
              <w:top w:val="nil"/>
              <w:left w:val="nil"/>
              <w:bottom w:val="single" w:color="000000" w:sz="4" w:space="0"/>
              <w:right w:val="single" w:color="000000" w:sz="4" w:space="0"/>
            </w:tcBorders>
            <w:noWrap/>
            <w:vAlign w:val="center"/>
          </w:tcPr>
          <w:p w14:paraId="26549CA5">
            <w:pPr>
              <w:jc w:val="center"/>
              <w:rPr>
                <w:rFonts w:ascii="宋体" w:hAnsi="宋体"/>
                <w:color w:val="000000"/>
                <w:szCs w:val="21"/>
              </w:rPr>
            </w:pPr>
            <w:r>
              <w:rPr>
                <w:rFonts w:hint="eastAsia" w:ascii="宋体" w:hAnsi="宋体"/>
                <w:color w:val="000000"/>
                <w:szCs w:val="21"/>
              </w:rPr>
              <w:t>32</w:t>
            </w:r>
          </w:p>
        </w:tc>
        <w:tc>
          <w:tcPr>
            <w:tcW w:w="719" w:type="dxa"/>
            <w:tcBorders>
              <w:top w:val="nil"/>
              <w:left w:val="nil"/>
              <w:bottom w:val="single" w:color="000000" w:sz="4" w:space="0"/>
              <w:right w:val="single" w:color="000000" w:sz="4" w:space="0"/>
            </w:tcBorders>
            <w:noWrap/>
            <w:vAlign w:val="center"/>
          </w:tcPr>
          <w:p w14:paraId="591A7BC8">
            <w:pPr>
              <w:jc w:val="center"/>
              <w:rPr>
                <w:color w:val="000000"/>
                <w:sz w:val="20"/>
                <w:szCs w:val="20"/>
              </w:rPr>
            </w:pPr>
            <w:r>
              <w:rPr>
                <w:rFonts w:hint="eastAsia"/>
                <w:color w:val="000000"/>
                <w:sz w:val="20"/>
                <w:szCs w:val="20"/>
              </w:rPr>
              <w:t>6</w:t>
            </w:r>
          </w:p>
        </w:tc>
        <w:tc>
          <w:tcPr>
            <w:tcW w:w="1365" w:type="dxa"/>
            <w:tcBorders>
              <w:top w:val="nil"/>
              <w:left w:val="nil"/>
              <w:bottom w:val="single" w:color="000000" w:sz="4" w:space="0"/>
              <w:right w:val="single" w:color="000000" w:sz="4" w:space="0"/>
            </w:tcBorders>
            <w:noWrap/>
            <w:vAlign w:val="center"/>
          </w:tcPr>
          <w:p w14:paraId="71A31940">
            <w:pPr>
              <w:jc w:val="center"/>
              <w:rPr>
                <w:color w:val="000000"/>
                <w:sz w:val="20"/>
                <w:szCs w:val="20"/>
              </w:rPr>
            </w:pPr>
            <w:r>
              <w:rPr>
                <w:rFonts w:hint="eastAsia"/>
                <w:color w:val="000000"/>
                <w:sz w:val="20"/>
                <w:szCs w:val="20"/>
              </w:rPr>
              <w:t>考查</w:t>
            </w:r>
          </w:p>
        </w:tc>
      </w:tr>
    </w:tbl>
    <w:p w14:paraId="30DABD45">
      <w:pPr>
        <w:spacing w:before="96" w:line="360" w:lineRule="exact"/>
        <w:ind w:firstLine="390" w:firstLineChars="200"/>
        <w:rPr>
          <w:rFonts w:ascii="宋体" w:hAnsi="宋体" w:cs="宋体"/>
          <w:b/>
          <w:color w:val="000000"/>
          <w:spacing w:val="-8"/>
          <w:szCs w:val="21"/>
        </w:rPr>
      </w:pPr>
      <w:r>
        <w:rPr>
          <w:rFonts w:hint="eastAsia" w:ascii="宋体" w:hAnsi="宋体" w:cs="宋体"/>
          <w:b/>
          <w:color w:val="000000"/>
          <w:spacing w:val="-8"/>
          <w:szCs w:val="21"/>
        </w:rPr>
        <w:t>（三）学科竞赛</w:t>
      </w:r>
    </w:p>
    <w:p w14:paraId="56004BF9">
      <w:pPr>
        <w:spacing w:before="120" w:beforeLines="50" w:line="360" w:lineRule="exact"/>
        <w:ind w:firstLine="420" w:firstLineChars="200"/>
        <w:rPr>
          <w:rFonts w:hint="eastAsia" w:ascii="宋体" w:hAnsi="宋体" w:cs="Times New Roman"/>
          <w:iCs/>
          <w:spacing w:val="0"/>
          <w:szCs w:val="21"/>
        </w:rPr>
      </w:pPr>
      <w:r>
        <w:rPr>
          <w:rFonts w:hint="eastAsia" w:ascii="宋体" w:hAnsi="宋体" w:cs="Times New Roman"/>
          <w:iCs/>
          <w:spacing w:val="0"/>
          <w:szCs w:val="21"/>
        </w:rPr>
        <w:t>鼓励学生参与教务处认定的各项学科竞赛，尤其是网络与新媒体领域相关的学科竞赛：全国高校数字艺术设计大赛、全国大学生广告艺术大赛、挑战杯、高校大学生信息素养大赛等。</w:t>
      </w:r>
    </w:p>
    <w:p w14:paraId="5144BE83">
      <w:pPr>
        <w:spacing w:before="120" w:beforeLines="50" w:line="360" w:lineRule="exact"/>
        <w:ind w:firstLine="315" w:firstLineChars="150"/>
        <w:rPr>
          <w:rFonts w:hint="eastAsia" w:ascii="宋体" w:hAnsi="宋体" w:cs="Times New Roman"/>
          <w:iCs/>
          <w:spacing w:val="0"/>
          <w:szCs w:val="21"/>
        </w:rPr>
      </w:pPr>
      <w:r>
        <w:rPr>
          <w:rFonts w:hint="eastAsia" w:ascii="宋体" w:hAnsi="宋体" w:cs="Times New Roman"/>
          <w:iCs/>
          <w:spacing w:val="0"/>
          <w:szCs w:val="21"/>
        </w:rPr>
        <w:t>学科竞赛由各专业（学院）依据教务处指导性意见统一组织开展并制定实施细则，明确认定范围、认定标准、认定时间及认定程序等内容，及时向全体学生公开，按照“合格/不合格”两级制于毕业审核前录入教务系统进行记载。</w:t>
      </w:r>
    </w:p>
    <w:p w14:paraId="08CCA4F8">
      <w:pPr>
        <w:spacing w:before="96" w:line="360" w:lineRule="exact"/>
        <w:ind w:firstLine="390" w:firstLineChars="200"/>
        <w:rPr>
          <w:rFonts w:ascii="宋体" w:hAnsi="宋体" w:cs="宋体"/>
          <w:b/>
          <w:color w:val="000000"/>
          <w:spacing w:val="-8"/>
          <w:szCs w:val="21"/>
        </w:rPr>
      </w:pPr>
      <w:r>
        <w:rPr>
          <w:rFonts w:hint="eastAsia" w:ascii="宋体" w:hAnsi="宋体" w:cs="宋体"/>
          <w:b/>
          <w:color w:val="000000"/>
          <w:spacing w:val="-8"/>
          <w:szCs w:val="21"/>
        </w:rPr>
        <w:t>（四）创新创业实践要求</w:t>
      </w:r>
    </w:p>
    <w:p w14:paraId="7FD4712B">
      <w:pPr>
        <w:spacing w:before="96" w:line="360" w:lineRule="exact"/>
        <w:ind w:firstLine="388" w:firstLineChars="200"/>
        <w:rPr>
          <w:rFonts w:ascii="宋体" w:hAnsi="宋体" w:cs="宋体"/>
          <w:color w:val="000000"/>
          <w:spacing w:val="-8"/>
          <w:szCs w:val="21"/>
        </w:rPr>
      </w:pPr>
      <w:r>
        <w:rPr>
          <w:rFonts w:hint="eastAsia" w:ascii="宋体" w:hAnsi="宋体" w:cs="宋体"/>
          <w:color w:val="000000"/>
          <w:spacing w:val="-8"/>
          <w:szCs w:val="21"/>
        </w:rPr>
        <w:t>创新创业实践（2学分）仅指学生参加的中国国际“</w:t>
      </w:r>
      <w:r>
        <w:rPr>
          <w:rFonts w:ascii="宋体" w:hAnsi="宋体" w:cs="楷体"/>
          <w:szCs w:val="21"/>
        </w:rPr>
        <w:t>互联网+”大学生创新创业大赛</w:t>
      </w:r>
      <w:r>
        <w:rPr>
          <w:rFonts w:hint="eastAsia" w:ascii="宋体" w:hAnsi="宋体" w:cs="宋体"/>
          <w:color w:val="000000"/>
          <w:spacing w:val="-8"/>
          <w:szCs w:val="21"/>
        </w:rPr>
        <w:t>项目及取得的学科竞赛奖项、科研成果等认定的创新学分。</w:t>
      </w:r>
    </w:p>
    <w:p w14:paraId="30E459A7">
      <w:pPr>
        <w:spacing w:before="96" w:line="360" w:lineRule="exact"/>
        <w:ind w:firstLine="390" w:firstLineChars="200"/>
        <w:rPr>
          <w:rFonts w:ascii="宋体" w:hAnsi="宋体" w:cs="宋体"/>
          <w:b/>
          <w:color w:val="000000"/>
          <w:spacing w:val="-8"/>
          <w:szCs w:val="21"/>
        </w:rPr>
      </w:pPr>
      <w:r>
        <w:rPr>
          <w:rFonts w:hint="eastAsia" w:ascii="宋体" w:hAnsi="宋体" w:cs="宋体"/>
          <w:b/>
          <w:color w:val="000000"/>
          <w:spacing w:val="-8"/>
          <w:szCs w:val="21"/>
        </w:rPr>
        <w:t>（五）职业资格认证要求</w:t>
      </w:r>
    </w:p>
    <w:p w14:paraId="1BA34548">
      <w:pPr>
        <w:spacing w:before="96" w:line="360" w:lineRule="exact"/>
        <w:ind w:firstLine="388" w:firstLineChars="200"/>
        <w:rPr>
          <w:rFonts w:ascii="宋体" w:hAnsi="宋体" w:cs="宋体"/>
          <w:color w:val="000000"/>
          <w:spacing w:val="-8"/>
          <w:szCs w:val="21"/>
        </w:rPr>
      </w:pPr>
      <w:r>
        <w:rPr>
          <w:rFonts w:hint="eastAsia" w:ascii="宋体" w:hAnsi="宋体" w:cs="宋体"/>
          <w:color w:val="000000"/>
          <w:spacing w:val="-8"/>
          <w:szCs w:val="21"/>
        </w:rPr>
        <w:t>建议学生参与新媒体运营、网络舆情分析师等相关的职业资格认证学习与考核（纳入学分管理，2学分）。专业职业技能认证包括但不限于：摄影摄像师、平面设计师、网络安全工程师等，拓展职业技能认证包括但不限于：项目管理师等。</w:t>
      </w:r>
    </w:p>
    <w:p w14:paraId="41A33AE1">
      <w:pPr>
        <w:spacing w:before="96" w:line="360" w:lineRule="exact"/>
        <w:ind w:firstLine="390" w:firstLineChars="200"/>
        <w:rPr>
          <w:rFonts w:ascii="宋体" w:hAnsi="宋体" w:cs="宋体"/>
          <w:b/>
          <w:color w:val="000000"/>
          <w:spacing w:val="-8"/>
          <w:szCs w:val="21"/>
        </w:rPr>
      </w:pPr>
      <w:r>
        <w:rPr>
          <w:rFonts w:hint="eastAsia" w:ascii="宋体" w:hAnsi="宋体" w:cs="宋体"/>
          <w:b/>
          <w:color w:val="000000"/>
          <w:spacing w:val="-8"/>
          <w:szCs w:val="21"/>
        </w:rPr>
        <w:t>（六）综合素质培养</w:t>
      </w:r>
    </w:p>
    <w:p w14:paraId="7F8E311D">
      <w:pPr>
        <w:spacing w:before="120" w:beforeLines="50" w:line="360" w:lineRule="exact"/>
        <w:ind w:firstLine="315" w:firstLineChars="150"/>
        <w:rPr>
          <w:rFonts w:hint="eastAsia" w:ascii="宋体" w:hAnsi="宋体"/>
          <w:szCs w:val="21"/>
        </w:rPr>
      </w:pPr>
      <w:r>
        <w:rPr>
          <w:rFonts w:hint="eastAsia" w:ascii="宋体" w:hAnsi="宋体"/>
          <w:szCs w:val="21"/>
        </w:rPr>
        <w:t>综合素质积分是园区本科人才培养的重要组成部分，是第一课堂的辅助和拓展，同时又是全面落实立德树人根本任务，促进学生素质素养提升的重要举措。第二课堂表现满分100分，分德育、智育、体育、美育、劳育五个平台分别计分，其中德育平台占30%，主要考察学生政治觉悟、思想水平和道德修养等；智育平台占30%，主要考察学生科技创新、技术技能、大学生英语四（六）级通过情况等；体育平台占20%，主要考察学生年度体侧成绩、参加各级各类运动会、大型体育赛事、校园跑情况等；美育平台占10%，主要考察学生参加各级各类文艺社团、文艺汇演、艺术赏析等情况；劳育平台占10%，主要考察学生参加各级各类志愿服务、公益宣传、劳动实践、宿舍卫生状况等情况。具体要求见《京津冀职教改革示范园区学生综合素质积分实施办法（试行）》。</w:t>
      </w:r>
    </w:p>
    <w:p w14:paraId="4BBF1663">
      <w:pPr>
        <w:spacing w:before="120" w:beforeLines="50" w:line="360" w:lineRule="exact"/>
        <w:ind w:firstLine="315" w:firstLineChars="150"/>
        <w:rPr>
          <w:rFonts w:hint="eastAsia" w:ascii="宋体" w:hAnsi="宋体"/>
          <w:szCs w:val="21"/>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6131"/>
        <w:gridCol w:w="2126"/>
      </w:tblGrid>
      <w:tr w14:paraId="5AB83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noWrap w:val="0"/>
            <w:vAlign w:val="center"/>
          </w:tcPr>
          <w:p w14:paraId="505AC166">
            <w:pPr>
              <w:spacing w:line="360" w:lineRule="auto"/>
              <w:jc w:val="center"/>
              <w:rPr>
                <w:b/>
              </w:rPr>
            </w:pPr>
            <w:r>
              <w:rPr>
                <w:rFonts w:hint="eastAsia"/>
                <w:b/>
              </w:rPr>
              <w:t>计分平台</w:t>
            </w:r>
          </w:p>
        </w:tc>
        <w:tc>
          <w:tcPr>
            <w:tcW w:w="6131" w:type="dxa"/>
            <w:noWrap w:val="0"/>
            <w:vAlign w:val="center"/>
          </w:tcPr>
          <w:p w14:paraId="652F913B">
            <w:pPr>
              <w:spacing w:line="360" w:lineRule="auto"/>
              <w:jc w:val="center"/>
              <w:rPr>
                <w:b/>
              </w:rPr>
            </w:pPr>
            <w:r>
              <w:rPr>
                <w:rFonts w:hint="eastAsia"/>
                <w:b/>
              </w:rPr>
              <w:t>计分内容（标准）</w:t>
            </w:r>
          </w:p>
        </w:tc>
        <w:tc>
          <w:tcPr>
            <w:tcW w:w="2126" w:type="dxa"/>
            <w:noWrap w:val="0"/>
            <w:vAlign w:val="center"/>
          </w:tcPr>
          <w:p w14:paraId="3FE1D8B1">
            <w:pPr>
              <w:spacing w:line="360" w:lineRule="auto"/>
              <w:jc w:val="center"/>
              <w:rPr>
                <w:b/>
              </w:rPr>
            </w:pPr>
            <w:r>
              <w:rPr>
                <w:rFonts w:hint="eastAsia"/>
                <w:b/>
              </w:rPr>
              <w:t>认定材料</w:t>
            </w:r>
          </w:p>
        </w:tc>
      </w:tr>
      <w:tr w14:paraId="5C743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noWrap w:val="0"/>
            <w:vAlign w:val="center"/>
          </w:tcPr>
          <w:p w14:paraId="77084599">
            <w:pPr>
              <w:spacing w:line="360" w:lineRule="auto"/>
              <w:jc w:val="center"/>
              <w:rPr>
                <w:rFonts w:hint="eastAsia"/>
                <w:b/>
              </w:rPr>
            </w:pPr>
            <w:r>
              <w:rPr>
                <w:rFonts w:hint="eastAsia"/>
              </w:rPr>
              <w:t>德育平台（满分30分）</w:t>
            </w:r>
          </w:p>
        </w:tc>
        <w:tc>
          <w:tcPr>
            <w:tcW w:w="6131" w:type="dxa"/>
            <w:noWrap w:val="0"/>
            <w:vAlign w:val="center"/>
          </w:tcPr>
          <w:p w14:paraId="7166A787">
            <w:pPr>
              <w:spacing w:line="360" w:lineRule="auto"/>
              <w:jc w:val="left"/>
              <w:rPr>
                <w:rFonts w:hint="eastAsia"/>
              </w:rPr>
            </w:pPr>
            <w:r>
              <w:rPr>
                <w:rFonts w:hint="eastAsia"/>
              </w:rPr>
              <w:t>参加主题党团日活动、主题讲座、论坛等计1-4分；参加思政类竞赛、评选等计1-20分；参加寒暑假社会实践活动计5-15分；在学校各级各类学生组织任职，经考核合格计1-4分。</w:t>
            </w:r>
          </w:p>
        </w:tc>
        <w:tc>
          <w:tcPr>
            <w:tcW w:w="2126" w:type="dxa"/>
            <w:noWrap w:val="0"/>
            <w:vAlign w:val="center"/>
          </w:tcPr>
          <w:p w14:paraId="05878966">
            <w:pPr>
              <w:spacing w:line="360" w:lineRule="auto"/>
              <w:jc w:val="center"/>
              <w:rPr>
                <w:rFonts w:hint="eastAsia"/>
                <w:b/>
              </w:rPr>
            </w:pPr>
            <w:r>
              <w:rPr>
                <w:rFonts w:hint="eastAsia"/>
              </w:rPr>
              <w:t>相关活动通知、活动记录、获奖证书等</w:t>
            </w:r>
          </w:p>
        </w:tc>
      </w:tr>
      <w:tr w14:paraId="2A8FD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noWrap w:val="0"/>
            <w:vAlign w:val="center"/>
          </w:tcPr>
          <w:p w14:paraId="6EC4CA53">
            <w:pPr>
              <w:spacing w:line="360" w:lineRule="auto"/>
              <w:jc w:val="center"/>
              <w:rPr>
                <w:rFonts w:hint="eastAsia"/>
              </w:rPr>
            </w:pPr>
            <w:r>
              <w:rPr>
                <w:rFonts w:hint="eastAsia"/>
              </w:rPr>
              <w:t>智育平台（满分30分）</w:t>
            </w:r>
          </w:p>
        </w:tc>
        <w:tc>
          <w:tcPr>
            <w:tcW w:w="6131" w:type="dxa"/>
            <w:noWrap w:val="0"/>
            <w:vAlign w:val="center"/>
          </w:tcPr>
          <w:p w14:paraId="442E20B2">
            <w:pPr>
              <w:spacing w:line="360" w:lineRule="auto"/>
              <w:jc w:val="left"/>
              <w:rPr>
                <w:rFonts w:hint="eastAsia"/>
              </w:rPr>
            </w:pPr>
            <w:r>
              <w:rPr>
                <w:rFonts w:hint="eastAsia"/>
              </w:rPr>
              <w:t>参加非学校安排的课程实习，每满一周计3分；参加各级各类技能大赛、创新创业大赛计1-20分；获得专利计6-10分；发表学术论文、专著等计5-20分；主持相关课题计1-20分；获取专业技能证书计2-15分；高分通过英语四（六）级、雅思、托福考试等计15分；获取驾驶证、计算机证书、语言文字证书等计5-15分。</w:t>
            </w:r>
          </w:p>
        </w:tc>
        <w:tc>
          <w:tcPr>
            <w:tcW w:w="2126" w:type="dxa"/>
            <w:noWrap w:val="0"/>
            <w:vAlign w:val="center"/>
          </w:tcPr>
          <w:p w14:paraId="5B1DA85C">
            <w:pPr>
              <w:spacing w:line="360" w:lineRule="auto"/>
              <w:jc w:val="center"/>
              <w:rPr>
                <w:rFonts w:hint="eastAsia"/>
              </w:rPr>
            </w:pPr>
            <w:r>
              <w:rPr>
                <w:rFonts w:hint="eastAsia"/>
              </w:rPr>
              <w:t>实习申请、实习日志、相关活动通知、活动记录、获奖证书等</w:t>
            </w:r>
          </w:p>
        </w:tc>
      </w:tr>
      <w:tr w14:paraId="160BF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noWrap w:val="0"/>
            <w:vAlign w:val="center"/>
          </w:tcPr>
          <w:p w14:paraId="71874CBA">
            <w:pPr>
              <w:spacing w:line="360" w:lineRule="auto"/>
              <w:jc w:val="left"/>
            </w:pPr>
            <w:r>
              <w:rPr>
                <w:rFonts w:hint="eastAsia"/>
              </w:rPr>
              <w:t>体育平台（满分20分）</w:t>
            </w:r>
          </w:p>
        </w:tc>
        <w:tc>
          <w:tcPr>
            <w:tcW w:w="6131" w:type="dxa"/>
            <w:noWrap w:val="0"/>
            <w:vAlign w:val="center"/>
          </w:tcPr>
          <w:p w14:paraId="0752D99A">
            <w:pPr>
              <w:spacing w:line="360" w:lineRule="auto"/>
              <w:jc w:val="left"/>
              <w:rPr>
                <w:rFonts w:hint="eastAsia"/>
              </w:rPr>
            </w:pPr>
            <w:r>
              <w:rPr>
                <w:rFonts w:hint="eastAsia"/>
              </w:rPr>
              <w:t>参加校园跑活动计1-10分；参加运动会等各级各类体育赛事分别计1-10分；参加大学生体质检测且合格计4分；参加体育类技能训练经考核合格计4分。</w:t>
            </w:r>
          </w:p>
        </w:tc>
        <w:tc>
          <w:tcPr>
            <w:tcW w:w="2126" w:type="dxa"/>
            <w:noWrap w:val="0"/>
            <w:vAlign w:val="center"/>
          </w:tcPr>
          <w:p w14:paraId="2932BCB9">
            <w:pPr>
              <w:spacing w:line="360" w:lineRule="auto"/>
              <w:jc w:val="center"/>
              <w:rPr>
                <w:rFonts w:hint="eastAsia"/>
              </w:rPr>
            </w:pPr>
            <w:r>
              <w:rPr>
                <w:rFonts w:hint="eastAsia"/>
              </w:rPr>
              <w:t>校园跑数据、参赛证明、获奖证书等。</w:t>
            </w:r>
          </w:p>
        </w:tc>
      </w:tr>
      <w:tr w14:paraId="68333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noWrap w:val="0"/>
            <w:vAlign w:val="center"/>
          </w:tcPr>
          <w:p w14:paraId="2D14E14E">
            <w:pPr>
              <w:spacing w:line="360" w:lineRule="auto"/>
              <w:jc w:val="left"/>
              <w:rPr>
                <w:rFonts w:hint="eastAsia"/>
              </w:rPr>
            </w:pPr>
            <w:r>
              <w:rPr>
                <w:rFonts w:hint="eastAsia"/>
              </w:rPr>
              <w:t>美育平台（满分10分）</w:t>
            </w:r>
          </w:p>
        </w:tc>
        <w:tc>
          <w:tcPr>
            <w:tcW w:w="6131" w:type="dxa"/>
            <w:noWrap w:val="0"/>
            <w:vAlign w:val="center"/>
          </w:tcPr>
          <w:p w14:paraId="43E68192">
            <w:pPr>
              <w:spacing w:line="360" w:lineRule="auto"/>
              <w:jc w:val="left"/>
              <w:rPr>
                <w:rFonts w:hint="eastAsia"/>
              </w:rPr>
            </w:pPr>
            <w:r>
              <w:rPr>
                <w:rFonts w:hint="eastAsia"/>
              </w:rPr>
              <w:t>参加文化艺术赏析等活动每小时计1分；参加各级各类文艺汇演计1-8分；参加文艺类技能训练经考核合格加2分。</w:t>
            </w:r>
          </w:p>
        </w:tc>
        <w:tc>
          <w:tcPr>
            <w:tcW w:w="2126" w:type="dxa"/>
            <w:noWrap w:val="0"/>
            <w:vAlign w:val="center"/>
          </w:tcPr>
          <w:p w14:paraId="540C9CE3">
            <w:pPr>
              <w:spacing w:line="360" w:lineRule="auto"/>
              <w:jc w:val="center"/>
              <w:rPr>
                <w:rFonts w:hint="eastAsia"/>
              </w:rPr>
            </w:pPr>
            <w:r>
              <w:rPr>
                <w:rFonts w:hint="eastAsia"/>
              </w:rPr>
              <w:t>活动通知、获奖证书等。</w:t>
            </w:r>
          </w:p>
        </w:tc>
      </w:tr>
      <w:tr w14:paraId="1B615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noWrap w:val="0"/>
            <w:vAlign w:val="center"/>
          </w:tcPr>
          <w:p w14:paraId="70D62704">
            <w:pPr>
              <w:spacing w:line="360" w:lineRule="auto"/>
              <w:jc w:val="left"/>
              <w:rPr>
                <w:rFonts w:hint="eastAsia"/>
              </w:rPr>
            </w:pPr>
            <w:r>
              <w:rPr>
                <w:rFonts w:hint="eastAsia"/>
              </w:rPr>
              <w:t>劳育平台（满分10分）</w:t>
            </w:r>
          </w:p>
        </w:tc>
        <w:tc>
          <w:tcPr>
            <w:tcW w:w="6131" w:type="dxa"/>
            <w:noWrap w:val="0"/>
            <w:vAlign w:val="center"/>
          </w:tcPr>
          <w:p w14:paraId="23EA3CA4">
            <w:pPr>
              <w:spacing w:line="360" w:lineRule="auto"/>
              <w:jc w:val="left"/>
              <w:rPr>
                <w:rFonts w:hint="eastAsia"/>
              </w:rPr>
            </w:pPr>
            <w:r>
              <w:rPr>
                <w:rFonts w:hint="eastAsia"/>
              </w:rPr>
              <w:t>参加志愿服务等每10小时计1分；献血一次计2分；参加急救、助残培训经考核合格计2分；宿舍卫生检查合格以上计3-8分；参加校内外劳动实践活动每2小时计1分。</w:t>
            </w:r>
          </w:p>
        </w:tc>
        <w:tc>
          <w:tcPr>
            <w:tcW w:w="2126" w:type="dxa"/>
            <w:noWrap w:val="0"/>
            <w:vAlign w:val="center"/>
          </w:tcPr>
          <w:p w14:paraId="222A09A4">
            <w:pPr>
              <w:spacing w:line="360" w:lineRule="auto"/>
              <w:jc w:val="center"/>
              <w:rPr>
                <w:rFonts w:hint="eastAsia"/>
              </w:rPr>
            </w:pPr>
            <w:r>
              <w:rPr>
                <w:rFonts w:hint="eastAsia"/>
              </w:rPr>
              <w:t>“志愿北京”时长证明、活动记录、献血证等。</w:t>
            </w:r>
          </w:p>
        </w:tc>
      </w:tr>
    </w:tbl>
    <w:p w14:paraId="7ECECF3E">
      <w:pPr>
        <w:spacing w:before="120" w:line="360" w:lineRule="exact"/>
        <w:ind w:firstLine="360" w:firstLineChars="150"/>
        <w:rPr>
          <w:rFonts w:eastAsia="黑体"/>
          <w:sz w:val="24"/>
        </w:rPr>
      </w:pPr>
    </w:p>
    <w:p w14:paraId="149E565A">
      <w:pPr>
        <w:spacing w:before="120" w:line="360" w:lineRule="exact"/>
        <w:ind w:firstLine="0" w:firstLineChars="0"/>
        <w:rPr>
          <w:rFonts w:eastAsia="黑体"/>
          <w:sz w:val="24"/>
        </w:rPr>
      </w:pPr>
      <w:r>
        <w:rPr>
          <w:rFonts w:hint="eastAsia" w:eastAsia="黑体"/>
          <w:sz w:val="24"/>
        </w:rPr>
        <w:t>十六、</w:t>
      </w:r>
      <w:r>
        <w:rPr>
          <w:rFonts w:eastAsia="黑体"/>
          <w:sz w:val="24"/>
        </w:rPr>
        <w:t>必要说明</w:t>
      </w:r>
    </w:p>
    <w:p w14:paraId="587B6039">
      <w:pPr>
        <w:spacing w:line="500" w:lineRule="exact"/>
        <w:ind w:firstLine="422" w:firstLineChars="200"/>
        <w:rPr>
          <w:b/>
          <w:szCs w:val="21"/>
        </w:rPr>
      </w:pPr>
      <w:r>
        <w:rPr>
          <w:rFonts w:hint="eastAsia"/>
          <w:b/>
          <w:szCs w:val="21"/>
        </w:rPr>
        <w:t>（一）方案说明</w:t>
      </w:r>
    </w:p>
    <w:p w14:paraId="1ABDADC3">
      <w:pPr>
        <w:spacing w:line="360" w:lineRule="auto"/>
        <w:ind w:firstLine="388" w:firstLineChars="200"/>
        <w:rPr>
          <w:rFonts w:hint="eastAsia" w:ascii="宋体" w:hAnsi="宋体" w:cs="宋体"/>
          <w:color w:val="000000"/>
          <w:spacing w:val="-8"/>
          <w:szCs w:val="21"/>
        </w:rPr>
      </w:pPr>
      <w:r>
        <w:rPr>
          <w:rFonts w:hint="eastAsia" w:ascii="宋体" w:hAnsi="宋体" w:cs="宋体"/>
          <w:color w:val="000000"/>
          <w:spacing w:val="-8"/>
          <w:szCs w:val="21"/>
        </w:rPr>
        <w:t>本专业设置2个方向模块：数字内容模块（方向模块 1），数字运营模块（方向模块 2）。 方向模块课程作为专业选修课程开设，学生可以围绕（但不限于）方向模块选修课程，具体课程目录见十二教学计划表（课程体系及学分学时分配）。其他说明见课程教学大纲。</w:t>
      </w:r>
    </w:p>
    <w:p w14:paraId="78D03A6A">
      <w:pPr>
        <w:spacing w:line="360" w:lineRule="auto"/>
        <w:ind w:firstLine="390" w:firstLineChars="200"/>
        <w:rPr>
          <w:rFonts w:ascii="宋体" w:hAnsi="宋体" w:cs="宋体"/>
          <w:b/>
          <w:bCs/>
          <w:color w:val="000000"/>
          <w:spacing w:val="-8"/>
          <w:szCs w:val="21"/>
        </w:rPr>
      </w:pPr>
      <w:r>
        <w:rPr>
          <w:rFonts w:hint="eastAsia" w:ascii="宋体" w:hAnsi="宋体" w:cs="宋体"/>
          <w:b/>
          <w:bCs/>
          <w:color w:val="000000"/>
          <w:spacing w:val="-8"/>
          <w:szCs w:val="21"/>
        </w:rPr>
        <w:t>（二）改革措施</w:t>
      </w:r>
    </w:p>
    <w:p w14:paraId="5A6DD8F3">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任课教师应根据课程特点，以学生为中心，采用任务驱动、项目导向（引领）、作品案例等模式，实施启发式、讲授法、谈话法、讨论法、演示法、参观法、调查法、练习法、实验法等教学方法，体现学做合一，实现教学目标。</w:t>
      </w:r>
    </w:p>
    <w:p w14:paraId="3788AF29">
      <w:pPr>
        <w:spacing w:line="500" w:lineRule="exact"/>
        <w:ind w:firstLine="487" w:firstLineChars="250"/>
        <w:rPr>
          <w:rFonts w:ascii="宋体" w:hAnsi="宋体" w:cs="宋体"/>
          <w:b/>
          <w:color w:val="000000"/>
          <w:spacing w:val="-8"/>
          <w:szCs w:val="21"/>
        </w:rPr>
      </w:pPr>
      <w:r>
        <w:rPr>
          <w:rFonts w:hint="eastAsia" w:ascii="宋体" w:hAnsi="宋体" w:cs="宋体"/>
          <w:b/>
          <w:color w:val="000000"/>
          <w:spacing w:val="-8"/>
          <w:szCs w:val="21"/>
        </w:rPr>
        <w:t>（三）实施要点</w:t>
      </w:r>
    </w:p>
    <w:p w14:paraId="029675A3">
      <w:pPr>
        <w:spacing w:line="360" w:lineRule="auto"/>
        <w:ind w:firstLine="388" w:firstLineChars="200"/>
        <w:rPr>
          <w:rFonts w:hint="eastAsia" w:ascii="宋体" w:hAnsi="宋体" w:cs="宋体"/>
          <w:color w:val="000000"/>
          <w:spacing w:val="-8"/>
          <w:szCs w:val="21"/>
        </w:rPr>
      </w:pPr>
      <w:r>
        <w:rPr>
          <w:rFonts w:hint="eastAsia" w:ascii="宋体" w:hAnsi="宋体" w:cs="宋体"/>
          <w:color w:val="000000"/>
          <w:spacing w:val="-8"/>
          <w:szCs w:val="21"/>
        </w:rPr>
        <w:t>以产业需求、企业岗位（群）要求和职业技能等级标准为依据，在岗位职业能力分析的基础上，根据专业人才培养目标定位，确保课程内容与行业职业标准对接，教学过程与高质量数字内容业务流程对接，强化学生素质培养，进行模块化教学活动设计。在专业基础课中强化案例型教学法运用，巩固学生对专业知识的理解和知识体系的架构；在专业实务课中着重工作过程导向的项目式教学，强化学生主体作用，调动学生积极性。</w:t>
      </w:r>
    </w:p>
    <w:p w14:paraId="3D05D390">
      <w:pPr>
        <w:spacing w:before="0" w:beforeLines="-2147483648" w:line="360" w:lineRule="auto"/>
        <w:ind w:firstLine="388" w:firstLineChars="200"/>
        <w:rPr>
          <w:rFonts w:hint="eastAsia" w:ascii="宋体" w:hAnsi="宋体" w:cs="宋体"/>
          <w:color w:val="000000"/>
          <w:spacing w:val="-8"/>
          <w:szCs w:val="21"/>
        </w:rPr>
      </w:pPr>
      <w:r>
        <w:rPr>
          <w:rFonts w:hint="eastAsia" w:ascii="宋体" w:hAnsi="宋体" w:cs="宋体"/>
          <w:color w:val="000000"/>
          <w:spacing w:val="-8"/>
          <w:szCs w:val="21"/>
        </w:rPr>
        <w:t>充分利用中国大学慕课平台的课程教学资源，利用微课、视频、动画、图像、文本等数字化资源，通过课堂讨论、头脑风暴、小组PK、在线作业、在线测试等活动，开展在线教学。线下课堂教学中本专业教师积极结合利用各种信息化教学手段，包括雨课堂、蓝墨云班课、超星学习通等，充分利用智能手机的功能实现“互联网+课堂”教学模式的变革。通过开展线上线下混合式教学，通过课堂革命不断提高课堂教学效果，提高学生的课堂体验感和满意度。</w:t>
      </w:r>
    </w:p>
    <w:p w14:paraId="5295B9C1">
      <w:pPr>
        <w:spacing w:line="500" w:lineRule="exact"/>
        <w:ind w:firstLine="390" w:firstLineChars="200"/>
        <w:rPr>
          <w:rFonts w:ascii="宋体" w:hAnsi="宋体" w:cs="宋体"/>
          <w:b/>
          <w:bCs/>
          <w:color w:val="000000"/>
          <w:spacing w:val="-8"/>
          <w:szCs w:val="21"/>
        </w:rPr>
      </w:pPr>
      <w:r>
        <w:rPr>
          <w:rFonts w:hint="eastAsia" w:ascii="宋体" w:hAnsi="宋体" w:cs="宋体"/>
          <w:b/>
          <w:bCs/>
          <w:color w:val="000000"/>
          <w:spacing w:val="-8"/>
          <w:szCs w:val="21"/>
        </w:rPr>
        <w:t>（四）教学评价</w:t>
      </w:r>
    </w:p>
    <w:p w14:paraId="4B906450">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建立突出能力的考核评价体系，体现对学生德、智、体、美、劳综合素质的评价。在项目化课程的基础上，构建以项目、任务、过程评价等多元教学综合评价体系，突出专业技能掌握程度和职业素质养成的考核。并吸纳更多行业企业和社会组织等第三方组织参与考核评价。通过多样化考核和综合评价，激发学生自主性学习，鼓励学生的全面发展，培养创新意识和创造能力，培养学生的综合素养，提升学生的职业能力。</w:t>
      </w:r>
    </w:p>
    <w:p w14:paraId="79088FC4">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评价采用笔试、实践技能考核、项目实施技能考核、岗位绩效考核、职业资格技能鉴定、技能竞赛等多种考核方式，根据课程的不同，采用其中一种或多种考核相结合的方式进行评价。</w:t>
      </w:r>
    </w:p>
    <w:p w14:paraId="0EB0D4B2">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笔试：适用于理论性比较强的课程，由专业教师组织考核。</w:t>
      </w:r>
    </w:p>
    <w:p w14:paraId="42D6A2AA">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实践技能考核：适用于实践性比较强的课程。技能考核应根据岗位技能要求，确定其相应的主要技能考核项目，由专兼职教师共同组织考核。</w:t>
      </w:r>
    </w:p>
    <w:p w14:paraId="0C492218">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项目实施技能考核：综合项目实训课程主要是通过项目开展教学，课程考核旨在学生的知识掌握、知识应用、专业技能、创新能力、工作态度及团队合作等方面进行综合评价，可采取项目实施过程考核与实践技能考核相结合进行综合评价，由专兼职教师共同组织考核。</w:t>
      </w:r>
    </w:p>
    <w:p w14:paraId="6F5328B3">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岗位绩效考核：在企业中开设的课程与实践，由企业与学校进行共同考核，企业考核主要以企业对学生的岗位工作执行情况进行绩效考核。</w:t>
      </w:r>
    </w:p>
    <w:p w14:paraId="6C64E180">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职业资格技能鉴定：引入教育部“1+X</w:t>
      </w:r>
      <w:r>
        <w:rPr>
          <w:rFonts w:hint="eastAsia" w:ascii="宋体" w:hAnsi="宋体" w:cs="宋体"/>
          <w:color w:val="000000"/>
          <w:spacing w:val="-8"/>
          <w:szCs w:val="21"/>
          <w:shd w:val="clear"/>
        </w:rPr>
        <w:t>自媒体运营</w:t>
      </w:r>
      <w:r>
        <w:rPr>
          <w:rFonts w:hint="eastAsia" w:ascii="宋体" w:hAnsi="宋体" w:cs="宋体"/>
          <w:color w:val="000000"/>
          <w:spacing w:val="-8"/>
          <w:szCs w:val="21"/>
        </w:rPr>
        <w:t>”职业技能等级证书，评价学生的职业能力。学生参加职业资格认证考核，获得的认证作为学生评价依据。</w:t>
      </w:r>
    </w:p>
    <w:p w14:paraId="41DFAA32">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技能竞赛：积极参加国家、北京市各有关部门及园区组织的各项专业技能竞赛，以竞赛所取得的成绩作为学生评价依据。</w:t>
      </w:r>
    </w:p>
    <w:p w14:paraId="20FC42C8">
      <w:pPr>
        <w:spacing w:line="500" w:lineRule="exact"/>
        <w:ind w:firstLine="390" w:firstLineChars="200"/>
        <w:rPr>
          <w:rFonts w:ascii="宋体" w:hAnsi="宋体" w:cs="宋体"/>
          <w:b/>
          <w:bCs/>
          <w:color w:val="000000"/>
          <w:spacing w:val="-8"/>
          <w:szCs w:val="21"/>
        </w:rPr>
      </w:pPr>
      <w:r>
        <w:rPr>
          <w:rFonts w:hint="eastAsia" w:ascii="宋体" w:hAnsi="宋体" w:cs="宋体"/>
          <w:b/>
          <w:bCs/>
          <w:color w:val="000000"/>
          <w:spacing w:val="-8"/>
          <w:szCs w:val="21"/>
        </w:rPr>
        <w:t>（五）质量管理</w:t>
      </w:r>
    </w:p>
    <w:p w14:paraId="2A4E20E1">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 xml:space="preserve">1 .教学档案管理 </w:t>
      </w:r>
    </w:p>
    <w:p w14:paraId="34B90886">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加强教师教学文件的管理，包括教研室及教学督导人员的质量监督与抽查以及每学期的教学质量检查。教师教学规范的执行情况应是教师年度工作量考核的重要依据。人才培养方案、课程标准、教师授课计划、教案、听课记录、教研活动记录、试卷、教学任务、学生考勤表等各项文件应齐备。</w:t>
      </w:r>
    </w:p>
    <w:p w14:paraId="539BAEF9">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 xml:space="preserve">2 .教学计划管理 </w:t>
      </w:r>
    </w:p>
    <w:p w14:paraId="6AEAAF82">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每年应根据当年的企业反馈信息、行业企业调查信息，毕业生座谈会反馈情况，结合本行业发展趋势和园区资源情况，调整年级教学计划，经过主管教学副校长批准后实施。每学期末应对该专业各年级本学期教学实施效果进行检查和总结，必要时对下学期的课程和教学环节进行调整。每年对本届毕业班的整体教学进行检查和总结，为下一级的人才培养方案、课程标准和考核评价等调整提供参考依据。</w:t>
      </w:r>
    </w:p>
    <w:p w14:paraId="77B49F17">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 xml:space="preserve">3 .教学过程管理 </w:t>
      </w:r>
    </w:p>
    <w:p w14:paraId="0BC3B7D1">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应严格按照园区教学管理规范开展课程教学，通过信息化教务管理手段，加强对教学过程的检查与管理，从课程教学的前期教学对象分析、教材选择、授课计划的编写、备课、课堂教学、一体化教学、实训、考核方式等进行分析总结。对各个教学环节进行认真组织、管理和检查，严格执行学生教学信息反馈制度、期初、期中、期末教学检查和学生评教制度、督导听课制度，以保证学生满意和教学质量的稳定和提高。</w:t>
      </w:r>
    </w:p>
    <w:p w14:paraId="306FAFE3">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 xml:space="preserve">4．教学质量诊改 </w:t>
      </w:r>
    </w:p>
    <w:p w14:paraId="726091FA">
      <w:pPr>
        <w:spacing w:line="360" w:lineRule="auto"/>
        <w:ind w:firstLine="388" w:firstLineChars="200"/>
        <w:rPr>
          <w:rFonts w:ascii="宋体" w:hAnsi="宋体" w:cs="宋体"/>
          <w:color w:val="000000"/>
          <w:spacing w:val="-8"/>
          <w:szCs w:val="21"/>
        </w:rPr>
      </w:pPr>
      <w:r>
        <w:rPr>
          <w:rFonts w:hint="eastAsia" w:ascii="宋体" w:hAnsi="宋体" w:cs="宋体"/>
          <w:color w:val="000000"/>
          <w:spacing w:val="-8"/>
          <w:szCs w:val="21"/>
        </w:rPr>
        <w:t>结合园区建设的教学质量诊改平台，从学生入口、培养过程、出口三方面着手，开展多维度监测，对教师的教学质量进行多维度评价，加强专业调研，更新人才培养方案，通过教学实施、过程监控、质量评价和持续改进，达成人才培养规格。</w:t>
      </w:r>
    </w:p>
    <w:p w14:paraId="318D6F26">
      <w:pPr>
        <w:spacing w:line="360" w:lineRule="auto"/>
        <w:ind w:firstLine="4800" w:firstLineChars="2000"/>
        <w:jc w:val="left"/>
        <w:outlineLvl w:val="0"/>
        <w:rPr>
          <w:rFonts w:eastAsia="黑体"/>
          <w:bCs/>
          <w:sz w:val="24"/>
        </w:rPr>
      </w:pPr>
      <w:ins w:id="316" w:author="好好说话" w:date="2024-08-14T18:33:21Z">
        <w:r>
          <w:rPr>
            <w:rFonts w:hint="eastAsia" w:eastAsia="黑体"/>
            <w:bCs/>
            <w:sz w:val="24"/>
            <w:u w:val="single"/>
          </w:rPr>
          <w:drawing>
            <wp:anchor distT="0" distB="0" distL="114300" distR="114300" simplePos="0" relativeHeight="251772928" behindDoc="0" locked="0" layoutInCell="1" allowOverlap="1">
              <wp:simplePos x="0" y="0"/>
              <wp:positionH relativeFrom="column">
                <wp:posOffset>4226560</wp:posOffset>
              </wp:positionH>
              <wp:positionV relativeFrom="paragraph">
                <wp:posOffset>15240</wp:posOffset>
              </wp:positionV>
              <wp:extent cx="1109345" cy="619760"/>
              <wp:effectExtent l="0" t="0" r="0" b="6350"/>
              <wp:wrapNone/>
              <wp:docPr id="53" name="图片 53" descr="张晓辉签字-透明背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张晓辉签字-透明背景"/>
                      <pic:cNvPicPr>
                        <a:picLocks noChangeAspect="1"/>
                      </pic:cNvPicPr>
                    </pic:nvPicPr>
                    <pic:blipFill>
                      <a:blip r:embed="rId6"/>
                      <a:stretch>
                        <a:fillRect/>
                      </a:stretch>
                    </pic:blipFill>
                    <pic:spPr>
                      <a:xfrm>
                        <a:off x="0" y="0"/>
                        <a:ext cx="1109345" cy="619760"/>
                      </a:xfrm>
                      <a:prstGeom prst="rect">
                        <a:avLst/>
                      </a:prstGeom>
                    </pic:spPr>
                  </pic:pic>
                </a:graphicData>
              </a:graphic>
            </wp:anchor>
          </w:drawing>
        </w:r>
      </w:ins>
    </w:p>
    <w:p w14:paraId="648BA8E5">
      <w:pPr>
        <w:spacing w:line="360" w:lineRule="auto"/>
        <w:ind w:firstLine="4800" w:firstLineChars="2000"/>
        <w:jc w:val="left"/>
        <w:outlineLvl w:val="0"/>
        <w:rPr>
          <w:rFonts w:hint="eastAsia" w:eastAsia="黑体"/>
          <w:bCs/>
          <w:sz w:val="24"/>
          <w:u w:val="single"/>
        </w:rPr>
      </w:pPr>
      <w:bookmarkStart w:id="2" w:name="_Toc11924"/>
      <w:r>
        <w:rPr>
          <w:rFonts w:hint="eastAsia" w:eastAsia="黑体"/>
          <w:bCs/>
          <w:sz w:val="24"/>
        </w:rPr>
        <w:t>专业负责人签名</w:t>
      </w:r>
      <w:bookmarkEnd w:id="2"/>
      <w:r>
        <w:rPr>
          <w:rFonts w:hint="eastAsia" w:eastAsia="黑体"/>
          <w:bCs/>
          <w:sz w:val="24"/>
          <w:u w:val="single"/>
        </w:rPr>
        <w:t xml:space="preserve"> </w:t>
      </w:r>
      <w:ins w:id="318" w:author="好好说话" w:date="2024-08-14T18:34:07Z">
        <w:r>
          <w:rPr>
            <w:rFonts w:hint="eastAsia" w:eastAsia="黑体"/>
            <w:bCs/>
            <w:sz w:val="24"/>
            <w:u w:val="none"/>
            <w:lang w:eastAsia="zh-CN"/>
            <w:rPrChange w:id="319" w:author="好好说话" w:date="2024-08-14T18:34:12Z">
              <w:rPr>
                <w:rFonts w:hint="eastAsia" w:eastAsia="黑体"/>
                <w:bCs/>
                <w:sz w:val="24"/>
                <w:u w:val="single"/>
                <w:lang w:eastAsia="zh-CN"/>
              </w:rPr>
            </w:rPrChange>
          </w:rPr>
          <w:t>：</w:t>
        </w:r>
      </w:ins>
      <w:r>
        <w:rPr>
          <w:rFonts w:hint="eastAsia" w:eastAsia="黑体"/>
          <w:bCs/>
          <w:sz w:val="24"/>
          <w:u w:val="none"/>
          <w:rPrChange w:id="320" w:author="好好说话" w:date="2024-08-14T18:34:12Z">
            <w:rPr>
              <w:rFonts w:hint="eastAsia" w:eastAsia="黑体"/>
              <w:bCs/>
              <w:sz w:val="24"/>
              <w:u w:val="single"/>
            </w:rPr>
          </w:rPrChange>
        </w:rPr>
        <w:t xml:space="preserve"> </w:t>
      </w:r>
      <w:r>
        <w:rPr>
          <w:rFonts w:hint="eastAsia" w:eastAsia="黑体"/>
          <w:bCs/>
          <w:sz w:val="24"/>
          <w:u w:val="single"/>
        </w:rPr>
        <w:t xml:space="preserve">                </w:t>
      </w:r>
    </w:p>
    <w:p w14:paraId="622C02F1">
      <w:pPr>
        <w:spacing w:line="360" w:lineRule="auto"/>
        <w:ind w:firstLine="4800" w:firstLineChars="2000"/>
        <w:jc w:val="left"/>
        <w:outlineLvl w:val="0"/>
        <w:rPr>
          <w:ins w:id="321" w:author="好好说话" w:date="2024-08-14T18:34:27Z"/>
          <w:rFonts w:hint="eastAsia" w:eastAsia="黑体"/>
          <w:bCs/>
          <w:sz w:val="24"/>
        </w:rPr>
      </w:pPr>
      <w:ins w:id="322" w:author="好好说话" w:date="2024-08-14T18:34:23Z">
        <w:bookmarkStart w:id="3" w:name="_Toc11299"/>
        <w:r>
          <w:rPr>
            <w:rFonts w:hint="eastAsia" w:eastAsia="黑体"/>
            <w:bCs/>
            <w:sz w:val="24"/>
            <w:u w:val="single"/>
          </w:rPr>
          <w:drawing>
            <wp:anchor distT="0" distB="0" distL="114300" distR="114300" simplePos="0" relativeHeight="251773952" behindDoc="0" locked="0" layoutInCell="1" allowOverlap="1">
              <wp:simplePos x="0" y="0"/>
              <wp:positionH relativeFrom="column">
                <wp:posOffset>4318635</wp:posOffset>
              </wp:positionH>
              <wp:positionV relativeFrom="paragraph">
                <wp:posOffset>73660</wp:posOffset>
              </wp:positionV>
              <wp:extent cx="1109345" cy="619760"/>
              <wp:effectExtent l="0" t="0" r="0" b="6350"/>
              <wp:wrapNone/>
              <wp:docPr id="160" name="图片 160" descr="张晓辉签字-透明背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张晓辉签字-透明背景"/>
                      <pic:cNvPicPr>
                        <a:picLocks noChangeAspect="1"/>
                      </pic:cNvPicPr>
                    </pic:nvPicPr>
                    <pic:blipFill>
                      <a:blip r:embed="rId6"/>
                      <a:stretch>
                        <a:fillRect/>
                      </a:stretch>
                    </pic:blipFill>
                    <pic:spPr>
                      <a:xfrm>
                        <a:off x="0" y="0"/>
                        <a:ext cx="1109345" cy="619760"/>
                      </a:xfrm>
                      <a:prstGeom prst="rect">
                        <a:avLst/>
                      </a:prstGeom>
                    </pic:spPr>
                  </pic:pic>
                </a:graphicData>
              </a:graphic>
            </wp:anchor>
          </w:drawing>
        </w:r>
      </w:ins>
    </w:p>
    <w:p w14:paraId="74B8BF99">
      <w:pPr>
        <w:spacing w:line="360" w:lineRule="auto"/>
        <w:ind w:firstLine="4800" w:firstLineChars="2000"/>
        <w:jc w:val="left"/>
        <w:outlineLvl w:val="0"/>
        <w:rPr>
          <w:rFonts w:hint="eastAsia" w:eastAsia="黑体"/>
          <w:bCs/>
          <w:sz w:val="24"/>
          <w:u w:val="single"/>
        </w:rPr>
      </w:pPr>
      <w:r>
        <w:rPr>
          <w:rFonts w:hint="eastAsia" w:eastAsia="黑体"/>
          <w:bCs/>
          <w:sz w:val="24"/>
        </w:rPr>
        <w:t>产业学院院长签名</w:t>
      </w:r>
      <w:bookmarkEnd w:id="3"/>
      <w:r>
        <w:rPr>
          <w:rFonts w:hint="eastAsia" w:eastAsia="黑体"/>
          <w:bCs/>
          <w:sz w:val="24"/>
          <w:u w:val="none"/>
          <w:rPrChange w:id="324" w:author="好好说话" w:date="2024-08-14T18:34:19Z">
            <w:rPr>
              <w:rFonts w:hint="eastAsia" w:eastAsia="黑体"/>
              <w:bCs/>
              <w:sz w:val="24"/>
              <w:u w:val="single"/>
            </w:rPr>
          </w:rPrChange>
        </w:rPr>
        <w:t xml:space="preserve"> </w:t>
      </w:r>
      <w:ins w:id="325" w:author="好好说话" w:date="2024-08-14T18:34:15Z">
        <w:r>
          <w:rPr>
            <w:rFonts w:hint="eastAsia" w:eastAsia="黑体"/>
            <w:bCs/>
            <w:sz w:val="24"/>
            <w:u w:val="none"/>
            <w:lang w:eastAsia="zh-CN"/>
            <w:rPrChange w:id="326" w:author="好好说话" w:date="2024-08-14T18:34:19Z">
              <w:rPr>
                <w:rFonts w:hint="eastAsia" w:eastAsia="黑体"/>
                <w:bCs/>
                <w:sz w:val="24"/>
                <w:u w:val="single"/>
                <w:lang w:eastAsia="zh-CN"/>
              </w:rPr>
            </w:rPrChange>
          </w:rPr>
          <w:t>：</w:t>
        </w:r>
      </w:ins>
      <w:r>
        <w:rPr>
          <w:rFonts w:hint="eastAsia" w:eastAsia="黑体"/>
          <w:bCs/>
          <w:sz w:val="24"/>
          <w:u w:val="single"/>
        </w:rPr>
        <w:t xml:space="preserve">               </w:t>
      </w:r>
    </w:p>
    <w:p w14:paraId="7DBF8EE0">
      <w:pPr>
        <w:spacing w:before="96" w:beforeLines="40" w:line="360" w:lineRule="exact"/>
        <w:ind w:firstLine="315" w:firstLineChars="150"/>
        <w:rPr>
          <w:rFonts w:hint="eastAsia" w:hAnsi="宋体"/>
          <w:szCs w:val="21"/>
        </w:rPr>
      </w:pPr>
    </w:p>
    <w:p w14:paraId="340C45F4">
      <w:pPr>
        <w:ind w:firstLine="4800" w:firstLineChars="2000"/>
        <w:outlineLvl w:val="0"/>
        <w:rPr>
          <w:rFonts w:hint="eastAsia"/>
          <w:b/>
          <w:bCs/>
          <w:sz w:val="28"/>
          <w:szCs w:val="18"/>
        </w:rPr>
        <w:pPrChange w:id="327" w:author="好好说话" w:date="2024-08-14T18:34:49Z">
          <w:pPr>
            <w:ind w:firstLine="7200" w:firstLineChars="3000"/>
            <w:outlineLvl w:val="0"/>
          </w:pPr>
        </w:pPrChange>
      </w:pPr>
      <w:ins w:id="328" w:author="好好说话" w:date="2024-08-14T18:32:22Z">
        <w:bookmarkStart w:id="4" w:name="_Toc27959"/>
        <w:r>
          <w:rPr>
            <w:rFonts w:hint="eastAsia" w:eastAsia="黑体"/>
            <w:bCs/>
            <w:sz w:val="24"/>
            <w:lang w:val="en-US" w:eastAsia="zh-CN"/>
          </w:rPr>
          <w:t>2024</w:t>
        </w:r>
      </w:ins>
      <w:r>
        <w:rPr>
          <w:rFonts w:hint="eastAsia" w:eastAsia="黑体"/>
          <w:bCs/>
          <w:sz w:val="24"/>
        </w:rPr>
        <w:t>年</w:t>
      </w:r>
      <w:r>
        <w:rPr>
          <w:rFonts w:hint="eastAsia" w:eastAsia="黑体"/>
          <w:bCs/>
          <w:sz w:val="24"/>
          <w:lang w:val="en-US" w:eastAsia="zh-CN"/>
        </w:rPr>
        <w:t xml:space="preserve">  </w:t>
      </w:r>
      <w:ins w:id="329" w:author="好好说话" w:date="2024-08-14T18:32:34Z">
        <w:r>
          <w:rPr>
            <w:rFonts w:hint="eastAsia" w:eastAsia="黑体"/>
            <w:bCs/>
            <w:sz w:val="24"/>
            <w:lang w:val="en-US" w:eastAsia="zh-CN"/>
          </w:rPr>
          <w:t>8</w:t>
        </w:r>
      </w:ins>
      <w:r>
        <w:rPr>
          <w:rFonts w:hint="eastAsia" w:eastAsia="黑体"/>
          <w:bCs/>
          <w:sz w:val="24"/>
        </w:rPr>
        <w:t xml:space="preserve"> </w:t>
      </w:r>
      <w:r>
        <w:rPr>
          <w:rFonts w:eastAsia="黑体"/>
          <w:bCs/>
          <w:sz w:val="24"/>
        </w:rPr>
        <w:t xml:space="preserve">  </w:t>
      </w:r>
      <w:r>
        <w:rPr>
          <w:rFonts w:hint="eastAsia" w:eastAsia="黑体"/>
          <w:bCs/>
          <w:sz w:val="24"/>
        </w:rPr>
        <w:t xml:space="preserve">月 </w:t>
      </w:r>
      <w:ins w:id="330" w:author="好好说话" w:date="2024-08-14T18:32:47Z">
        <w:r>
          <w:rPr>
            <w:rFonts w:hint="eastAsia" w:eastAsia="黑体"/>
            <w:bCs/>
            <w:sz w:val="24"/>
            <w:lang w:val="en-US" w:eastAsia="zh-CN"/>
          </w:rPr>
          <w:t xml:space="preserve"> </w:t>
        </w:r>
      </w:ins>
      <w:ins w:id="331" w:author="好好说话" w:date="2024-08-14T18:32:44Z">
        <w:r>
          <w:rPr>
            <w:rFonts w:hint="eastAsia" w:eastAsia="黑体"/>
            <w:bCs/>
            <w:sz w:val="24"/>
            <w:lang w:val="en-US" w:eastAsia="zh-CN"/>
          </w:rPr>
          <w:t>14</w:t>
        </w:r>
      </w:ins>
      <w:r>
        <w:rPr>
          <w:rFonts w:hint="eastAsia" w:eastAsia="黑体"/>
          <w:bCs/>
          <w:sz w:val="24"/>
          <w:lang w:val="en-US" w:eastAsia="zh-CN"/>
        </w:rPr>
        <w:t xml:space="preserve">  </w:t>
      </w:r>
      <w:r>
        <w:rPr>
          <w:rFonts w:eastAsia="黑体"/>
          <w:bCs/>
          <w:sz w:val="24"/>
        </w:rPr>
        <w:t xml:space="preserve">  </w:t>
      </w:r>
      <w:r>
        <w:rPr>
          <w:rFonts w:hint="eastAsia" w:eastAsia="黑体"/>
          <w:bCs/>
          <w:sz w:val="24"/>
        </w:rPr>
        <w:t>日</w:t>
      </w:r>
      <w:bookmarkEnd w:id="4"/>
    </w:p>
    <w:p w14:paraId="50F10356">
      <w:pPr>
        <w:spacing w:before="96" w:line="360" w:lineRule="exact"/>
        <w:ind w:firstLine="315" w:firstLineChars="150"/>
        <w:jc w:val="right"/>
        <w:rPr>
          <w:rFonts w:hAnsi="宋体"/>
          <w:szCs w:val="21"/>
        </w:rPr>
      </w:pPr>
    </w:p>
    <w:sectPr>
      <w:pgSz w:w="11906" w:h="16838"/>
      <w:pgMar w:top="1134" w:right="1418" w:bottom="851" w:left="1418" w:header="851" w:footer="794"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FB877BC-4B9E-4248-917D-8F9F9571342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00" w:usb3="00000000" w:csb0="00040000" w:csb1="00000000"/>
    <w:embedRegular r:id="rId2" w:fontKey="{9354B3A9-8F2F-49F7-AA7F-D516D2177916}"/>
  </w:font>
  <w:font w:name="隶书">
    <w:panose1 w:val="02010509060101010101"/>
    <w:charset w:val="86"/>
    <w:family w:val="modern"/>
    <w:pitch w:val="default"/>
    <w:sig w:usb0="00000001" w:usb1="080E0000" w:usb2="00000000" w:usb3="00000000" w:csb0="00040000" w:csb1="00000000"/>
    <w:embedRegular r:id="rId3" w:fontKey="{3894D5F4-19F1-405E-8D93-2E30BFAF694F}"/>
  </w:font>
  <w:font w:name="微软雅黑">
    <w:panose1 w:val="020B0503020204020204"/>
    <w:charset w:val="86"/>
    <w:family w:val="swiss"/>
    <w:pitch w:val="default"/>
    <w:sig w:usb0="80000287" w:usb1="2ACF3C50" w:usb2="00000016" w:usb3="00000000" w:csb0="0004001F" w:csb1="00000000"/>
    <w:embedRegular r:id="rId4" w:fontKey="{E6D7E357-DD11-4D67-A355-08BB76772ECA}"/>
  </w:font>
  <w:font w:name="方正小标宋简体">
    <w:panose1 w:val="02000000000000000000"/>
    <w:charset w:val="86"/>
    <w:family w:val="auto"/>
    <w:pitch w:val="default"/>
    <w:sig w:usb0="00000001" w:usb1="08000000" w:usb2="00000000" w:usb3="00000000" w:csb0="00040000" w:csb1="00000000"/>
    <w:embedRegular r:id="rId5" w:fontKey="{B1A900D9-70BB-4D1A-800D-EF4576C4AD3F}"/>
  </w:font>
  <w:font w:name="楷体">
    <w:panose1 w:val="02010609060101010101"/>
    <w:charset w:val="86"/>
    <w:family w:val="modern"/>
    <w:pitch w:val="default"/>
    <w:sig w:usb0="800002BF" w:usb1="38CF7CFA" w:usb2="00000016" w:usb3="00000000" w:csb0="00040001" w:csb1="00000000"/>
    <w:embedRegular r:id="rId6" w:fontKey="{F612AFFD-6F5A-42AE-8223-16FFD30C67A4}"/>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9BFC3E">
    <w:pPr>
      <w:pStyle w:val="6"/>
      <w:framePr w:wrap="around" w:vAnchor="text" w:hAnchor="margin" w:xAlign="right" w:y="1"/>
    </w:pPr>
    <w:r>
      <w:rPr>
        <w:rStyle w:val="11"/>
      </w:rPr>
      <w:fldChar w:fldCharType="begin"/>
    </w:r>
    <w:r>
      <w:rPr>
        <w:rStyle w:val="11"/>
      </w:rPr>
      <w:instrText xml:space="preserve">PAGE  </w:instrText>
    </w:r>
    <w:r>
      <w:rPr>
        <w:rStyle w:val="11"/>
      </w:rPr>
      <w:fldChar w:fldCharType="separate"/>
    </w:r>
    <w:r>
      <w:rPr>
        <w:rStyle w:val="11"/>
      </w:rPr>
      <w:t>20</w:t>
    </w:r>
    <w:r>
      <w:rPr>
        <w:rStyle w:val="11"/>
      </w:rPr>
      <w:fldChar w:fldCharType="end"/>
    </w:r>
  </w:p>
  <w:p w14:paraId="0AE5A5DA">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86EB6">
    <w:pPr>
      <w:pStyle w:val="6"/>
      <w:framePr w:wrap="around" w:vAnchor="text" w:hAnchor="margin" w:xAlign="right" w:y="1"/>
    </w:pPr>
    <w:r>
      <w:rPr>
        <w:rStyle w:val="11"/>
      </w:rPr>
      <w:fldChar w:fldCharType="begin"/>
    </w:r>
    <w:r>
      <w:rPr>
        <w:rStyle w:val="11"/>
      </w:rPr>
      <w:instrText xml:space="preserve">PAGE  </w:instrText>
    </w:r>
    <w:r>
      <w:rPr>
        <w:rStyle w:val="11"/>
      </w:rPr>
      <w:fldChar w:fldCharType="end"/>
    </w:r>
  </w:p>
  <w:p w14:paraId="0E7E1624">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97B111"/>
    <w:multiLevelType w:val="singleLevel"/>
    <w:tmpl w:val="3B97B111"/>
    <w:lvl w:ilvl="0" w:tentative="0">
      <w:start w:val="14"/>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好好说话">
    <w15:presenceInfo w15:providerId="WPS Office" w15:userId="3894024562"/>
  </w15:person>
  <w15:person w15:author="武改朝～">
    <w15:presenceInfo w15:providerId="WPS Office" w15:userId="24957794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TrueTypeFonts/>
  <w:saveSubsetFonts/>
  <w:bordersDoNotSurroundHeader w:val="0"/>
  <w:bordersDoNotSurroundFooter w:val="0"/>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trackRevisions w:val="1"/>
  <w:documentProtection w:enforcement="0"/>
  <w:defaultTabStop w:val="420"/>
  <w:displayHorizontalDrawingGridEvery w:val="1"/>
  <w:displayVerticalDrawingGridEvery w:val="1"/>
  <w:noPunctuationKerning w:val="1"/>
  <w:characterSpacingControl w:val="doNotCompress"/>
  <w:compat>
    <w:spaceForUL/>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wOGMzOTkxNDkxZjViMjE1NTA1MzQ0NTAzNjI1OWEifQ=="/>
  </w:docVars>
  <w:rsids>
    <w:rsidRoot w:val="00CD6FBF"/>
    <w:rsid w:val="0002071D"/>
    <w:rsid w:val="00032E14"/>
    <w:rsid w:val="00055B62"/>
    <w:rsid w:val="000B528C"/>
    <w:rsid w:val="000C68F7"/>
    <w:rsid w:val="00175144"/>
    <w:rsid w:val="00187224"/>
    <w:rsid w:val="0019728E"/>
    <w:rsid w:val="001C5168"/>
    <w:rsid w:val="001F4AB4"/>
    <w:rsid w:val="001F692D"/>
    <w:rsid w:val="001F7728"/>
    <w:rsid w:val="00210FCA"/>
    <w:rsid w:val="00245E7A"/>
    <w:rsid w:val="002D75AB"/>
    <w:rsid w:val="002F35D0"/>
    <w:rsid w:val="003100B5"/>
    <w:rsid w:val="0039024D"/>
    <w:rsid w:val="00392166"/>
    <w:rsid w:val="003953D6"/>
    <w:rsid w:val="00396523"/>
    <w:rsid w:val="003A448E"/>
    <w:rsid w:val="003C7AE5"/>
    <w:rsid w:val="00414559"/>
    <w:rsid w:val="00460EF2"/>
    <w:rsid w:val="00467146"/>
    <w:rsid w:val="00470609"/>
    <w:rsid w:val="004C24C7"/>
    <w:rsid w:val="004C7463"/>
    <w:rsid w:val="004E0554"/>
    <w:rsid w:val="005014A9"/>
    <w:rsid w:val="00542D28"/>
    <w:rsid w:val="00556533"/>
    <w:rsid w:val="005D76EC"/>
    <w:rsid w:val="006132EE"/>
    <w:rsid w:val="00635AE8"/>
    <w:rsid w:val="00671773"/>
    <w:rsid w:val="006C5DD0"/>
    <w:rsid w:val="006D6ECB"/>
    <w:rsid w:val="006E38AD"/>
    <w:rsid w:val="00726412"/>
    <w:rsid w:val="00746247"/>
    <w:rsid w:val="007C16F0"/>
    <w:rsid w:val="007D314D"/>
    <w:rsid w:val="007F7C2B"/>
    <w:rsid w:val="009B6F1E"/>
    <w:rsid w:val="00A67E41"/>
    <w:rsid w:val="00A753C6"/>
    <w:rsid w:val="00A924AA"/>
    <w:rsid w:val="00B02ABA"/>
    <w:rsid w:val="00B257D1"/>
    <w:rsid w:val="00B54BCA"/>
    <w:rsid w:val="00B80634"/>
    <w:rsid w:val="00BE7243"/>
    <w:rsid w:val="00C00F9F"/>
    <w:rsid w:val="00C02429"/>
    <w:rsid w:val="00C3519A"/>
    <w:rsid w:val="00C55C02"/>
    <w:rsid w:val="00C7153E"/>
    <w:rsid w:val="00C9689C"/>
    <w:rsid w:val="00CD6FBF"/>
    <w:rsid w:val="00CF6227"/>
    <w:rsid w:val="00D32EEC"/>
    <w:rsid w:val="00D46CA7"/>
    <w:rsid w:val="00D72FBC"/>
    <w:rsid w:val="00D75F50"/>
    <w:rsid w:val="00DA623F"/>
    <w:rsid w:val="00DB6A82"/>
    <w:rsid w:val="00DB74BD"/>
    <w:rsid w:val="00DD72F1"/>
    <w:rsid w:val="00DF177B"/>
    <w:rsid w:val="00DF3CF3"/>
    <w:rsid w:val="00E37A9A"/>
    <w:rsid w:val="00E526E7"/>
    <w:rsid w:val="00E82EB7"/>
    <w:rsid w:val="00EA0C90"/>
    <w:rsid w:val="00EB5FE4"/>
    <w:rsid w:val="00ED0016"/>
    <w:rsid w:val="00ED77A7"/>
    <w:rsid w:val="00F33713"/>
    <w:rsid w:val="00F460F6"/>
    <w:rsid w:val="00F5646C"/>
    <w:rsid w:val="00F616A8"/>
    <w:rsid w:val="00FA00F9"/>
    <w:rsid w:val="00FA6293"/>
    <w:rsid w:val="00FB34E7"/>
    <w:rsid w:val="00FE7B0A"/>
    <w:rsid w:val="019247DE"/>
    <w:rsid w:val="03A91614"/>
    <w:rsid w:val="045C56B3"/>
    <w:rsid w:val="07314932"/>
    <w:rsid w:val="0A4A5BF8"/>
    <w:rsid w:val="0A751194"/>
    <w:rsid w:val="0E2E7F8C"/>
    <w:rsid w:val="14945FEE"/>
    <w:rsid w:val="15BF2FE3"/>
    <w:rsid w:val="162E2871"/>
    <w:rsid w:val="19404D95"/>
    <w:rsid w:val="1EFB612D"/>
    <w:rsid w:val="22B45EE7"/>
    <w:rsid w:val="24652EEF"/>
    <w:rsid w:val="26331A72"/>
    <w:rsid w:val="292B40C0"/>
    <w:rsid w:val="29656E9F"/>
    <w:rsid w:val="2E1A245A"/>
    <w:rsid w:val="2E457C29"/>
    <w:rsid w:val="2FCC5FC5"/>
    <w:rsid w:val="32266B16"/>
    <w:rsid w:val="3AA12D62"/>
    <w:rsid w:val="3BAB3E99"/>
    <w:rsid w:val="3CF50122"/>
    <w:rsid w:val="3D91348E"/>
    <w:rsid w:val="3DF6302A"/>
    <w:rsid w:val="3F8073EA"/>
    <w:rsid w:val="40CF40CC"/>
    <w:rsid w:val="42B87989"/>
    <w:rsid w:val="43D47D05"/>
    <w:rsid w:val="46526E18"/>
    <w:rsid w:val="47063B7A"/>
    <w:rsid w:val="498272AD"/>
    <w:rsid w:val="50294ACF"/>
    <w:rsid w:val="50EF0782"/>
    <w:rsid w:val="52136053"/>
    <w:rsid w:val="551B186C"/>
    <w:rsid w:val="57DD5BCD"/>
    <w:rsid w:val="5B4F7C79"/>
    <w:rsid w:val="5D4E39B6"/>
    <w:rsid w:val="62C5731E"/>
    <w:rsid w:val="640A0E17"/>
    <w:rsid w:val="669F55AF"/>
    <w:rsid w:val="66FA785E"/>
    <w:rsid w:val="671B24B9"/>
    <w:rsid w:val="676B153A"/>
    <w:rsid w:val="6A886ED6"/>
    <w:rsid w:val="6ADF387A"/>
    <w:rsid w:val="6CCB7CA4"/>
    <w:rsid w:val="6DDC4EEC"/>
    <w:rsid w:val="6E2B077C"/>
    <w:rsid w:val="6E9A4C72"/>
    <w:rsid w:val="6F6B6EC0"/>
    <w:rsid w:val="7310016F"/>
    <w:rsid w:val="7346685B"/>
    <w:rsid w:val="751B7F9D"/>
    <w:rsid w:val="75D91DF6"/>
    <w:rsid w:val="77712FDB"/>
    <w:rsid w:val="78B64DFA"/>
    <w:rsid w:val="7C8C32AF"/>
    <w:rsid w:val="7CBE4B85"/>
    <w:rsid w:val="7E4173F6"/>
    <w:rsid w:val="7F8D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semiHidden="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next w:val="3"/>
    <w:semiHidden/>
    <w:qFormat/>
    <w:uiPriority w:val="0"/>
    <w:rPr>
      <w:sz w:val="18"/>
      <w:szCs w:val="18"/>
    </w:rPr>
  </w:style>
  <w:style w:type="paragraph" w:styleId="3">
    <w:name w:val="index 5"/>
    <w:basedOn w:val="1"/>
    <w:next w:val="1"/>
    <w:qFormat/>
    <w:uiPriority w:val="0"/>
    <w:pPr>
      <w:ind w:left="1680"/>
    </w:pPr>
  </w:style>
  <w:style w:type="paragraph" w:styleId="4">
    <w:name w:val="Document Map"/>
    <w:basedOn w:val="1"/>
    <w:semiHidden/>
    <w:qFormat/>
    <w:uiPriority w:val="0"/>
    <w:pPr>
      <w:shd w:val="clear" w:color="auto" w:fill="000080"/>
    </w:p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jc w:val="left"/>
    </w:pPr>
    <w:rPr>
      <w:sz w:val="18"/>
      <w:szCs w:val="18"/>
    </w:rPr>
  </w:style>
  <w:style w:type="paragraph" w:styleId="7">
    <w:name w:val="header"/>
    <w:basedOn w:val="1"/>
    <w:link w:val="12"/>
    <w:qFormat/>
    <w:uiPriority w:val="0"/>
    <w:pPr>
      <w:pBdr>
        <w:bottom w:val="single" w:color="000000" w:sz="6" w:space="1"/>
      </w:pBdr>
      <w:tabs>
        <w:tab w:val="center" w:pos="4153"/>
        <w:tab w:val="right" w:pos="8306"/>
      </w:tabs>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qFormat/>
    <w:uiPriority w:val="0"/>
  </w:style>
  <w:style w:type="character" w:customStyle="1" w:styleId="12">
    <w:name w:val="页眉 字符"/>
    <w:link w:val="7"/>
    <w:qFormat/>
    <w:uiPriority w:val="0"/>
    <w:rPr>
      <w:kern w:val="2"/>
      <w:sz w:val="18"/>
      <w:szCs w:val="18"/>
    </w:rPr>
  </w:style>
  <w:style w:type="table" w:customStyle="1" w:styleId="13">
    <w:name w:val="TableGrid1"/>
    <w:qFormat/>
    <w:uiPriority w:val="0"/>
    <w:tblPr>
      <w:tblCellMar>
        <w:top w:w="0" w:type="dxa"/>
        <w:left w:w="0" w:type="dxa"/>
        <w:bottom w:w="0" w:type="dxa"/>
        <w:right w:w="0" w:type="dxa"/>
      </w:tblCellMar>
    </w:tblPr>
  </w:style>
  <w:style w:type="paragraph" w:customStyle="1" w:styleId="14">
    <w:name w:val="Char1"/>
    <w:basedOn w:val="4"/>
    <w:qFormat/>
    <w:uiPriority w:val="0"/>
    <w:pPr>
      <w:spacing w:line="436" w:lineRule="exact"/>
      <w:ind w:left="357"/>
      <w:jc w:val="left"/>
      <w:outlineLvl w:val="3"/>
    </w:pPr>
    <w:rPr>
      <w:szCs w:val="20"/>
    </w:rPr>
  </w:style>
  <w:style w:type="paragraph" w:customStyle="1" w:styleId="15">
    <w:name w:val="样式5"/>
    <w:basedOn w:val="1"/>
    <w:qFormat/>
    <w:uiPriority w:val="0"/>
    <w:pPr>
      <w:tabs>
        <w:tab w:val="left" w:pos="1260"/>
      </w:tabs>
      <w:spacing w:line="440" w:lineRule="exact"/>
    </w:pPr>
    <w:rPr>
      <w:rFonts w:ascii="仿宋" w:hAnsi="仿宋" w:eastAsia="仿宋_GB2312"/>
      <w:sz w:val="24"/>
    </w:rPr>
  </w:style>
  <w:style w:type="paragraph" w:styleId="16">
    <w:name w:val="List Paragraph"/>
    <w:basedOn w:val="1"/>
    <w:qFormat/>
    <w:uiPriority w:val="34"/>
    <w:pPr>
      <w:ind w:firstLine="420" w:firstLineChars="200"/>
    </w:pPr>
  </w:style>
  <w:style w:type="character" w:customStyle="1" w:styleId="17">
    <w:name w:val="font71"/>
    <w:qFormat/>
    <w:uiPriority w:val="0"/>
    <w:rPr>
      <w:rFonts w:hint="eastAsia" w:ascii="宋体" w:hAnsi="宋体" w:eastAsia="宋体" w:cs="宋体"/>
      <w:color w:val="000000"/>
      <w:sz w:val="18"/>
      <w:szCs w:val="18"/>
      <w:u w:val="none"/>
    </w:rPr>
  </w:style>
  <w:style w:type="character" w:customStyle="1" w:styleId="18">
    <w:name w:val="font31"/>
    <w:qFormat/>
    <w:uiPriority w:val="0"/>
    <w:rPr>
      <w:rFonts w:ascii="仿宋_GB2312" w:eastAsia="仿宋_GB2312" w:cs="仿宋_GB2312"/>
      <w:color w:val="000000"/>
      <w:sz w:val="24"/>
      <w:szCs w:val="24"/>
      <w:u w:val="none"/>
    </w:rPr>
  </w:style>
  <w:style w:type="paragraph" w:customStyle="1" w:styleId="19">
    <w:name w:val="修订1"/>
    <w:unhideWhenUsed/>
    <w:qFormat/>
    <w:uiPriority w:val="99"/>
    <w:rPr>
      <w:rFonts w:ascii="Times New Roman" w:hAnsi="Times New Roman" w:eastAsia="宋体" w:cs="Times New Roman"/>
      <w:kern w:val="2"/>
      <w:sz w:val="21"/>
      <w:szCs w:val="24"/>
      <w:lang w:val="en-US" w:eastAsia="zh-CN" w:bidi="ar-SA"/>
    </w:rPr>
  </w:style>
  <w:style w:type="paragraph" w:customStyle="1" w:styleId="20">
    <w:name w:val="表文"/>
    <w:basedOn w:val="1"/>
    <w:qFormat/>
    <w:uiPriority w:val="0"/>
    <w:pPr>
      <w:spacing w:line="240" w:lineRule="atLeast"/>
      <w:ind w:left="-102" w:right="-312"/>
      <w:jc w:val="left"/>
    </w:pPr>
    <w:rPr>
      <w:rFonts w:hint="eastAsia" w:ascii="黑体" w:hAnsi="Arial" w:eastAsia="黑体"/>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13676</Words>
  <Characters>16980</Characters>
  <Lines>148</Lines>
  <Paragraphs>41</Paragraphs>
  <TotalTime>4</TotalTime>
  <ScaleCrop>false</ScaleCrop>
  <LinksUpToDate>false</LinksUpToDate>
  <CharactersWithSpaces>17559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2024-05-08T00:13:00Z</dcterms:created>
  <dc:creator>lenovo</dc:creator>
  <cp:lastModifiedBy>好好说话</cp:lastModifiedBy>
  <dcterms:modified xsi:type="dcterms:W3CDTF">2024-08-15T00:49:28Z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DF1A05DDF22547739F4D30149E71A956_13</vt:lpwstr>
  </property>
</Properties>
</file>